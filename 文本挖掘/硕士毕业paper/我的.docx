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E0E" w:rsidRDefault="00EC205E" w:rsidP="00B80E89">
      <w:pPr>
        <w:adjustRightInd w:val="0"/>
        <w:snapToGrid w:val="0"/>
        <w:spacing w:line="540" w:lineRule="exact"/>
        <w:jc w:val="left"/>
        <w:rPr>
          <w:rFonts w:eastAsia="黑体"/>
          <w:b/>
          <w:sz w:val="36"/>
        </w:rPr>
      </w:pPr>
      <w:r>
        <w:rPr>
          <w:rFonts w:eastAsia="黑体" w:hint="eastAsia"/>
          <w:b/>
          <w:sz w:val="36"/>
        </w:rPr>
        <w:t>硕</w:t>
      </w:r>
      <w:r w:rsidR="00AB7E0E">
        <w:rPr>
          <w:rFonts w:eastAsia="黑体" w:hint="eastAsia"/>
          <w:b/>
          <w:sz w:val="36"/>
        </w:rPr>
        <w:t>士学位论文</w:t>
      </w:r>
    </w:p>
    <w:p w:rsidR="00AB7E0E" w:rsidRDefault="00AB7E0E" w:rsidP="00B80E89">
      <w:pPr>
        <w:adjustRightInd w:val="0"/>
        <w:snapToGrid w:val="0"/>
        <w:spacing w:line="540" w:lineRule="exact"/>
        <w:jc w:val="left"/>
        <w:rPr>
          <w:b/>
          <w:sz w:val="36"/>
        </w:rPr>
      </w:pPr>
    </w:p>
    <w:p w:rsidR="00AB7E0E" w:rsidRDefault="00AB7E0E" w:rsidP="00B80E89">
      <w:pPr>
        <w:adjustRightInd w:val="0"/>
        <w:snapToGrid w:val="0"/>
        <w:spacing w:line="540" w:lineRule="exact"/>
        <w:jc w:val="left"/>
        <w:rPr>
          <w:b/>
          <w:sz w:val="36"/>
        </w:rPr>
      </w:pPr>
    </w:p>
    <w:p w:rsidR="00AB7E0E" w:rsidRPr="00EC205E" w:rsidRDefault="00EC205E" w:rsidP="00B80E89">
      <w:pPr>
        <w:adjustRightInd w:val="0"/>
        <w:snapToGrid w:val="0"/>
        <w:spacing w:line="540" w:lineRule="exact"/>
        <w:jc w:val="left"/>
        <w:rPr>
          <w:rFonts w:eastAsia="黑体"/>
          <w:b/>
          <w:sz w:val="44"/>
        </w:rPr>
      </w:pPr>
      <w:r w:rsidRPr="00EC205E">
        <w:rPr>
          <w:rFonts w:eastAsia="黑体" w:hint="eastAsia"/>
          <w:b/>
          <w:sz w:val="44"/>
        </w:rPr>
        <w:t>文本挖掘技术在公安领域案件分析中的应用</w:t>
      </w:r>
    </w:p>
    <w:p w:rsidR="00AB7E0E" w:rsidRPr="00EC205E" w:rsidRDefault="00AB7E0E" w:rsidP="00B80E89">
      <w:pPr>
        <w:adjustRightInd w:val="0"/>
        <w:snapToGrid w:val="0"/>
        <w:spacing w:line="540" w:lineRule="exact"/>
        <w:jc w:val="left"/>
        <w:rPr>
          <w:sz w:val="36"/>
        </w:rPr>
      </w:pPr>
      <w:r>
        <w:rPr>
          <w:sz w:val="36"/>
        </w:rPr>
        <w:t>Times New Roman</w:t>
      </w:r>
      <w:r w:rsidR="00EC205E" w:rsidRPr="00EC205E">
        <w:t xml:space="preserve"> </w:t>
      </w:r>
      <w:r w:rsidR="00EC205E" w:rsidRPr="00EC205E">
        <w:rPr>
          <w:sz w:val="36"/>
        </w:rPr>
        <w:t>Application of text mining technology in the field of public security</w:t>
      </w:r>
    </w:p>
    <w:p w:rsidR="00AB7E0E" w:rsidRDefault="00AB7E0E" w:rsidP="00B80E89">
      <w:pPr>
        <w:adjustRightInd w:val="0"/>
        <w:snapToGrid w:val="0"/>
        <w:spacing w:line="540" w:lineRule="exact"/>
        <w:jc w:val="left"/>
        <w:rPr>
          <w:sz w:val="28"/>
        </w:rPr>
      </w:pPr>
    </w:p>
    <w:p w:rsidR="00AB7E0E" w:rsidRDefault="00AB7E0E" w:rsidP="00B80E89">
      <w:pPr>
        <w:adjustRightInd w:val="0"/>
        <w:snapToGrid w:val="0"/>
        <w:spacing w:line="540" w:lineRule="exact"/>
        <w:jc w:val="left"/>
        <w:rPr>
          <w:sz w:val="28"/>
        </w:rPr>
      </w:pPr>
    </w:p>
    <w:p w:rsidR="00AB7E0E" w:rsidRDefault="00AB7E0E" w:rsidP="00B80E89">
      <w:pPr>
        <w:adjustRightInd w:val="0"/>
        <w:snapToGrid w:val="0"/>
        <w:spacing w:line="540" w:lineRule="exact"/>
        <w:jc w:val="left"/>
        <w:rPr>
          <w:sz w:val="28"/>
        </w:rPr>
      </w:pPr>
    </w:p>
    <w:p w:rsidR="00AB7E0E" w:rsidRDefault="00AB7E0E" w:rsidP="00B80E89">
      <w:pPr>
        <w:adjustRightInd w:val="0"/>
        <w:snapToGrid w:val="0"/>
        <w:spacing w:line="540" w:lineRule="exact"/>
        <w:jc w:val="left"/>
        <w:rPr>
          <w:sz w:val="32"/>
        </w:rPr>
      </w:pPr>
      <w:r>
        <w:rPr>
          <w:rFonts w:hint="eastAsia"/>
          <w:sz w:val="28"/>
        </w:rPr>
        <w:t xml:space="preserve">         </w:t>
      </w:r>
      <w:r>
        <w:rPr>
          <w:rFonts w:hint="eastAsia"/>
          <w:sz w:val="32"/>
        </w:rPr>
        <w:t>学科专业</w:t>
      </w:r>
      <w:r>
        <w:rPr>
          <w:rFonts w:hint="eastAsia"/>
          <w:sz w:val="28"/>
        </w:rPr>
        <w:t xml:space="preserve">  </w:t>
      </w:r>
      <w:r>
        <w:rPr>
          <w:rFonts w:hint="eastAsia"/>
          <w:sz w:val="32"/>
        </w:rPr>
        <w:t>一级学科名称（三号宋体）</w:t>
      </w:r>
    </w:p>
    <w:p w:rsidR="00AB7E0E" w:rsidRDefault="00AB7E0E" w:rsidP="00B80E89">
      <w:pPr>
        <w:adjustRightInd w:val="0"/>
        <w:snapToGrid w:val="0"/>
        <w:spacing w:line="540" w:lineRule="exact"/>
        <w:jc w:val="left"/>
        <w:rPr>
          <w:sz w:val="32"/>
        </w:rPr>
      </w:pPr>
      <w:r>
        <w:rPr>
          <w:rFonts w:hint="eastAsia"/>
          <w:sz w:val="32"/>
        </w:rPr>
        <w:t xml:space="preserve"> </w:t>
      </w:r>
    </w:p>
    <w:p w:rsidR="00AB7E0E" w:rsidRDefault="00AB7E0E" w:rsidP="00B80E89">
      <w:pPr>
        <w:adjustRightInd w:val="0"/>
        <w:snapToGrid w:val="0"/>
        <w:spacing w:line="540" w:lineRule="exact"/>
        <w:ind w:firstLineChars="150" w:firstLine="480"/>
        <w:jc w:val="left"/>
        <w:rPr>
          <w:sz w:val="32"/>
        </w:rPr>
      </w:pPr>
      <w:r>
        <w:rPr>
          <w:rFonts w:hint="eastAsia"/>
          <w:sz w:val="32"/>
        </w:rPr>
        <w:t xml:space="preserve">     </w:t>
      </w:r>
      <w:r>
        <w:rPr>
          <w:rFonts w:hint="eastAsia"/>
          <w:sz w:val="32"/>
        </w:rPr>
        <w:t>学科方向</w:t>
      </w:r>
      <w:r>
        <w:rPr>
          <w:rFonts w:hint="eastAsia"/>
          <w:sz w:val="32"/>
        </w:rPr>
        <w:t xml:space="preserve">  </w:t>
      </w:r>
      <w:r>
        <w:rPr>
          <w:rFonts w:hint="eastAsia"/>
          <w:sz w:val="32"/>
        </w:rPr>
        <w:t>二级学科或三级学科名称（三号宋体）</w:t>
      </w:r>
    </w:p>
    <w:p w:rsidR="00AB7E0E" w:rsidRDefault="00AB7E0E" w:rsidP="00B80E89">
      <w:pPr>
        <w:adjustRightInd w:val="0"/>
        <w:snapToGrid w:val="0"/>
        <w:spacing w:line="540" w:lineRule="exact"/>
        <w:ind w:left="3360" w:hangingChars="1200" w:hanging="3360"/>
        <w:jc w:val="left"/>
        <w:rPr>
          <w:sz w:val="32"/>
          <w:szCs w:val="32"/>
        </w:rPr>
      </w:pPr>
      <w:r>
        <w:rPr>
          <w:rFonts w:hint="eastAsia"/>
          <w:sz w:val="28"/>
        </w:rPr>
        <w:t xml:space="preserve">                 </w:t>
      </w:r>
    </w:p>
    <w:p w:rsidR="00AB7E0E" w:rsidRDefault="00AB7E0E" w:rsidP="00B80E89">
      <w:pPr>
        <w:adjustRightInd w:val="0"/>
        <w:snapToGrid w:val="0"/>
        <w:spacing w:line="540" w:lineRule="exact"/>
        <w:jc w:val="left"/>
        <w:rPr>
          <w:sz w:val="28"/>
        </w:rPr>
      </w:pPr>
    </w:p>
    <w:p w:rsidR="00AB7E0E" w:rsidRDefault="00AB7E0E" w:rsidP="00B80E89">
      <w:pPr>
        <w:adjustRightInd w:val="0"/>
        <w:snapToGrid w:val="0"/>
        <w:spacing w:line="540" w:lineRule="exact"/>
        <w:jc w:val="left"/>
        <w:rPr>
          <w:sz w:val="32"/>
        </w:rPr>
      </w:pPr>
      <w:r>
        <w:rPr>
          <w:rFonts w:hint="eastAsia"/>
          <w:sz w:val="28"/>
        </w:rPr>
        <w:t xml:space="preserve">         </w:t>
      </w:r>
      <w:r>
        <w:rPr>
          <w:rFonts w:hint="eastAsia"/>
          <w:sz w:val="32"/>
        </w:rPr>
        <w:t>作者姓名</w:t>
      </w:r>
      <w:r>
        <w:rPr>
          <w:rFonts w:hint="eastAsia"/>
          <w:sz w:val="32"/>
        </w:rPr>
        <w:t xml:space="preserve">  </w:t>
      </w:r>
      <w:r w:rsidR="00EC205E">
        <w:rPr>
          <w:rFonts w:hint="eastAsia"/>
          <w:sz w:val="32"/>
        </w:rPr>
        <w:t>魏文燕</w:t>
      </w:r>
    </w:p>
    <w:p w:rsidR="00AB7E0E" w:rsidRDefault="00AB7E0E" w:rsidP="00B80E89">
      <w:pPr>
        <w:adjustRightInd w:val="0"/>
        <w:snapToGrid w:val="0"/>
        <w:spacing w:line="540" w:lineRule="exact"/>
        <w:jc w:val="left"/>
        <w:rPr>
          <w:sz w:val="32"/>
        </w:rPr>
      </w:pPr>
      <w:r>
        <w:rPr>
          <w:rFonts w:hint="eastAsia"/>
          <w:sz w:val="32"/>
        </w:rPr>
        <w:t xml:space="preserve"> </w:t>
      </w:r>
    </w:p>
    <w:p w:rsidR="00AB7E0E" w:rsidRDefault="00AB7E0E" w:rsidP="00B80E89">
      <w:pPr>
        <w:adjustRightInd w:val="0"/>
        <w:snapToGrid w:val="0"/>
        <w:spacing w:line="540" w:lineRule="exact"/>
        <w:jc w:val="left"/>
        <w:rPr>
          <w:sz w:val="32"/>
        </w:rPr>
      </w:pPr>
      <w:r>
        <w:rPr>
          <w:rFonts w:hint="eastAsia"/>
          <w:sz w:val="32"/>
        </w:rPr>
        <w:t xml:space="preserve">        </w:t>
      </w:r>
      <w:r>
        <w:rPr>
          <w:rFonts w:hint="eastAsia"/>
          <w:sz w:val="32"/>
        </w:rPr>
        <w:t>指导教师</w:t>
      </w:r>
      <w:r>
        <w:rPr>
          <w:rFonts w:hint="eastAsia"/>
          <w:sz w:val="32"/>
        </w:rPr>
        <w:t xml:space="preserve">  </w:t>
      </w:r>
      <w:r w:rsidR="00EC205E">
        <w:rPr>
          <w:rFonts w:hint="eastAsia"/>
          <w:sz w:val="32"/>
        </w:rPr>
        <w:t>高琰教授</w:t>
      </w:r>
    </w:p>
    <w:p w:rsidR="00AB7E0E" w:rsidRDefault="00AB7E0E" w:rsidP="00B80E89">
      <w:pPr>
        <w:adjustRightInd w:val="0"/>
        <w:snapToGrid w:val="0"/>
        <w:spacing w:line="540" w:lineRule="exact"/>
        <w:jc w:val="left"/>
        <w:rPr>
          <w:sz w:val="28"/>
        </w:rPr>
      </w:pPr>
    </w:p>
    <w:p w:rsidR="00AB7E0E" w:rsidRDefault="00AB7E0E" w:rsidP="00B80E89">
      <w:pPr>
        <w:adjustRightInd w:val="0"/>
        <w:snapToGrid w:val="0"/>
        <w:spacing w:line="540" w:lineRule="exact"/>
        <w:ind w:firstLineChars="900" w:firstLine="2700"/>
        <w:jc w:val="left"/>
        <w:rPr>
          <w:bCs/>
        </w:rPr>
      </w:pPr>
    </w:p>
    <w:p w:rsidR="00AB7E0E" w:rsidRDefault="00AB7E0E" w:rsidP="00B80E89">
      <w:pPr>
        <w:adjustRightInd w:val="0"/>
        <w:snapToGrid w:val="0"/>
        <w:spacing w:line="540" w:lineRule="exact"/>
        <w:ind w:firstLineChars="900" w:firstLine="2700"/>
        <w:jc w:val="left"/>
        <w:rPr>
          <w:rFonts w:ascii="宋体" w:hAnsi="宋体"/>
          <w:sz w:val="28"/>
        </w:rPr>
      </w:pPr>
      <w:r>
        <w:rPr>
          <w:rFonts w:hint="eastAsia"/>
          <w:bCs/>
        </w:rPr>
        <w:t>中</w:t>
      </w:r>
      <w:r>
        <w:rPr>
          <w:rFonts w:hint="eastAsia"/>
          <w:bCs/>
        </w:rPr>
        <w:t xml:space="preserve"> </w:t>
      </w:r>
      <w:r>
        <w:rPr>
          <w:rFonts w:hint="eastAsia"/>
          <w:bCs/>
        </w:rPr>
        <w:t>南</w:t>
      </w:r>
      <w:r>
        <w:rPr>
          <w:rFonts w:hint="eastAsia"/>
          <w:bCs/>
        </w:rPr>
        <w:t xml:space="preserve"> </w:t>
      </w:r>
      <w:r>
        <w:rPr>
          <w:rFonts w:hint="eastAsia"/>
          <w:bCs/>
        </w:rPr>
        <w:t>大</w:t>
      </w:r>
      <w:r>
        <w:rPr>
          <w:rFonts w:hint="eastAsia"/>
          <w:bCs/>
        </w:rPr>
        <w:t xml:space="preserve"> </w:t>
      </w:r>
      <w:r>
        <w:rPr>
          <w:rFonts w:ascii="宋体" w:hAnsi="宋体" w:hint="eastAsia"/>
          <w:sz w:val="28"/>
        </w:rPr>
        <w:t>学</w:t>
      </w:r>
      <w:r>
        <w:rPr>
          <w:rFonts w:ascii="宋体" w:hAnsi="宋体" w:hint="eastAsia"/>
          <w:sz w:val="28"/>
        </w:rPr>
        <w:t xml:space="preserve"> </w:t>
      </w:r>
      <w:r>
        <w:rPr>
          <w:rFonts w:ascii="宋体" w:hAnsi="宋体" w:hint="eastAsia"/>
          <w:sz w:val="28"/>
        </w:rPr>
        <w:t>（小三号宋体）</w:t>
      </w:r>
    </w:p>
    <w:p w:rsidR="00AB7E0E" w:rsidRDefault="00AB7E0E" w:rsidP="00B80E89">
      <w:pPr>
        <w:spacing w:line="540" w:lineRule="exact"/>
        <w:ind w:firstLineChars="1050" w:firstLine="3150"/>
        <w:jc w:val="left"/>
        <w:rPr>
          <w:bCs/>
        </w:rPr>
      </w:pPr>
      <w:r>
        <w:rPr>
          <w:rFonts w:hint="eastAsia"/>
          <w:bCs/>
        </w:rPr>
        <w:t>年</w:t>
      </w:r>
      <w:r>
        <w:rPr>
          <w:rFonts w:hint="eastAsia"/>
          <w:bCs/>
        </w:rPr>
        <w:t xml:space="preserve">    </w:t>
      </w:r>
      <w:r>
        <w:rPr>
          <w:rFonts w:hint="eastAsia"/>
          <w:bCs/>
        </w:rPr>
        <w:t>月</w:t>
      </w:r>
      <w:r>
        <w:rPr>
          <w:rFonts w:hint="eastAsia"/>
          <w:bCs/>
        </w:rPr>
        <w:t xml:space="preserve"> </w:t>
      </w:r>
      <w:r>
        <w:rPr>
          <w:rFonts w:hint="eastAsia"/>
          <w:bCs/>
        </w:rPr>
        <w:t>（小三号宋体，填阿拉伯数字）</w:t>
      </w:r>
    </w:p>
    <w:p w:rsidR="00A42445" w:rsidRPr="00DD06FC" w:rsidRDefault="00A42445" w:rsidP="00B80E89">
      <w:pPr>
        <w:spacing w:line="540" w:lineRule="exact"/>
        <w:ind w:firstLineChars="1050" w:firstLine="2520"/>
        <w:jc w:val="left"/>
        <w:rPr>
          <w:sz w:val="24"/>
        </w:rPr>
      </w:pPr>
    </w:p>
    <w:p w:rsidR="00AB7E0E" w:rsidRPr="00AB7E0E" w:rsidRDefault="00AB7E0E" w:rsidP="00B80E89">
      <w:pPr>
        <w:adjustRightInd w:val="0"/>
        <w:snapToGrid w:val="0"/>
        <w:spacing w:line="540" w:lineRule="exact"/>
        <w:jc w:val="left"/>
        <w:rPr>
          <w:rFonts w:ascii="华文新魏" w:eastAsia="华文新魏"/>
          <w:bCs/>
          <w:sz w:val="44"/>
          <w:szCs w:val="44"/>
        </w:rPr>
      </w:pPr>
      <w:r w:rsidRPr="0019735B">
        <w:rPr>
          <w:rFonts w:ascii="华文新魏" w:eastAsia="华文新魏" w:hint="eastAsia"/>
          <w:bCs/>
          <w:sz w:val="44"/>
          <w:szCs w:val="44"/>
        </w:rPr>
        <w:lastRenderedPageBreak/>
        <w:t>学位论文原创性声明</w:t>
      </w:r>
    </w:p>
    <w:p w:rsidR="00AB7E0E" w:rsidRDefault="00AB7E0E" w:rsidP="00B80E89">
      <w:pPr>
        <w:adjustRightInd w:val="0"/>
        <w:snapToGrid w:val="0"/>
        <w:spacing w:line="540" w:lineRule="exact"/>
        <w:ind w:firstLineChars="200" w:firstLine="560"/>
        <w:jc w:val="left"/>
        <w:rPr>
          <w:sz w:val="28"/>
          <w:szCs w:val="28"/>
        </w:rPr>
      </w:pPr>
      <w:r>
        <w:rPr>
          <w:rFonts w:hint="eastAsia"/>
          <w:sz w:val="28"/>
          <w:szCs w:val="28"/>
        </w:rPr>
        <w:t>本人郑重声明，所呈交的学位论文是本人在指导教师指导下进行的研究工作及取得的研究成果。尽我所知，除了论文中特别加以标注和致谢的地方外，论文中不包含其他人已经发表或撰写过的研究成果，也不包含为获得中南大学或其他教育机构的学位或证书而使用过的材料。与我共同工作的同志对本研究所作的贡献均已在论文中作了明确的说明。</w:t>
      </w:r>
    </w:p>
    <w:p w:rsidR="00AB7E0E" w:rsidRDefault="00AB7E0E" w:rsidP="00B80E89">
      <w:pPr>
        <w:adjustRightInd w:val="0"/>
        <w:snapToGrid w:val="0"/>
        <w:spacing w:line="540" w:lineRule="exact"/>
        <w:ind w:firstLineChars="200" w:firstLine="560"/>
        <w:jc w:val="left"/>
        <w:rPr>
          <w:sz w:val="28"/>
        </w:rPr>
      </w:pPr>
      <w:r>
        <w:rPr>
          <w:rFonts w:hint="eastAsia"/>
          <w:sz w:val="28"/>
        </w:rPr>
        <w:t>申请学位论文与资料若有不实之处，本人承担一切相关责任。</w:t>
      </w:r>
    </w:p>
    <w:p w:rsidR="00AB7E0E" w:rsidRDefault="00AB7E0E" w:rsidP="00B80E89">
      <w:pPr>
        <w:adjustRightInd w:val="0"/>
        <w:snapToGrid w:val="0"/>
        <w:spacing w:line="540" w:lineRule="exact"/>
        <w:jc w:val="left"/>
        <w:rPr>
          <w:sz w:val="28"/>
        </w:rPr>
      </w:pPr>
    </w:p>
    <w:p w:rsidR="00AB7E0E" w:rsidRDefault="00AB7E0E" w:rsidP="00B80E89">
      <w:pPr>
        <w:adjustRightInd w:val="0"/>
        <w:snapToGrid w:val="0"/>
        <w:spacing w:line="540" w:lineRule="exact"/>
        <w:ind w:firstLine="630"/>
        <w:jc w:val="left"/>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rsidR="00AB7E0E" w:rsidRDefault="00AB7E0E" w:rsidP="00B80E89">
      <w:pPr>
        <w:adjustRightInd w:val="0"/>
        <w:snapToGrid w:val="0"/>
        <w:spacing w:line="540" w:lineRule="exact"/>
        <w:jc w:val="left"/>
        <w:rPr>
          <w:sz w:val="28"/>
        </w:rPr>
      </w:pPr>
    </w:p>
    <w:p w:rsidR="00AB7E0E" w:rsidRPr="0019735B" w:rsidRDefault="00AB7E0E" w:rsidP="00B80E89">
      <w:pPr>
        <w:adjustRightInd w:val="0"/>
        <w:snapToGrid w:val="0"/>
        <w:spacing w:line="540" w:lineRule="exact"/>
        <w:ind w:firstLineChars="49" w:firstLine="216"/>
        <w:jc w:val="left"/>
        <w:rPr>
          <w:rFonts w:ascii="华文新魏" w:eastAsia="华文新魏"/>
          <w:bCs/>
          <w:sz w:val="44"/>
          <w:szCs w:val="44"/>
        </w:rPr>
      </w:pPr>
      <w:r w:rsidRPr="0019735B">
        <w:rPr>
          <w:rFonts w:ascii="华文新魏" w:eastAsia="华文新魏" w:hint="eastAsia"/>
          <w:bCs/>
          <w:sz w:val="44"/>
          <w:szCs w:val="44"/>
        </w:rPr>
        <w:t>学位论文版权使用授权书</w:t>
      </w:r>
    </w:p>
    <w:p w:rsidR="00AB7E0E" w:rsidRDefault="00AB7E0E" w:rsidP="00B80E89">
      <w:pPr>
        <w:adjustRightInd w:val="0"/>
        <w:snapToGrid w:val="0"/>
        <w:spacing w:line="540" w:lineRule="exact"/>
        <w:ind w:firstLine="630"/>
        <w:jc w:val="left"/>
        <w:rPr>
          <w:b/>
          <w:bCs/>
          <w:sz w:val="32"/>
        </w:rPr>
      </w:pPr>
    </w:p>
    <w:p w:rsidR="00AB7E0E" w:rsidRDefault="00AB7E0E" w:rsidP="00B80E89">
      <w:pPr>
        <w:adjustRightInd w:val="0"/>
        <w:snapToGrid w:val="0"/>
        <w:spacing w:line="540" w:lineRule="exact"/>
        <w:ind w:firstLineChars="200" w:firstLine="560"/>
        <w:jc w:val="left"/>
        <w:rPr>
          <w:sz w:val="28"/>
        </w:rPr>
      </w:pPr>
      <w:r>
        <w:rPr>
          <w:rFonts w:hint="eastAsia"/>
          <w:sz w:val="28"/>
        </w:rPr>
        <w:t>本学位论文作者和指导教师完全了解中南大学有关保留、使用学位论文的规定：即学校有权保留并向国家有关部门或机构送交学位论文的复印件和电子版；本人允许本学位论文被查阅和借阅；学校可以将本学位论文的全部或部分内容编入有关数据库进行检索，可以采用复印、缩印或其它手段保存和汇编本学位论文。</w:t>
      </w:r>
    </w:p>
    <w:p w:rsidR="00AB7E0E" w:rsidRDefault="00AB7E0E" w:rsidP="00B80E89">
      <w:pPr>
        <w:adjustRightInd w:val="0"/>
        <w:snapToGrid w:val="0"/>
        <w:spacing w:line="540" w:lineRule="exact"/>
        <w:ind w:firstLineChars="200" w:firstLine="560"/>
        <w:jc w:val="left"/>
        <w:rPr>
          <w:sz w:val="28"/>
        </w:rPr>
      </w:pPr>
      <w:r>
        <w:rPr>
          <w:rFonts w:hint="eastAsia"/>
          <w:sz w:val="28"/>
        </w:rPr>
        <w:t>保密论文待解密后适应本声明。</w:t>
      </w:r>
    </w:p>
    <w:p w:rsidR="00AB7E0E" w:rsidRDefault="00AB7E0E" w:rsidP="00B80E89">
      <w:pPr>
        <w:adjustRightInd w:val="0"/>
        <w:snapToGrid w:val="0"/>
        <w:spacing w:line="540" w:lineRule="exact"/>
        <w:jc w:val="left"/>
        <w:rPr>
          <w:sz w:val="28"/>
        </w:rPr>
      </w:pPr>
    </w:p>
    <w:p w:rsidR="00AB7E0E" w:rsidRDefault="00AB7E0E" w:rsidP="00B80E89">
      <w:pPr>
        <w:adjustRightInd w:val="0"/>
        <w:snapToGrid w:val="0"/>
        <w:spacing w:line="540" w:lineRule="exact"/>
        <w:jc w:val="left"/>
        <w:rPr>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指导教师签名</w:t>
      </w:r>
      <w:r>
        <w:rPr>
          <w:rFonts w:hint="eastAsia"/>
          <w:sz w:val="28"/>
          <w:u w:val="single"/>
        </w:rPr>
        <w:t xml:space="preserve">         </w:t>
      </w:r>
      <w:r>
        <w:rPr>
          <w:rFonts w:hint="eastAsia"/>
          <w:sz w:val="28"/>
        </w:rPr>
        <w:t xml:space="preserve"> </w:t>
      </w:r>
    </w:p>
    <w:p w:rsidR="00AB7E0E" w:rsidRDefault="00AB7E0E" w:rsidP="00B80E89">
      <w:pPr>
        <w:adjustRightInd w:val="0"/>
        <w:snapToGrid w:val="0"/>
        <w:spacing w:line="540" w:lineRule="exact"/>
        <w:jc w:val="left"/>
        <w:rPr>
          <w:sz w:val="28"/>
        </w:rPr>
      </w:pPr>
    </w:p>
    <w:p w:rsidR="00AB7E0E" w:rsidRDefault="00AB7E0E" w:rsidP="00B80E89">
      <w:pPr>
        <w:adjustRightInd w:val="0"/>
        <w:snapToGrid w:val="0"/>
        <w:spacing w:line="540" w:lineRule="exact"/>
        <w:jc w:val="left"/>
        <w:rPr>
          <w:sz w:val="28"/>
        </w:rPr>
      </w:pP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rsidR="00DD06FC" w:rsidRPr="00A42445" w:rsidRDefault="00AB7E0E" w:rsidP="00A42445">
      <w:pPr>
        <w:adjustRightInd w:val="0"/>
        <w:snapToGrid w:val="0"/>
        <w:spacing w:line="540" w:lineRule="exact"/>
        <w:ind w:firstLineChars="250" w:firstLine="750"/>
        <w:jc w:val="left"/>
        <w:rPr>
          <w:sz w:val="28"/>
        </w:rPr>
      </w:pPr>
      <w:r>
        <w:rPr>
          <w:rFonts w:hint="eastAsia"/>
          <w:bCs/>
        </w:rPr>
        <w:t>（填阿拉伯数字）</w:t>
      </w:r>
      <w:r>
        <w:rPr>
          <w:rFonts w:hint="eastAsia"/>
          <w:bCs/>
        </w:rPr>
        <w:t xml:space="preserve">               </w:t>
      </w:r>
      <w:r>
        <w:rPr>
          <w:rFonts w:hint="eastAsia"/>
          <w:bCs/>
        </w:rPr>
        <w:t>（填阿拉伯数字）</w:t>
      </w:r>
    </w:p>
    <w:p w:rsidR="00AB7E0E" w:rsidRPr="00A42445" w:rsidRDefault="00AB7E0E" w:rsidP="00A42445">
      <w:pPr>
        <w:adjustRightInd w:val="0"/>
        <w:snapToGrid w:val="0"/>
        <w:spacing w:line="540" w:lineRule="exact"/>
        <w:jc w:val="left"/>
        <w:rPr>
          <w:sz w:val="32"/>
          <w:szCs w:val="32"/>
        </w:rPr>
      </w:pPr>
      <w:r w:rsidRPr="0019735B">
        <w:rPr>
          <w:rFonts w:ascii="黑体" w:eastAsia="黑体" w:hAnsi="黑体" w:hint="eastAsia"/>
          <w:sz w:val="28"/>
        </w:rPr>
        <w:lastRenderedPageBreak/>
        <w:t>样例8</w:t>
      </w:r>
      <w:r w:rsidRPr="0019735B">
        <w:rPr>
          <w:rFonts w:ascii="黑体" w:eastAsia="黑体" w:hAnsi="黑体" w:hint="eastAsia"/>
          <w:sz w:val="32"/>
          <w:szCs w:val="32"/>
        </w:rPr>
        <w:t xml:space="preserve"> </w:t>
      </w:r>
      <w:r w:rsidRPr="0019735B">
        <w:rPr>
          <w:rFonts w:hint="eastAsia"/>
          <w:sz w:val="32"/>
          <w:szCs w:val="32"/>
        </w:rPr>
        <w:t>中文摘要示例</w:t>
      </w:r>
    </w:p>
    <w:p w:rsidR="00AB7E0E" w:rsidRDefault="00DD06FC" w:rsidP="00B80E89">
      <w:pPr>
        <w:spacing w:line="540" w:lineRule="exact"/>
        <w:jc w:val="left"/>
        <w:rPr>
          <w:rFonts w:eastAsia="黑体"/>
          <w:b/>
          <w:sz w:val="32"/>
          <w:szCs w:val="32"/>
        </w:rPr>
      </w:pPr>
      <w:r w:rsidRPr="00DD06FC">
        <w:rPr>
          <w:rFonts w:eastAsia="黑体"/>
          <w:b/>
          <w:sz w:val="32"/>
          <w:szCs w:val="32"/>
        </w:rPr>
        <w:t>文本挖掘技术在公安领域案件分析中的应用</w:t>
      </w:r>
    </w:p>
    <w:p w:rsidR="00DD06FC" w:rsidRDefault="00AB7E0E" w:rsidP="00B80E89">
      <w:pPr>
        <w:spacing w:line="540" w:lineRule="exact"/>
        <w:jc w:val="left"/>
        <w:rPr>
          <w:rFonts w:ascii="宋体" w:eastAsia="宋体" w:hAnsi="宋体"/>
          <w:sz w:val="28"/>
          <w:szCs w:val="28"/>
        </w:rPr>
      </w:pPr>
      <w:r>
        <w:rPr>
          <w:rFonts w:eastAsia="黑体" w:hint="eastAsia"/>
          <w:b/>
          <w:sz w:val="28"/>
          <w:szCs w:val="28"/>
        </w:rPr>
        <w:t>摘要</w:t>
      </w:r>
      <w:r>
        <w:rPr>
          <w:rFonts w:hint="eastAsia"/>
          <w:b/>
          <w:sz w:val="28"/>
          <w:szCs w:val="28"/>
        </w:rPr>
        <w:t>：</w:t>
      </w:r>
      <w:r w:rsidR="00B54076">
        <w:rPr>
          <w:rFonts w:ascii="宋体" w:eastAsia="宋体" w:hAnsi="宋体" w:hint="eastAsia"/>
          <w:sz w:val="28"/>
          <w:szCs w:val="28"/>
        </w:rPr>
        <w:t>文本挖掘是一项从大量的、非结构化、语义丰富的文本中获取人们需要或感兴趣的信息的过程，其核心技术有文本预处理、聚类、分类、信息抽取、信息检索等。</w:t>
      </w:r>
      <w:r w:rsidR="00B54076" w:rsidRPr="00B54076">
        <w:rPr>
          <w:rFonts w:ascii="宋体" w:eastAsia="宋体" w:hAnsi="宋体" w:hint="eastAsia"/>
          <w:sz w:val="28"/>
          <w:szCs w:val="28"/>
        </w:rPr>
        <w:t>为辅助民警办案，提高搜集情报、侦查破案的能力，结合公安领域案件文本数据的特点，</w:t>
      </w:r>
      <w:r w:rsidR="004B1533">
        <w:rPr>
          <w:rFonts w:ascii="宋体" w:eastAsia="宋体" w:hAnsi="宋体" w:hint="eastAsia"/>
          <w:sz w:val="28"/>
          <w:szCs w:val="28"/>
        </w:rPr>
        <w:t>本文</w:t>
      </w:r>
      <w:r w:rsidR="00B54076" w:rsidRPr="00B54076">
        <w:rPr>
          <w:rFonts w:ascii="宋体" w:eastAsia="宋体" w:hAnsi="宋体" w:hint="eastAsia"/>
          <w:sz w:val="28"/>
          <w:szCs w:val="28"/>
        </w:rPr>
        <w:t>将文本挖掘技术应用于公安领域案件的分析处理中，提出了一个基于文本挖掘技术的案件信息处理框架</w:t>
      </w:r>
      <w:r w:rsidR="00325EBA">
        <w:rPr>
          <w:rFonts w:ascii="宋体" w:eastAsia="宋体" w:hAnsi="宋体" w:hint="eastAsia"/>
          <w:sz w:val="28"/>
          <w:szCs w:val="28"/>
        </w:rPr>
        <w:t>。框架</w:t>
      </w:r>
      <w:r w:rsidR="004B1533">
        <w:rPr>
          <w:rFonts w:ascii="宋体" w:eastAsia="宋体" w:hAnsi="宋体" w:hint="eastAsia"/>
          <w:sz w:val="28"/>
          <w:szCs w:val="28"/>
        </w:rPr>
        <w:t>主要研究对象为民警笔录的案件情况描述的文本</w:t>
      </w:r>
      <w:r w:rsidR="00325EBA">
        <w:rPr>
          <w:rFonts w:ascii="宋体" w:eastAsia="宋体" w:hAnsi="宋体" w:hint="eastAsia"/>
          <w:sz w:val="28"/>
          <w:szCs w:val="28"/>
        </w:rPr>
        <w:t>，以</w:t>
      </w:r>
      <w:r w:rsidR="004B1533">
        <w:rPr>
          <w:rFonts w:ascii="宋体" w:eastAsia="宋体" w:hAnsi="宋体" w:hint="eastAsia"/>
          <w:sz w:val="28"/>
          <w:szCs w:val="28"/>
        </w:rPr>
        <w:t>大量</w:t>
      </w:r>
      <w:r w:rsidR="00325EBA">
        <w:rPr>
          <w:rFonts w:ascii="宋体" w:eastAsia="宋体" w:hAnsi="宋体" w:hint="eastAsia"/>
          <w:sz w:val="28"/>
          <w:szCs w:val="28"/>
        </w:rPr>
        <w:t>保存在数据库中的案件文本作为实验数据，实现案件分类、案件信息要素提取的目的。本文的研究内容总结如下：</w:t>
      </w:r>
    </w:p>
    <w:p w:rsidR="0024694C" w:rsidRDefault="00325EBA" w:rsidP="00B80E89">
      <w:pPr>
        <w:spacing w:line="540" w:lineRule="exact"/>
        <w:ind w:firstLine="480"/>
        <w:jc w:val="left"/>
        <w:rPr>
          <w:rFonts w:ascii="宋体" w:eastAsia="宋体" w:hAnsi="宋体"/>
          <w:sz w:val="28"/>
          <w:szCs w:val="28"/>
        </w:rPr>
      </w:pPr>
      <w:r w:rsidRPr="00325EBA">
        <w:rPr>
          <w:rFonts w:ascii="宋体" w:eastAsia="宋体" w:hAnsi="宋体" w:hint="eastAsia"/>
          <w:sz w:val="28"/>
          <w:szCs w:val="28"/>
        </w:rPr>
        <w:t>（1）针对</w:t>
      </w:r>
      <w:r>
        <w:rPr>
          <w:rFonts w:ascii="宋体" w:eastAsia="宋体" w:hAnsi="宋体" w:hint="eastAsia"/>
          <w:sz w:val="28"/>
          <w:szCs w:val="28"/>
        </w:rPr>
        <w:t>案件类别之间存在的结构关系，构建了层次SVM分类</w:t>
      </w:r>
      <w:r w:rsidR="0024694C">
        <w:rPr>
          <w:rFonts w:ascii="宋体" w:eastAsia="宋体" w:hAnsi="宋体" w:hint="eastAsia"/>
          <w:sz w:val="28"/>
          <w:szCs w:val="28"/>
        </w:rPr>
        <w:t>模型，称为hierSVM。</w:t>
      </w:r>
    </w:p>
    <w:p w:rsidR="0024694C" w:rsidRDefault="0024694C" w:rsidP="00B80E89">
      <w:pPr>
        <w:spacing w:line="540" w:lineRule="exact"/>
        <w:ind w:firstLine="480"/>
        <w:jc w:val="left"/>
        <w:rPr>
          <w:rFonts w:ascii="宋体" w:eastAsia="宋体" w:hAnsi="宋体"/>
          <w:sz w:val="28"/>
          <w:szCs w:val="28"/>
        </w:rPr>
      </w:pPr>
      <w:r>
        <w:rPr>
          <w:rFonts w:ascii="宋体" w:eastAsia="宋体" w:hAnsi="宋体" w:hint="eastAsia"/>
          <w:sz w:val="28"/>
          <w:szCs w:val="28"/>
        </w:rPr>
        <w:t>（2）提出了</w:t>
      </w:r>
      <w:r w:rsidRPr="0024694C">
        <w:rPr>
          <w:rFonts w:ascii="宋体" w:eastAsia="宋体" w:hAnsi="宋体"/>
          <w:sz w:val="28"/>
          <w:szCs w:val="28"/>
        </w:rPr>
        <w:t>hierSVM</w:t>
      </w:r>
      <w:r>
        <w:rPr>
          <w:rFonts w:ascii="宋体" w:eastAsia="宋体" w:hAnsi="宋体"/>
          <w:sz w:val="28"/>
          <w:szCs w:val="28"/>
        </w:rPr>
        <w:t>与规则分类器相结合的分类策略</w:t>
      </w:r>
      <w:r>
        <w:rPr>
          <w:rFonts w:ascii="宋体" w:eastAsia="宋体" w:hAnsi="宋体" w:hint="eastAsia"/>
          <w:sz w:val="28"/>
          <w:szCs w:val="28"/>
        </w:rPr>
        <w:t>。</w:t>
      </w:r>
    </w:p>
    <w:p w:rsidR="0024694C" w:rsidRDefault="0024694C" w:rsidP="00B80E89">
      <w:pPr>
        <w:spacing w:line="540" w:lineRule="exact"/>
        <w:ind w:firstLine="480"/>
        <w:jc w:val="left"/>
        <w:rPr>
          <w:rFonts w:ascii="宋体" w:eastAsia="宋体" w:hAnsi="宋体"/>
          <w:sz w:val="28"/>
          <w:szCs w:val="28"/>
        </w:rPr>
      </w:pPr>
      <w:r>
        <w:rPr>
          <w:rFonts w:ascii="宋体" w:eastAsia="宋体" w:hAnsi="宋体" w:hint="eastAsia"/>
          <w:sz w:val="28"/>
          <w:szCs w:val="28"/>
        </w:rPr>
        <w:t>（3）利用正则表达式提取案件信息要素。</w:t>
      </w:r>
    </w:p>
    <w:p w:rsidR="0024694C" w:rsidRPr="0024694C" w:rsidRDefault="0024694C" w:rsidP="00B80E89">
      <w:pPr>
        <w:spacing w:line="540" w:lineRule="exact"/>
        <w:ind w:firstLine="480"/>
        <w:jc w:val="left"/>
        <w:rPr>
          <w:rFonts w:ascii="宋体" w:eastAsia="宋体" w:hAnsi="宋体"/>
          <w:sz w:val="28"/>
          <w:szCs w:val="28"/>
        </w:rPr>
      </w:pPr>
      <w:r>
        <w:rPr>
          <w:rFonts w:ascii="宋体" w:eastAsia="宋体" w:hAnsi="宋体" w:hint="eastAsia"/>
          <w:sz w:val="28"/>
          <w:szCs w:val="28"/>
        </w:rPr>
        <w:t>（4）识别银行账号信息的属性，为作案人员或受害人员。</w:t>
      </w:r>
    </w:p>
    <w:p w:rsidR="00AB7E0E" w:rsidRPr="0024694C" w:rsidRDefault="00AB7E0E" w:rsidP="00B80E89">
      <w:pPr>
        <w:spacing w:line="540" w:lineRule="exact"/>
        <w:jc w:val="left"/>
        <w:rPr>
          <w:b/>
          <w:sz w:val="24"/>
        </w:rPr>
      </w:pPr>
    </w:p>
    <w:p w:rsidR="00AB7E0E" w:rsidRDefault="00AB7E0E" w:rsidP="00B80E89">
      <w:pPr>
        <w:spacing w:line="540" w:lineRule="exact"/>
        <w:jc w:val="left"/>
        <w:rPr>
          <w:b/>
          <w:sz w:val="24"/>
        </w:rPr>
      </w:pPr>
    </w:p>
    <w:p w:rsidR="00AB7E0E" w:rsidRDefault="00AB7E0E" w:rsidP="00B80E89">
      <w:pPr>
        <w:spacing w:line="540" w:lineRule="exact"/>
        <w:jc w:val="left"/>
        <w:rPr>
          <w:sz w:val="28"/>
          <w:szCs w:val="28"/>
        </w:rPr>
      </w:pPr>
      <w:r>
        <w:rPr>
          <w:rFonts w:hint="eastAsia"/>
          <w:sz w:val="28"/>
          <w:szCs w:val="28"/>
        </w:rPr>
        <w:t>图</w:t>
      </w:r>
      <w:r>
        <w:rPr>
          <w:rFonts w:hint="eastAsia"/>
          <w:sz w:val="28"/>
          <w:szCs w:val="28"/>
        </w:rPr>
        <w:t>X</w:t>
      </w:r>
      <w:r>
        <w:rPr>
          <w:rFonts w:hint="eastAsia"/>
          <w:sz w:val="28"/>
          <w:szCs w:val="28"/>
        </w:rPr>
        <w:t>幅，表</w:t>
      </w:r>
      <w:r>
        <w:rPr>
          <w:rFonts w:hint="eastAsia"/>
          <w:sz w:val="28"/>
          <w:szCs w:val="28"/>
        </w:rPr>
        <w:t>X</w:t>
      </w:r>
      <w:r>
        <w:rPr>
          <w:rFonts w:hint="eastAsia"/>
          <w:sz w:val="28"/>
          <w:szCs w:val="28"/>
        </w:rPr>
        <w:t>个，参考文献</w:t>
      </w:r>
      <w:r>
        <w:rPr>
          <w:rFonts w:hint="eastAsia"/>
          <w:sz w:val="28"/>
          <w:szCs w:val="28"/>
        </w:rPr>
        <w:t>X</w:t>
      </w:r>
      <w:r>
        <w:rPr>
          <w:rFonts w:hint="eastAsia"/>
          <w:sz w:val="28"/>
          <w:szCs w:val="28"/>
        </w:rPr>
        <w:t>篇（四号宋体）</w:t>
      </w:r>
    </w:p>
    <w:p w:rsidR="00AB7E0E" w:rsidRDefault="00AB7E0E" w:rsidP="00B80E89">
      <w:pPr>
        <w:spacing w:line="540" w:lineRule="exact"/>
        <w:jc w:val="left"/>
        <w:rPr>
          <w:b/>
          <w:sz w:val="24"/>
        </w:rPr>
      </w:pPr>
    </w:p>
    <w:p w:rsidR="00AB7E0E" w:rsidRDefault="00AB7E0E" w:rsidP="00B80E89">
      <w:pPr>
        <w:spacing w:line="540" w:lineRule="exact"/>
        <w:jc w:val="left"/>
        <w:rPr>
          <w:rFonts w:eastAsia="黑体"/>
          <w:b/>
          <w:sz w:val="28"/>
          <w:szCs w:val="28"/>
        </w:rPr>
      </w:pPr>
    </w:p>
    <w:p w:rsidR="00AB7E0E" w:rsidRDefault="00AB7E0E" w:rsidP="00B80E89">
      <w:pPr>
        <w:spacing w:line="540" w:lineRule="exact"/>
        <w:jc w:val="left"/>
        <w:rPr>
          <w:b/>
          <w:sz w:val="24"/>
        </w:rPr>
      </w:pPr>
      <w:r>
        <w:rPr>
          <w:rFonts w:eastAsia="黑体" w:hint="eastAsia"/>
          <w:b/>
          <w:sz w:val="28"/>
          <w:szCs w:val="28"/>
        </w:rPr>
        <w:t>关键词（</w:t>
      </w:r>
      <w:r>
        <w:rPr>
          <w:rFonts w:eastAsia="黑体" w:hint="eastAsia"/>
          <w:b/>
          <w:sz w:val="28"/>
          <w:szCs w:val="28"/>
        </w:rPr>
        <w:t>3-8</w:t>
      </w:r>
      <w:r>
        <w:rPr>
          <w:rFonts w:eastAsia="黑体" w:hint="eastAsia"/>
          <w:b/>
          <w:sz w:val="28"/>
          <w:szCs w:val="28"/>
        </w:rPr>
        <w:t>个</w:t>
      </w:r>
      <w:r>
        <w:rPr>
          <w:rFonts w:eastAsia="黑体" w:hint="eastAsia"/>
          <w:b/>
          <w:sz w:val="28"/>
          <w:szCs w:val="28"/>
        </w:rPr>
        <w:t xml:space="preserve">, </w:t>
      </w:r>
      <w:r>
        <w:rPr>
          <w:rFonts w:eastAsia="黑体" w:hint="eastAsia"/>
          <w:b/>
          <w:sz w:val="28"/>
          <w:szCs w:val="28"/>
        </w:rPr>
        <w:t>四号黑体）：</w:t>
      </w:r>
      <w:r>
        <w:rPr>
          <w:rFonts w:hint="eastAsia"/>
          <w:sz w:val="24"/>
        </w:rPr>
        <w:t>…………；…………；…………（</w:t>
      </w:r>
      <w:r>
        <w:rPr>
          <w:rFonts w:hint="eastAsia"/>
          <w:sz w:val="28"/>
          <w:szCs w:val="28"/>
        </w:rPr>
        <w:t>四号宋体）</w:t>
      </w:r>
    </w:p>
    <w:p w:rsidR="00AB7E0E" w:rsidRDefault="00AB7E0E" w:rsidP="00B80E89">
      <w:pPr>
        <w:spacing w:line="540" w:lineRule="exact"/>
        <w:jc w:val="left"/>
        <w:rPr>
          <w:sz w:val="24"/>
        </w:rPr>
      </w:pPr>
      <w:r>
        <w:rPr>
          <w:rFonts w:eastAsia="黑体" w:hint="eastAsia"/>
          <w:b/>
          <w:sz w:val="28"/>
          <w:szCs w:val="28"/>
        </w:rPr>
        <w:t>分类号：（</w:t>
      </w:r>
      <w:r>
        <w:rPr>
          <w:rFonts w:eastAsia="黑体" w:hint="eastAsia"/>
          <w:b/>
          <w:sz w:val="28"/>
          <w:szCs w:val="28"/>
        </w:rPr>
        <w:t>1-2</w:t>
      </w:r>
      <w:r>
        <w:rPr>
          <w:rFonts w:eastAsia="黑体" w:hint="eastAsia"/>
          <w:b/>
          <w:sz w:val="28"/>
          <w:szCs w:val="28"/>
        </w:rPr>
        <w:t>个</w:t>
      </w:r>
      <w:r>
        <w:rPr>
          <w:rFonts w:eastAsia="黑体" w:hint="eastAsia"/>
          <w:b/>
          <w:sz w:val="28"/>
          <w:szCs w:val="28"/>
        </w:rPr>
        <w:t xml:space="preserve">, </w:t>
      </w:r>
      <w:r>
        <w:rPr>
          <w:rFonts w:eastAsia="黑体" w:hint="eastAsia"/>
          <w:b/>
          <w:sz w:val="28"/>
          <w:szCs w:val="28"/>
        </w:rPr>
        <w:t>四号黑体）：</w:t>
      </w:r>
      <w:r>
        <w:rPr>
          <w:rFonts w:hint="eastAsia"/>
          <w:sz w:val="24"/>
        </w:rPr>
        <w:t>…………；…………（</w:t>
      </w:r>
      <w:r>
        <w:rPr>
          <w:rFonts w:hint="eastAsia"/>
          <w:sz w:val="28"/>
          <w:szCs w:val="28"/>
        </w:rPr>
        <w:t>四号宋体）</w:t>
      </w:r>
    </w:p>
    <w:p w:rsidR="00AB7E0E" w:rsidRDefault="00AB7E0E" w:rsidP="00B80E89">
      <w:pPr>
        <w:spacing w:line="540" w:lineRule="exact"/>
        <w:jc w:val="left"/>
        <w:rPr>
          <w:b/>
          <w:sz w:val="24"/>
        </w:rPr>
      </w:pPr>
    </w:p>
    <w:p w:rsidR="00AB7E0E" w:rsidRDefault="00AB7E0E" w:rsidP="00B80E89">
      <w:pPr>
        <w:spacing w:line="540" w:lineRule="exact"/>
        <w:jc w:val="left"/>
        <w:rPr>
          <w:sz w:val="28"/>
        </w:rPr>
      </w:pPr>
      <w:r>
        <w:rPr>
          <w:b/>
          <w:sz w:val="24"/>
        </w:rPr>
        <w:br w:type="page"/>
      </w:r>
      <w:r w:rsidRPr="0019735B">
        <w:rPr>
          <w:rFonts w:ascii="黑体" w:eastAsia="黑体" w:hAnsi="黑体" w:hint="eastAsia"/>
          <w:sz w:val="28"/>
        </w:rPr>
        <w:lastRenderedPageBreak/>
        <w:t xml:space="preserve">样例9 </w:t>
      </w:r>
      <w:r>
        <w:rPr>
          <w:rFonts w:hint="eastAsia"/>
          <w:sz w:val="28"/>
        </w:rPr>
        <w:t>英文摘要示例</w:t>
      </w:r>
    </w:p>
    <w:p w:rsidR="00AB7E0E" w:rsidRDefault="00AB7E0E" w:rsidP="00B80E89">
      <w:pPr>
        <w:spacing w:line="540" w:lineRule="exact"/>
        <w:jc w:val="left"/>
        <w:rPr>
          <w:b/>
          <w:sz w:val="24"/>
        </w:rPr>
      </w:pPr>
    </w:p>
    <w:p w:rsidR="00AB7E0E" w:rsidRDefault="00AB7E0E" w:rsidP="00B80E89">
      <w:pPr>
        <w:spacing w:line="540" w:lineRule="exact"/>
        <w:jc w:val="left"/>
        <w:rPr>
          <w:b/>
          <w:sz w:val="32"/>
          <w:szCs w:val="32"/>
        </w:rPr>
      </w:pPr>
      <w:r>
        <w:rPr>
          <w:b/>
          <w:sz w:val="32"/>
          <w:szCs w:val="32"/>
        </w:rPr>
        <w:t xml:space="preserve">Title </w:t>
      </w:r>
      <w:r>
        <w:rPr>
          <w:b/>
          <w:sz w:val="32"/>
          <w:szCs w:val="32"/>
        </w:rPr>
        <w:t>（三号</w:t>
      </w:r>
      <w:r>
        <w:rPr>
          <w:b/>
          <w:sz w:val="32"/>
          <w:szCs w:val="32"/>
        </w:rPr>
        <w:t>Times New Roman</w:t>
      </w:r>
      <w:r>
        <w:rPr>
          <w:b/>
          <w:sz w:val="32"/>
          <w:szCs w:val="32"/>
        </w:rPr>
        <w:t>字体）</w:t>
      </w:r>
    </w:p>
    <w:p w:rsidR="00AB7E0E" w:rsidRDefault="00AB7E0E" w:rsidP="00B80E89">
      <w:pPr>
        <w:spacing w:line="540" w:lineRule="exact"/>
        <w:jc w:val="left"/>
        <w:rPr>
          <w:rFonts w:ascii="宋体" w:hAnsi="宋体"/>
          <w:sz w:val="28"/>
        </w:rPr>
      </w:pPr>
      <w:r>
        <w:rPr>
          <w:rFonts w:eastAsia="黑体"/>
          <w:b/>
          <w:sz w:val="28"/>
          <w:szCs w:val="28"/>
        </w:rPr>
        <w:t xml:space="preserve">Abstract </w:t>
      </w:r>
      <w:r>
        <w:rPr>
          <w:rFonts w:eastAsia="黑体"/>
          <w:sz w:val="28"/>
          <w:szCs w:val="28"/>
        </w:rPr>
        <w:t>（四号</w:t>
      </w:r>
      <w:r>
        <w:rPr>
          <w:rFonts w:eastAsia="黑体"/>
          <w:b/>
          <w:sz w:val="28"/>
          <w:szCs w:val="28"/>
        </w:rPr>
        <w:t>Times New Roman</w:t>
      </w:r>
      <w:r>
        <w:rPr>
          <w:rFonts w:eastAsia="黑体"/>
          <w:sz w:val="28"/>
          <w:szCs w:val="28"/>
        </w:rPr>
        <w:t>字体，加粗）：</w:t>
      </w:r>
      <w:r>
        <w:rPr>
          <w:rFonts w:ascii="宋体" w:hAnsi="宋体" w:hint="eastAsia"/>
          <w:sz w:val="28"/>
        </w:rPr>
        <w:t>英文摘要内容（四号</w:t>
      </w:r>
      <w:r>
        <w:rPr>
          <w:sz w:val="28"/>
        </w:rPr>
        <w:t>Times New Roman</w:t>
      </w:r>
      <w:r>
        <w:rPr>
          <w:rFonts w:ascii="宋体" w:hAnsi="宋体" w:hint="eastAsia"/>
          <w:sz w:val="28"/>
        </w:rPr>
        <w:t>字体）</w:t>
      </w:r>
      <w:r>
        <w:rPr>
          <w:rFonts w:hint="eastAsia"/>
          <w:b/>
          <w:sz w:val="24"/>
        </w:rPr>
        <w:t>………………………………………………………</w:t>
      </w:r>
    </w:p>
    <w:p w:rsidR="00AB7E0E" w:rsidRDefault="00AB7E0E" w:rsidP="00B80E89">
      <w:pPr>
        <w:spacing w:line="540" w:lineRule="exact"/>
        <w:jc w:val="left"/>
        <w:rPr>
          <w:b/>
          <w:sz w:val="28"/>
          <w:szCs w:val="28"/>
        </w:rPr>
      </w:pPr>
      <w:r>
        <w:rPr>
          <w:rFonts w:hint="eastAsia"/>
          <w:b/>
          <w:sz w:val="24"/>
        </w:rPr>
        <w:t>……………………………………………………………………………………………</w:t>
      </w:r>
    </w:p>
    <w:p w:rsidR="00AB7E0E" w:rsidRPr="00A92FA6" w:rsidRDefault="00AB7E0E" w:rsidP="00B80E89">
      <w:pPr>
        <w:spacing w:line="540" w:lineRule="exact"/>
        <w:jc w:val="left"/>
        <w:rPr>
          <w:b/>
          <w:sz w:val="28"/>
          <w:szCs w:val="28"/>
        </w:rPr>
      </w:pPr>
    </w:p>
    <w:p w:rsidR="00AB7E0E" w:rsidRDefault="00AB7E0E" w:rsidP="00B80E89">
      <w:pPr>
        <w:spacing w:line="540" w:lineRule="exact"/>
        <w:jc w:val="left"/>
        <w:rPr>
          <w:b/>
          <w:sz w:val="28"/>
          <w:szCs w:val="28"/>
        </w:rPr>
      </w:pPr>
      <w:r>
        <w:rPr>
          <w:rFonts w:hint="eastAsia"/>
          <w:b/>
          <w:sz w:val="24"/>
        </w:rPr>
        <w:t>……………………………………………………………………………………………</w:t>
      </w:r>
    </w:p>
    <w:p w:rsidR="00AB7E0E" w:rsidRDefault="00AB7E0E" w:rsidP="00B80E89">
      <w:pPr>
        <w:spacing w:line="540" w:lineRule="exact"/>
        <w:jc w:val="left"/>
        <w:rPr>
          <w:b/>
          <w:sz w:val="24"/>
        </w:rPr>
      </w:pPr>
    </w:p>
    <w:p w:rsidR="00AB7E0E" w:rsidRDefault="00AB7E0E" w:rsidP="00B80E89">
      <w:pPr>
        <w:spacing w:line="540" w:lineRule="exact"/>
        <w:jc w:val="left"/>
        <w:rPr>
          <w:b/>
          <w:sz w:val="24"/>
        </w:rPr>
      </w:pPr>
    </w:p>
    <w:p w:rsidR="00AB7E0E" w:rsidRDefault="00AB7E0E" w:rsidP="00B80E89">
      <w:pPr>
        <w:spacing w:line="540" w:lineRule="exact"/>
        <w:jc w:val="left"/>
        <w:rPr>
          <w:b/>
          <w:sz w:val="24"/>
        </w:rPr>
      </w:pPr>
      <w:r>
        <w:rPr>
          <w:rFonts w:eastAsia="黑体" w:hint="eastAsia"/>
          <w:b/>
          <w:sz w:val="28"/>
          <w:szCs w:val="28"/>
        </w:rPr>
        <w:t>Keywords (3-8</w:t>
      </w:r>
      <w:r>
        <w:rPr>
          <w:rFonts w:eastAsia="黑体" w:hint="eastAsia"/>
          <w:b/>
          <w:sz w:val="28"/>
          <w:szCs w:val="28"/>
        </w:rPr>
        <w:t>，</w:t>
      </w:r>
      <w:r>
        <w:rPr>
          <w:rFonts w:eastAsia="黑体"/>
          <w:sz w:val="28"/>
          <w:szCs w:val="28"/>
        </w:rPr>
        <w:t>四号</w:t>
      </w:r>
      <w:r>
        <w:rPr>
          <w:rFonts w:eastAsia="黑体"/>
          <w:b/>
          <w:sz w:val="28"/>
          <w:szCs w:val="28"/>
        </w:rPr>
        <w:t>Times New Roman</w:t>
      </w:r>
      <w:r>
        <w:rPr>
          <w:rFonts w:eastAsia="黑体"/>
          <w:sz w:val="28"/>
          <w:szCs w:val="28"/>
        </w:rPr>
        <w:t>字体，加粗</w:t>
      </w:r>
      <w:r>
        <w:rPr>
          <w:rFonts w:eastAsia="黑体" w:hint="eastAsia"/>
          <w:b/>
          <w:sz w:val="28"/>
          <w:szCs w:val="28"/>
        </w:rPr>
        <w:t xml:space="preserve"> )</w:t>
      </w:r>
      <w:r>
        <w:rPr>
          <w:rFonts w:hint="eastAsia"/>
          <w:b/>
          <w:sz w:val="24"/>
        </w:rPr>
        <w:t xml:space="preserve">: </w:t>
      </w:r>
      <w:r>
        <w:rPr>
          <w:rFonts w:hint="eastAsia"/>
          <w:b/>
          <w:sz w:val="24"/>
        </w:rPr>
        <w:t>…………；…………；…………</w:t>
      </w:r>
      <w:r>
        <w:rPr>
          <w:rFonts w:ascii="宋体" w:hAnsi="宋体" w:hint="eastAsia"/>
          <w:sz w:val="28"/>
        </w:rPr>
        <w:t>（四号</w:t>
      </w:r>
      <w:r>
        <w:rPr>
          <w:sz w:val="28"/>
        </w:rPr>
        <w:t>Times New Roman</w:t>
      </w:r>
      <w:r>
        <w:rPr>
          <w:rFonts w:ascii="宋体" w:hAnsi="宋体" w:hint="eastAsia"/>
          <w:sz w:val="28"/>
        </w:rPr>
        <w:t>字体）</w:t>
      </w:r>
    </w:p>
    <w:p w:rsidR="00AB7E0E" w:rsidRDefault="00AB7E0E" w:rsidP="00B80E89">
      <w:pPr>
        <w:spacing w:line="540" w:lineRule="exact"/>
        <w:jc w:val="left"/>
        <w:rPr>
          <w:b/>
          <w:sz w:val="24"/>
        </w:rPr>
      </w:pPr>
    </w:p>
    <w:p w:rsidR="00AB7E0E" w:rsidRDefault="00AB7E0E" w:rsidP="00B80E89">
      <w:pPr>
        <w:spacing w:line="540" w:lineRule="exact"/>
        <w:jc w:val="left"/>
        <w:rPr>
          <w:b/>
          <w:sz w:val="24"/>
        </w:rPr>
      </w:pPr>
      <w:r>
        <w:rPr>
          <w:rFonts w:eastAsia="黑体" w:hint="eastAsia"/>
          <w:b/>
          <w:sz w:val="28"/>
          <w:szCs w:val="28"/>
        </w:rPr>
        <w:t>Classification</w:t>
      </w:r>
      <w:r>
        <w:rPr>
          <w:rFonts w:eastAsia="黑体" w:hint="eastAsia"/>
          <w:b/>
          <w:sz w:val="28"/>
          <w:szCs w:val="28"/>
        </w:rPr>
        <w:t>（</w:t>
      </w:r>
      <w:r>
        <w:rPr>
          <w:rFonts w:eastAsia="黑体" w:hint="eastAsia"/>
          <w:b/>
          <w:sz w:val="28"/>
          <w:szCs w:val="28"/>
        </w:rPr>
        <w:t>1-2</w:t>
      </w:r>
      <w:r>
        <w:rPr>
          <w:rFonts w:eastAsia="黑体" w:hint="eastAsia"/>
          <w:b/>
          <w:sz w:val="28"/>
          <w:szCs w:val="28"/>
        </w:rPr>
        <w:t>，</w:t>
      </w:r>
      <w:r>
        <w:rPr>
          <w:rFonts w:eastAsia="黑体"/>
          <w:sz w:val="28"/>
          <w:szCs w:val="28"/>
        </w:rPr>
        <w:t>四号</w:t>
      </w:r>
      <w:r>
        <w:rPr>
          <w:rFonts w:eastAsia="黑体"/>
          <w:b/>
          <w:sz w:val="28"/>
          <w:szCs w:val="28"/>
        </w:rPr>
        <w:t>Times New Roman</w:t>
      </w:r>
      <w:r>
        <w:rPr>
          <w:rFonts w:eastAsia="黑体"/>
          <w:sz w:val="28"/>
          <w:szCs w:val="28"/>
        </w:rPr>
        <w:t>字体，加粗</w:t>
      </w:r>
      <w:r>
        <w:rPr>
          <w:rFonts w:eastAsia="黑体" w:hint="eastAsia"/>
          <w:b/>
          <w:sz w:val="28"/>
          <w:szCs w:val="28"/>
        </w:rPr>
        <w:t>）</w:t>
      </w:r>
      <w:r>
        <w:rPr>
          <w:rFonts w:eastAsia="黑体" w:hint="eastAsia"/>
          <w:b/>
          <w:sz w:val="28"/>
          <w:szCs w:val="28"/>
        </w:rPr>
        <w:t>:</w:t>
      </w:r>
      <w:r>
        <w:rPr>
          <w:rFonts w:hint="eastAsia"/>
          <w:b/>
          <w:sz w:val="24"/>
        </w:rPr>
        <w:t xml:space="preserve"> </w:t>
      </w:r>
      <w:r>
        <w:rPr>
          <w:rFonts w:hint="eastAsia"/>
          <w:b/>
          <w:sz w:val="24"/>
        </w:rPr>
        <w:t>…………；…………；…………</w:t>
      </w:r>
      <w:r>
        <w:rPr>
          <w:rFonts w:ascii="宋体" w:hAnsi="宋体" w:hint="eastAsia"/>
          <w:sz w:val="28"/>
        </w:rPr>
        <w:t>（四号</w:t>
      </w:r>
      <w:r>
        <w:rPr>
          <w:sz w:val="28"/>
        </w:rPr>
        <w:t>Times New Roman</w:t>
      </w:r>
      <w:r>
        <w:rPr>
          <w:rFonts w:ascii="宋体" w:hAnsi="宋体" w:hint="eastAsia"/>
          <w:sz w:val="28"/>
        </w:rPr>
        <w:t>字体）</w:t>
      </w:r>
    </w:p>
    <w:p w:rsidR="00AB7E0E" w:rsidRDefault="00AB7E0E" w:rsidP="00B80E89">
      <w:pPr>
        <w:spacing w:line="540" w:lineRule="exact"/>
        <w:jc w:val="left"/>
        <w:rPr>
          <w:rFonts w:eastAsia="黑体"/>
          <w:b/>
          <w:sz w:val="28"/>
          <w:szCs w:val="28"/>
        </w:rPr>
      </w:pPr>
    </w:p>
    <w:p w:rsidR="00AB7E0E" w:rsidRDefault="00AB7E0E" w:rsidP="00B80E89">
      <w:pPr>
        <w:spacing w:line="540" w:lineRule="exact"/>
        <w:jc w:val="left"/>
        <w:rPr>
          <w:b/>
          <w:sz w:val="24"/>
        </w:rPr>
      </w:pPr>
    </w:p>
    <w:p w:rsidR="00AB7E0E" w:rsidRDefault="00AB7E0E" w:rsidP="00B80E89">
      <w:pPr>
        <w:spacing w:line="540" w:lineRule="exact"/>
        <w:jc w:val="left"/>
        <w:rPr>
          <w:b/>
          <w:sz w:val="24"/>
        </w:rPr>
      </w:pPr>
    </w:p>
    <w:p w:rsidR="00AB7E0E" w:rsidRDefault="00AB7E0E" w:rsidP="00B80E89">
      <w:pPr>
        <w:spacing w:line="540" w:lineRule="exact"/>
        <w:jc w:val="left"/>
        <w:rPr>
          <w:b/>
          <w:sz w:val="24"/>
        </w:rPr>
      </w:pPr>
    </w:p>
    <w:p w:rsidR="00AB7E0E" w:rsidRDefault="00AB7E0E" w:rsidP="00B80E89">
      <w:pPr>
        <w:spacing w:line="540" w:lineRule="exact"/>
        <w:jc w:val="left"/>
        <w:rPr>
          <w:b/>
          <w:sz w:val="24"/>
        </w:rPr>
      </w:pPr>
    </w:p>
    <w:p w:rsidR="00AB7E0E" w:rsidRDefault="00AB7E0E" w:rsidP="00B80E89">
      <w:pPr>
        <w:spacing w:line="540" w:lineRule="exact"/>
        <w:jc w:val="left"/>
        <w:rPr>
          <w:b/>
          <w:sz w:val="24"/>
        </w:rPr>
      </w:pPr>
    </w:p>
    <w:p w:rsidR="00AB7E0E" w:rsidRDefault="00AB7E0E" w:rsidP="00B80E89">
      <w:pPr>
        <w:spacing w:line="540" w:lineRule="exact"/>
        <w:jc w:val="left"/>
        <w:rPr>
          <w:b/>
          <w:sz w:val="24"/>
        </w:rPr>
      </w:pPr>
    </w:p>
    <w:p w:rsidR="00AB7E0E" w:rsidRDefault="00AB7E0E" w:rsidP="00B80E89">
      <w:pPr>
        <w:spacing w:line="540" w:lineRule="exact"/>
        <w:jc w:val="left"/>
        <w:rPr>
          <w:b/>
          <w:sz w:val="24"/>
        </w:rPr>
      </w:pPr>
    </w:p>
    <w:p w:rsidR="00AB7E0E" w:rsidRPr="00307F9C" w:rsidRDefault="00AB7E0E" w:rsidP="00B80E89">
      <w:pPr>
        <w:spacing w:line="540" w:lineRule="exact"/>
        <w:jc w:val="left"/>
        <w:rPr>
          <w:rFonts w:ascii="黑体" w:eastAsia="黑体" w:hAnsi="黑体"/>
          <w:sz w:val="28"/>
        </w:rPr>
      </w:pPr>
      <w:r w:rsidRPr="00307F9C">
        <w:rPr>
          <w:rFonts w:ascii="黑体" w:eastAsia="黑体" w:hAnsi="黑体" w:hint="eastAsia"/>
          <w:sz w:val="28"/>
        </w:rPr>
        <w:t>样例10</w:t>
      </w:r>
    </w:p>
    <w:p w:rsidR="00AB7E0E" w:rsidRDefault="00AB7E0E" w:rsidP="00B80E89">
      <w:pPr>
        <w:spacing w:line="540" w:lineRule="exact"/>
        <w:jc w:val="left"/>
        <w:rPr>
          <w:b/>
          <w:sz w:val="24"/>
        </w:rPr>
      </w:pPr>
    </w:p>
    <w:p w:rsidR="00AB7E0E" w:rsidRDefault="00AB7E0E" w:rsidP="00B80E89">
      <w:pPr>
        <w:spacing w:line="540" w:lineRule="exact"/>
        <w:jc w:val="left"/>
        <w:rPr>
          <w:rFonts w:ascii="黑体" w:eastAsia="黑体"/>
          <w:b/>
          <w:sz w:val="32"/>
          <w:szCs w:val="32"/>
        </w:rPr>
      </w:pPr>
      <w:r>
        <w:rPr>
          <w:rFonts w:ascii="黑体" w:eastAsia="黑体" w:hint="eastAsia"/>
          <w:b/>
          <w:sz w:val="32"/>
          <w:szCs w:val="32"/>
        </w:rPr>
        <w:t>目  录（三号黑体）</w:t>
      </w:r>
    </w:p>
    <w:p w:rsidR="00AB7E0E" w:rsidRDefault="00AB7E0E" w:rsidP="00B80E89">
      <w:pPr>
        <w:spacing w:line="540" w:lineRule="exact"/>
        <w:jc w:val="left"/>
        <w:rPr>
          <w:rFonts w:ascii="宋体" w:hAnsi="宋体"/>
          <w:sz w:val="24"/>
        </w:rPr>
      </w:pPr>
      <w:r>
        <w:rPr>
          <w:rFonts w:ascii="宋体" w:hAnsi="宋体" w:hint="eastAsia"/>
          <w:sz w:val="24"/>
        </w:rPr>
        <w:t xml:space="preserve">1 </w:t>
      </w:r>
      <w:r>
        <w:rPr>
          <w:rFonts w:ascii="宋体" w:hAnsi="宋体" w:hint="eastAsia"/>
          <w:sz w:val="24"/>
        </w:rPr>
        <w:t>（第</w:t>
      </w:r>
      <w:r>
        <w:rPr>
          <w:rFonts w:ascii="宋体" w:hAnsi="宋体" w:hint="eastAsia"/>
          <w:sz w:val="24"/>
        </w:rPr>
        <w:t>1</w:t>
      </w:r>
      <w:r>
        <w:rPr>
          <w:rFonts w:ascii="宋体" w:hAnsi="宋体" w:hint="eastAsia"/>
          <w:sz w:val="24"/>
        </w:rPr>
        <w:t>章）绪论………………………………………………………………</w:t>
      </w:r>
      <w:r>
        <w:rPr>
          <w:rFonts w:ascii="宋体" w:hAnsi="宋体"/>
          <w:sz w:val="24"/>
        </w:rPr>
        <w:t>1</w:t>
      </w:r>
    </w:p>
    <w:p w:rsidR="00AB7E0E" w:rsidRDefault="00AB7E0E" w:rsidP="00B80E89">
      <w:pPr>
        <w:spacing w:line="540" w:lineRule="exact"/>
        <w:jc w:val="left"/>
        <w:rPr>
          <w:rFonts w:ascii="宋体" w:hAnsi="宋体"/>
          <w:sz w:val="24"/>
        </w:rPr>
      </w:pPr>
      <w:r>
        <w:rPr>
          <w:rFonts w:ascii="宋体" w:hAnsi="宋体" w:hint="eastAsia"/>
          <w:sz w:val="24"/>
        </w:rPr>
        <w:t xml:space="preserve">  1.1 </w:t>
      </w:r>
      <w:r>
        <w:rPr>
          <w:rFonts w:ascii="宋体" w:hAnsi="宋体" w:hint="eastAsia"/>
          <w:sz w:val="24"/>
        </w:rPr>
        <w:t>（第</w:t>
      </w:r>
      <w:r>
        <w:rPr>
          <w:rFonts w:ascii="宋体" w:hAnsi="宋体" w:hint="eastAsia"/>
          <w:sz w:val="24"/>
        </w:rPr>
        <w:t>1</w:t>
      </w:r>
      <w:r>
        <w:rPr>
          <w:rFonts w:ascii="宋体" w:hAnsi="宋体" w:hint="eastAsia"/>
          <w:sz w:val="24"/>
        </w:rPr>
        <w:t>章第</w:t>
      </w:r>
      <w:r>
        <w:rPr>
          <w:rFonts w:ascii="宋体" w:hAnsi="宋体" w:hint="eastAsia"/>
          <w:sz w:val="24"/>
        </w:rPr>
        <w:t>1</w:t>
      </w:r>
      <w:r>
        <w:rPr>
          <w:rFonts w:ascii="宋体" w:hAnsi="宋体" w:hint="eastAsia"/>
          <w:sz w:val="24"/>
        </w:rPr>
        <w:t>节）题名…………………………………………………</w:t>
      </w:r>
      <w:r>
        <w:rPr>
          <w:rFonts w:ascii="宋体" w:hAnsi="宋体" w:hint="eastAsia"/>
          <w:sz w:val="24"/>
        </w:rPr>
        <w:t>3</w:t>
      </w:r>
    </w:p>
    <w:p w:rsidR="00AB7E0E" w:rsidRDefault="00AB7E0E" w:rsidP="00B80E89">
      <w:pPr>
        <w:spacing w:line="540" w:lineRule="exact"/>
        <w:jc w:val="left"/>
        <w:rPr>
          <w:rFonts w:ascii="宋体" w:hAnsi="宋体"/>
          <w:sz w:val="24"/>
        </w:rPr>
      </w:pPr>
      <w:r>
        <w:rPr>
          <w:rFonts w:ascii="宋体" w:hAnsi="宋体" w:hint="eastAsia"/>
          <w:sz w:val="24"/>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 w:val="24"/>
          </w:rPr>
          <w:t>1.1.1</w:t>
        </w:r>
      </w:smartTag>
      <w:r>
        <w:rPr>
          <w:rFonts w:ascii="宋体" w:hAnsi="宋体" w:hint="eastAsia"/>
          <w:sz w:val="24"/>
        </w:rPr>
        <w:t>（第</w:t>
      </w:r>
      <w:r>
        <w:rPr>
          <w:rFonts w:ascii="宋体" w:hAnsi="宋体" w:hint="eastAsia"/>
          <w:sz w:val="24"/>
        </w:rPr>
        <w:t>1</w:t>
      </w:r>
      <w:r>
        <w:rPr>
          <w:rFonts w:ascii="宋体" w:hAnsi="宋体" w:hint="eastAsia"/>
          <w:sz w:val="24"/>
        </w:rPr>
        <w:t>章第</w:t>
      </w:r>
      <w:r>
        <w:rPr>
          <w:rFonts w:ascii="宋体" w:hAnsi="宋体" w:hint="eastAsia"/>
          <w:sz w:val="24"/>
        </w:rPr>
        <w:t>1</w:t>
      </w:r>
      <w:r>
        <w:rPr>
          <w:rFonts w:ascii="宋体" w:hAnsi="宋体" w:hint="eastAsia"/>
          <w:sz w:val="24"/>
        </w:rPr>
        <w:t>节第</w:t>
      </w:r>
      <w:r>
        <w:rPr>
          <w:rFonts w:ascii="宋体" w:hAnsi="宋体" w:hint="eastAsia"/>
          <w:sz w:val="24"/>
        </w:rPr>
        <w:t>1</w:t>
      </w:r>
      <w:r>
        <w:rPr>
          <w:rFonts w:ascii="宋体" w:hAnsi="宋体" w:hint="eastAsia"/>
          <w:sz w:val="24"/>
        </w:rPr>
        <w:t>小节）题名……………………</w:t>
      </w:r>
      <w:r>
        <w:rPr>
          <w:rFonts w:ascii="宋体" w:hAnsi="宋体" w:hint="eastAsia"/>
          <w:sz w:val="24"/>
        </w:rPr>
        <w:t xml:space="preserve"> </w:t>
      </w:r>
      <w:r>
        <w:rPr>
          <w:rFonts w:ascii="宋体" w:hAnsi="宋体" w:hint="eastAsia"/>
          <w:sz w:val="24"/>
        </w:rPr>
        <w:t>……………</w:t>
      </w:r>
      <w:r>
        <w:rPr>
          <w:rFonts w:ascii="宋体" w:hAnsi="宋体" w:hint="eastAsia"/>
          <w:sz w:val="24"/>
        </w:rPr>
        <w:t>7</w:t>
      </w:r>
    </w:p>
    <w:p w:rsidR="00AB7E0E" w:rsidRDefault="00AB7E0E" w:rsidP="00B80E89">
      <w:pPr>
        <w:spacing w:line="540" w:lineRule="exact"/>
        <w:jc w:val="left"/>
        <w:rPr>
          <w:rFonts w:ascii="宋体" w:hAnsi="宋体"/>
          <w:sz w:val="24"/>
        </w:rPr>
      </w:pPr>
      <w:r>
        <w:rPr>
          <w:rFonts w:ascii="宋体" w:hAnsi="宋体" w:hint="eastAsia"/>
          <w:sz w:val="24"/>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sz w:val="24"/>
          </w:rPr>
          <w:t>1.</w:t>
        </w:r>
        <w:r>
          <w:rPr>
            <w:rFonts w:ascii="宋体" w:hAnsi="宋体" w:hint="eastAsia"/>
            <w:sz w:val="24"/>
          </w:rPr>
          <w:t>1.2</w:t>
        </w:r>
      </w:smartTag>
      <w:r>
        <w:rPr>
          <w:rFonts w:ascii="宋体" w:hAnsi="宋体" w:hint="eastAsia"/>
          <w:sz w:val="24"/>
        </w:rPr>
        <w:t>（第</w:t>
      </w:r>
      <w:r>
        <w:rPr>
          <w:rFonts w:ascii="宋体" w:hAnsi="宋体" w:hint="eastAsia"/>
          <w:sz w:val="24"/>
        </w:rPr>
        <w:t>1</w:t>
      </w:r>
      <w:r>
        <w:rPr>
          <w:rFonts w:ascii="宋体" w:hAnsi="宋体" w:hint="eastAsia"/>
          <w:sz w:val="24"/>
        </w:rPr>
        <w:t>章第</w:t>
      </w:r>
      <w:r>
        <w:rPr>
          <w:rFonts w:ascii="宋体" w:hAnsi="宋体" w:hint="eastAsia"/>
          <w:sz w:val="24"/>
        </w:rPr>
        <w:t>1</w:t>
      </w:r>
      <w:r>
        <w:rPr>
          <w:rFonts w:ascii="宋体" w:hAnsi="宋体" w:hint="eastAsia"/>
          <w:sz w:val="24"/>
        </w:rPr>
        <w:t>节第</w:t>
      </w:r>
      <w:r>
        <w:rPr>
          <w:rFonts w:ascii="宋体" w:hAnsi="宋体" w:hint="eastAsia"/>
          <w:sz w:val="24"/>
        </w:rPr>
        <w:t>2</w:t>
      </w:r>
      <w:r>
        <w:rPr>
          <w:rFonts w:ascii="宋体" w:hAnsi="宋体" w:hint="eastAsia"/>
          <w:sz w:val="24"/>
        </w:rPr>
        <w:t>小节）题名…………………………………</w:t>
      </w:r>
      <w:r>
        <w:rPr>
          <w:rFonts w:ascii="宋体" w:hAnsi="宋体" w:hint="eastAsia"/>
          <w:sz w:val="24"/>
        </w:rPr>
        <w:t>15</w:t>
      </w:r>
    </w:p>
    <w:p w:rsidR="00AB7E0E" w:rsidRDefault="00AB7E0E" w:rsidP="00B80E89">
      <w:pPr>
        <w:spacing w:line="540" w:lineRule="exact"/>
        <w:jc w:val="left"/>
        <w:rPr>
          <w:rFonts w:ascii="宋体" w:hAnsi="宋体"/>
          <w:sz w:val="24"/>
        </w:rPr>
      </w:pPr>
      <w:r>
        <w:rPr>
          <w:rFonts w:ascii="宋体" w:hAnsi="宋体" w:hint="eastAsia"/>
          <w:sz w:val="24"/>
        </w:rPr>
        <w:t xml:space="preserve">2 </w:t>
      </w:r>
      <w:r>
        <w:rPr>
          <w:rFonts w:ascii="宋体" w:hAnsi="宋体" w:hint="eastAsia"/>
          <w:sz w:val="24"/>
        </w:rPr>
        <w:t>（第</w:t>
      </w:r>
      <w:r>
        <w:rPr>
          <w:rFonts w:ascii="宋体" w:hAnsi="宋体" w:hint="eastAsia"/>
          <w:sz w:val="24"/>
        </w:rPr>
        <w:t>2</w:t>
      </w:r>
      <w:r>
        <w:rPr>
          <w:rFonts w:ascii="宋体" w:hAnsi="宋体" w:hint="eastAsia"/>
          <w:sz w:val="24"/>
        </w:rPr>
        <w:t>章）题名……………………………………………………</w:t>
      </w:r>
      <w:r>
        <w:rPr>
          <w:rFonts w:ascii="宋体" w:hAnsi="宋体" w:hint="eastAsia"/>
          <w:sz w:val="24"/>
        </w:rPr>
        <w:t xml:space="preserve"> </w:t>
      </w:r>
      <w:r>
        <w:rPr>
          <w:rFonts w:ascii="宋体" w:hAnsi="宋体" w:hint="eastAsia"/>
          <w:sz w:val="24"/>
        </w:rPr>
        <w:t>………</w:t>
      </w:r>
      <w:r>
        <w:rPr>
          <w:rFonts w:ascii="宋体" w:hAnsi="宋体" w:hint="eastAsia"/>
          <w:sz w:val="24"/>
        </w:rPr>
        <w:t>21</w:t>
      </w:r>
    </w:p>
    <w:p w:rsidR="00AB7E0E" w:rsidRDefault="00AB7E0E" w:rsidP="00B80E89">
      <w:pPr>
        <w:spacing w:line="540" w:lineRule="exact"/>
        <w:jc w:val="left"/>
        <w:rPr>
          <w:rFonts w:ascii="宋体" w:hAnsi="宋体"/>
          <w:sz w:val="24"/>
        </w:rPr>
      </w:pPr>
      <w:r>
        <w:rPr>
          <w:rFonts w:ascii="宋体" w:hAnsi="宋体" w:hint="eastAsia"/>
          <w:sz w:val="24"/>
        </w:rPr>
        <w:t xml:space="preserve">  2.1 </w:t>
      </w:r>
      <w:r>
        <w:rPr>
          <w:rFonts w:ascii="宋体" w:hAnsi="宋体" w:hint="eastAsia"/>
          <w:sz w:val="24"/>
        </w:rPr>
        <w:t>（第</w:t>
      </w:r>
      <w:r>
        <w:rPr>
          <w:rFonts w:ascii="宋体" w:hAnsi="宋体" w:hint="eastAsia"/>
          <w:sz w:val="24"/>
        </w:rPr>
        <w:t>2</w:t>
      </w:r>
      <w:r>
        <w:rPr>
          <w:rFonts w:ascii="宋体" w:hAnsi="宋体" w:hint="eastAsia"/>
          <w:sz w:val="24"/>
        </w:rPr>
        <w:t>章第</w:t>
      </w:r>
      <w:r>
        <w:rPr>
          <w:rFonts w:ascii="宋体" w:hAnsi="宋体" w:hint="eastAsia"/>
          <w:sz w:val="24"/>
        </w:rPr>
        <w:t>1</w:t>
      </w:r>
      <w:r>
        <w:rPr>
          <w:rFonts w:ascii="宋体" w:hAnsi="宋体" w:hint="eastAsia"/>
          <w:sz w:val="24"/>
        </w:rPr>
        <w:t>节）题名……………………………………………</w:t>
      </w:r>
      <w:r>
        <w:rPr>
          <w:rFonts w:ascii="宋体" w:hAnsi="宋体" w:hint="eastAsia"/>
          <w:sz w:val="24"/>
        </w:rPr>
        <w:t xml:space="preserve"> </w:t>
      </w:r>
      <w:r>
        <w:rPr>
          <w:rFonts w:ascii="宋体" w:hAnsi="宋体" w:hint="eastAsia"/>
          <w:sz w:val="24"/>
        </w:rPr>
        <w:t>…</w:t>
      </w:r>
      <w:r>
        <w:rPr>
          <w:rFonts w:ascii="宋体" w:hAnsi="宋体" w:hint="eastAsia"/>
          <w:sz w:val="24"/>
        </w:rPr>
        <w:t>25</w:t>
      </w:r>
    </w:p>
    <w:p w:rsidR="00AB7E0E" w:rsidRDefault="00AB7E0E" w:rsidP="00B80E89">
      <w:pPr>
        <w:spacing w:line="540" w:lineRule="exact"/>
        <w:jc w:val="left"/>
        <w:rPr>
          <w:rFonts w:ascii="宋体" w:hAnsi="宋体"/>
          <w:sz w:val="24"/>
        </w:rPr>
      </w:pPr>
      <w:r>
        <w:rPr>
          <w:rFonts w:ascii="宋体" w:hAnsi="宋体" w:hint="eastAsia"/>
          <w:sz w:val="24"/>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 w:val="24"/>
          </w:rPr>
          <w:t>2.1.1</w:t>
        </w:r>
      </w:smartTag>
      <w:r>
        <w:rPr>
          <w:rFonts w:ascii="宋体" w:hAnsi="宋体" w:hint="eastAsia"/>
          <w:sz w:val="24"/>
        </w:rPr>
        <w:t>（第</w:t>
      </w:r>
      <w:r>
        <w:rPr>
          <w:rFonts w:ascii="宋体" w:hAnsi="宋体" w:hint="eastAsia"/>
          <w:sz w:val="24"/>
        </w:rPr>
        <w:t>2</w:t>
      </w:r>
      <w:r>
        <w:rPr>
          <w:rFonts w:ascii="宋体" w:hAnsi="宋体" w:hint="eastAsia"/>
          <w:sz w:val="24"/>
        </w:rPr>
        <w:t>章第</w:t>
      </w:r>
      <w:r>
        <w:rPr>
          <w:rFonts w:ascii="宋体" w:hAnsi="宋体" w:hint="eastAsia"/>
          <w:sz w:val="24"/>
        </w:rPr>
        <w:t>1</w:t>
      </w:r>
      <w:r>
        <w:rPr>
          <w:rFonts w:ascii="宋体" w:hAnsi="宋体" w:hint="eastAsia"/>
          <w:sz w:val="24"/>
        </w:rPr>
        <w:t>节第</w:t>
      </w:r>
      <w:r>
        <w:rPr>
          <w:rFonts w:ascii="宋体" w:hAnsi="宋体" w:hint="eastAsia"/>
          <w:sz w:val="24"/>
        </w:rPr>
        <w:t>1</w:t>
      </w:r>
      <w:r>
        <w:rPr>
          <w:rFonts w:ascii="宋体" w:hAnsi="宋体" w:hint="eastAsia"/>
          <w:sz w:val="24"/>
        </w:rPr>
        <w:t>小节）题名……………………</w:t>
      </w:r>
      <w:r>
        <w:rPr>
          <w:rFonts w:ascii="宋体" w:hAnsi="宋体" w:hint="eastAsia"/>
          <w:sz w:val="24"/>
        </w:rPr>
        <w:t xml:space="preserve"> </w:t>
      </w:r>
      <w:r>
        <w:rPr>
          <w:rFonts w:ascii="宋体" w:hAnsi="宋体" w:hint="eastAsia"/>
          <w:sz w:val="24"/>
        </w:rPr>
        <w:t>……</w:t>
      </w:r>
      <w:r>
        <w:rPr>
          <w:rFonts w:ascii="宋体" w:hAnsi="宋体" w:hint="eastAsia"/>
          <w:sz w:val="24"/>
        </w:rPr>
        <w:t xml:space="preserve"> </w:t>
      </w:r>
      <w:r>
        <w:rPr>
          <w:rFonts w:ascii="宋体" w:hAnsi="宋体" w:hint="eastAsia"/>
          <w:sz w:val="24"/>
        </w:rPr>
        <w:t>……</w:t>
      </w:r>
      <w:r>
        <w:rPr>
          <w:rFonts w:ascii="宋体" w:hAnsi="宋体" w:hint="eastAsia"/>
          <w:sz w:val="24"/>
        </w:rPr>
        <w:t>27</w:t>
      </w:r>
    </w:p>
    <w:p w:rsidR="00AB7E0E" w:rsidRDefault="00AB7E0E" w:rsidP="00B80E89">
      <w:pPr>
        <w:spacing w:line="540" w:lineRule="exact"/>
        <w:jc w:val="left"/>
        <w:rPr>
          <w:rFonts w:ascii="宋体" w:hAnsi="宋体"/>
          <w:sz w:val="24"/>
        </w:rPr>
      </w:pPr>
      <w:r>
        <w:rPr>
          <w:rFonts w:ascii="宋体" w:hAnsi="宋体" w:hint="eastAsia"/>
          <w:sz w:val="24"/>
        </w:rPr>
        <w:t xml:space="preserve">5 </w:t>
      </w:r>
      <w:r>
        <w:rPr>
          <w:rFonts w:ascii="宋体" w:hAnsi="宋体" w:hint="eastAsia"/>
          <w:sz w:val="24"/>
        </w:rPr>
        <w:t>（第</w:t>
      </w:r>
      <w:r>
        <w:rPr>
          <w:rFonts w:ascii="宋体" w:hAnsi="宋体" w:hint="eastAsia"/>
          <w:sz w:val="24"/>
        </w:rPr>
        <w:t>5</w:t>
      </w:r>
      <w:r>
        <w:rPr>
          <w:rFonts w:ascii="宋体" w:hAnsi="宋体" w:hint="eastAsia"/>
          <w:sz w:val="24"/>
        </w:rPr>
        <w:t>章）结论………………………………………………</w:t>
      </w:r>
      <w:r>
        <w:rPr>
          <w:rFonts w:ascii="宋体" w:hAnsi="宋体" w:hint="eastAsia"/>
          <w:sz w:val="24"/>
        </w:rPr>
        <w:t xml:space="preserve"> </w:t>
      </w:r>
      <w:r>
        <w:rPr>
          <w:rFonts w:ascii="宋体" w:hAnsi="宋体" w:hint="eastAsia"/>
          <w:sz w:val="24"/>
        </w:rPr>
        <w:t>……………</w:t>
      </w:r>
      <w:r>
        <w:rPr>
          <w:rFonts w:ascii="宋体" w:hAnsi="宋体" w:hint="eastAsia"/>
          <w:sz w:val="24"/>
        </w:rPr>
        <w:t>72</w:t>
      </w:r>
    </w:p>
    <w:p w:rsidR="00AB7E0E" w:rsidRDefault="00AB7E0E" w:rsidP="00B80E89">
      <w:pPr>
        <w:spacing w:line="540" w:lineRule="exact"/>
        <w:jc w:val="left"/>
        <w:rPr>
          <w:rFonts w:ascii="宋体" w:hAnsi="宋体"/>
          <w:sz w:val="24"/>
        </w:rPr>
      </w:pPr>
      <w:r>
        <w:rPr>
          <w:rFonts w:ascii="宋体" w:hAnsi="宋体" w:hint="eastAsia"/>
          <w:sz w:val="24"/>
        </w:rPr>
        <w:t>参考文献…………………………………………………………………</w:t>
      </w:r>
      <w:r>
        <w:rPr>
          <w:rFonts w:ascii="宋体" w:hAnsi="宋体" w:hint="eastAsia"/>
          <w:sz w:val="24"/>
        </w:rPr>
        <w:t xml:space="preserve"> </w:t>
      </w:r>
      <w:r>
        <w:rPr>
          <w:rFonts w:ascii="宋体" w:hAnsi="宋体" w:hint="eastAsia"/>
          <w:sz w:val="24"/>
        </w:rPr>
        <w:t>……</w:t>
      </w:r>
      <w:r>
        <w:rPr>
          <w:rFonts w:ascii="宋体" w:hAnsi="宋体" w:hint="eastAsia"/>
          <w:sz w:val="24"/>
        </w:rPr>
        <w:t>91</w:t>
      </w:r>
    </w:p>
    <w:p w:rsidR="00AB7E0E" w:rsidRDefault="00AB7E0E" w:rsidP="00B80E89">
      <w:pPr>
        <w:spacing w:line="540" w:lineRule="exact"/>
        <w:jc w:val="left"/>
        <w:rPr>
          <w:rFonts w:ascii="宋体" w:hAnsi="宋体"/>
          <w:sz w:val="24"/>
        </w:rPr>
      </w:pPr>
      <w:r>
        <w:rPr>
          <w:rFonts w:ascii="宋体" w:hAnsi="宋体" w:hint="eastAsia"/>
          <w:sz w:val="24"/>
        </w:rPr>
        <w:t>附录</w:t>
      </w:r>
      <w:r>
        <w:rPr>
          <w:rFonts w:ascii="宋体" w:hAnsi="宋体" w:hint="eastAsia"/>
          <w:sz w:val="24"/>
        </w:rPr>
        <w:t>1</w:t>
      </w:r>
      <w:r>
        <w:rPr>
          <w:rFonts w:ascii="宋体" w:hAnsi="宋体" w:hint="eastAsia"/>
          <w:sz w:val="24"/>
        </w:rPr>
        <w:t>……………………………………………………………………………</w:t>
      </w:r>
      <w:r>
        <w:rPr>
          <w:rFonts w:ascii="宋体" w:hAnsi="宋体" w:hint="eastAsia"/>
          <w:sz w:val="24"/>
        </w:rPr>
        <w:t>95</w:t>
      </w:r>
    </w:p>
    <w:p w:rsidR="00AB7E0E" w:rsidRDefault="00AB7E0E" w:rsidP="00B80E89">
      <w:pPr>
        <w:spacing w:line="540" w:lineRule="exact"/>
        <w:jc w:val="left"/>
        <w:rPr>
          <w:rFonts w:ascii="宋体" w:hAnsi="宋体"/>
          <w:sz w:val="24"/>
        </w:rPr>
      </w:pPr>
      <w:r>
        <w:rPr>
          <w:rFonts w:ascii="宋体" w:hAnsi="宋体" w:hint="eastAsia"/>
          <w:sz w:val="24"/>
        </w:rPr>
        <w:t>附录</w:t>
      </w:r>
      <w:r>
        <w:rPr>
          <w:rFonts w:ascii="宋体" w:hAnsi="宋体" w:hint="eastAsia"/>
          <w:sz w:val="24"/>
        </w:rPr>
        <w:t>2</w:t>
      </w:r>
      <w:r>
        <w:rPr>
          <w:rFonts w:ascii="宋体" w:hAnsi="宋体" w:hint="eastAsia"/>
          <w:sz w:val="24"/>
        </w:rPr>
        <w:t>……………………………………………………………………………</w:t>
      </w:r>
      <w:r>
        <w:rPr>
          <w:rFonts w:ascii="宋体" w:hAnsi="宋体" w:hint="eastAsia"/>
          <w:sz w:val="24"/>
        </w:rPr>
        <w:t>98</w:t>
      </w:r>
    </w:p>
    <w:p w:rsidR="00AB7E0E" w:rsidRDefault="00AB7E0E" w:rsidP="00B80E89">
      <w:pPr>
        <w:spacing w:line="540" w:lineRule="exact"/>
        <w:jc w:val="left"/>
        <w:rPr>
          <w:rFonts w:ascii="宋体" w:hAnsi="宋体"/>
          <w:sz w:val="24"/>
        </w:rPr>
      </w:pPr>
      <w:r>
        <w:rPr>
          <w:rFonts w:ascii="宋体" w:hAnsi="宋体" w:hint="eastAsia"/>
          <w:sz w:val="24"/>
        </w:rPr>
        <w:t>攻读学位期间主要研究成果…………………………</w:t>
      </w:r>
      <w:r>
        <w:rPr>
          <w:rFonts w:ascii="宋体" w:hAnsi="宋体" w:hint="eastAsia"/>
          <w:sz w:val="24"/>
        </w:rPr>
        <w:t xml:space="preserve"> </w:t>
      </w:r>
      <w:r>
        <w:rPr>
          <w:rFonts w:ascii="宋体" w:hAnsi="宋体" w:hint="eastAsia"/>
          <w:sz w:val="24"/>
        </w:rPr>
        <w:t>…………</w:t>
      </w:r>
      <w:r>
        <w:rPr>
          <w:rFonts w:ascii="宋体" w:hAnsi="宋体" w:hint="eastAsia"/>
          <w:sz w:val="24"/>
        </w:rPr>
        <w:t xml:space="preserve"> </w:t>
      </w:r>
      <w:r>
        <w:rPr>
          <w:rFonts w:ascii="宋体" w:hAnsi="宋体" w:hint="eastAsia"/>
          <w:sz w:val="24"/>
        </w:rPr>
        <w:t>……</w:t>
      </w:r>
      <w:r>
        <w:rPr>
          <w:rFonts w:ascii="宋体" w:hAnsi="宋体" w:hint="eastAsia"/>
          <w:sz w:val="24"/>
        </w:rPr>
        <w:t xml:space="preserve"> </w:t>
      </w:r>
      <w:r>
        <w:rPr>
          <w:rFonts w:ascii="宋体" w:hAnsi="宋体" w:hint="eastAsia"/>
          <w:sz w:val="24"/>
        </w:rPr>
        <w:t>……</w:t>
      </w:r>
      <w:r>
        <w:rPr>
          <w:rFonts w:ascii="宋体" w:hAnsi="宋体" w:hint="eastAsia"/>
          <w:sz w:val="24"/>
        </w:rPr>
        <w:t>101</w:t>
      </w:r>
    </w:p>
    <w:p w:rsidR="00AB7E0E" w:rsidRDefault="00AB7E0E" w:rsidP="00B80E89">
      <w:pPr>
        <w:pStyle w:val="a5"/>
        <w:spacing w:line="540" w:lineRule="exact"/>
        <w:jc w:val="left"/>
        <w:rPr>
          <w:rFonts w:hAnsi="宋体"/>
          <w:sz w:val="24"/>
          <w:szCs w:val="24"/>
        </w:rPr>
      </w:pPr>
      <w:r>
        <w:rPr>
          <w:rFonts w:hAnsi="宋体" w:hint="eastAsia"/>
          <w:sz w:val="24"/>
          <w:szCs w:val="24"/>
        </w:rPr>
        <w:t>致谢……</w:t>
      </w:r>
      <w:r>
        <w:rPr>
          <w:rFonts w:hAnsi="宋体" w:hint="eastAsia"/>
          <w:sz w:val="24"/>
        </w:rPr>
        <w:t>…</w:t>
      </w:r>
      <w:r>
        <w:rPr>
          <w:rFonts w:hAnsi="宋体" w:hint="eastAsia"/>
          <w:sz w:val="24"/>
          <w:szCs w:val="24"/>
        </w:rPr>
        <w:t>………………………………………………………</w:t>
      </w:r>
      <w:r>
        <w:rPr>
          <w:rFonts w:hAnsi="宋体" w:hint="eastAsia"/>
          <w:sz w:val="24"/>
          <w:szCs w:val="24"/>
          <w:lang w:eastAsia="zh-CN"/>
        </w:rPr>
        <w:t xml:space="preserve"> </w:t>
      </w:r>
      <w:r>
        <w:rPr>
          <w:rFonts w:hAnsi="宋体" w:hint="eastAsia"/>
          <w:sz w:val="24"/>
          <w:szCs w:val="24"/>
        </w:rPr>
        <w:t>……………117</w:t>
      </w:r>
    </w:p>
    <w:p w:rsidR="00AB7E0E" w:rsidRDefault="00AB7E0E" w:rsidP="00B80E89">
      <w:pPr>
        <w:pStyle w:val="a5"/>
        <w:spacing w:line="540" w:lineRule="exact"/>
        <w:jc w:val="left"/>
        <w:rPr>
          <w:rFonts w:hAnsi="宋体"/>
          <w:sz w:val="24"/>
          <w:szCs w:val="24"/>
        </w:rPr>
      </w:pPr>
    </w:p>
    <w:p w:rsidR="00AB7E0E" w:rsidRDefault="00AB7E0E" w:rsidP="00B80E89">
      <w:pPr>
        <w:shd w:val="clear" w:color="auto" w:fill="FFFFFF"/>
        <w:snapToGrid w:val="0"/>
        <w:spacing w:line="540" w:lineRule="exact"/>
        <w:ind w:firstLineChars="178" w:firstLine="498"/>
        <w:jc w:val="left"/>
        <w:rPr>
          <w:rFonts w:ascii="宋体" w:hAnsi="宋体"/>
          <w:sz w:val="28"/>
        </w:rPr>
      </w:pPr>
    </w:p>
    <w:p w:rsidR="00AB7E0E" w:rsidRDefault="00AB7E0E" w:rsidP="00B80E89">
      <w:pPr>
        <w:shd w:val="clear" w:color="auto" w:fill="FFFFFF"/>
        <w:snapToGrid w:val="0"/>
        <w:spacing w:line="540" w:lineRule="exact"/>
        <w:ind w:firstLineChars="178" w:firstLine="498"/>
        <w:jc w:val="left"/>
        <w:rPr>
          <w:rFonts w:ascii="宋体" w:hAnsi="宋体"/>
          <w:sz w:val="28"/>
        </w:rPr>
      </w:pPr>
    </w:p>
    <w:p w:rsidR="00AB7E0E" w:rsidRDefault="00AB7E0E" w:rsidP="00B80E89">
      <w:pPr>
        <w:shd w:val="clear" w:color="auto" w:fill="FFFFFF"/>
        <w:snapToGrid w:val="0"/>
        <w:spacing w:line="540" w:lineRule="exact"/>
        <w:ind w:firstLineChars="178" w:firstLine="498"/>
        <w:jc w:val="left"/>
        <w:rPr>
          <w:rFonts w:ascii="宋体" w:hAnsi="宋体"/>
          <w:sz w:val="28"/>
        </w:rPr>
      </w:pPr>
      <w:r>
        <w:rPr>
          <w:rFonts w:ascii="宋体" w:hAnsi="宋体" w:hint="eastAsia"/>
          <w:sz w:val="28"/>
        </w:rPr>
        <w:t>（注：除“目录”两字外，其余字体均为小四号宋体</w:t>
      </w:r>
      <w:r>
        <w:rPr>
          <w:rFonts w:ascii="宋体" w:hAnsi="宋体"/>
          <w:sz w:val="28"/>
        </w:rPr>
        <w:t>）</w:t>
      </w:r>
    </w:p>
    <w:p w:rsidR="0024694C" w:rsidRDefault="0024694C" w:rsidP="00B80E89">
      <w:pPr>
        <w:shd w:val="clear" w:color="auto" w:fill="FFFFFF"/>
        <w:snapToGrid w:val="0"/>
        <w:spacing w:line="540" w:lineRule="exact"/>
        <w:ind w:firstLineChars="178" w:firstLine="498"/>
        <w:jc w:val="left"/>
        <w:rPr>
          <w:rFonts w:ascii="宋体" w:hAnsi="宋体"/>
          <w:sz w:val="28"/>
        </w:rPr>
      </w:pPr>
    </w:p>
    <w:p w:rsidR="0024694C" w:rsidRDefault="0024694C" w:rsidP="00B80E89">
      <w:pPr>
        <w:shd w:val="clear" w:color="auto" w:fill="FFFFFF"/>
        <w:snapToGrid w:val="0"/>
        <w:spacing w:line="540" w:lineRule="exact"/>
        <w:ind w:firstLineChars="178" w:firstLine="498"/>
        <w:jc w:val="left"/>
        <w:rPr>
          <w:rFonts w:ascii="宋体" w:hAnsi="宋体"/>
          <w:sz w:val="28"/>
        </w:rPr>
      </w:pPr>
    </w:p>
    <w:p w:rsidR="0024694C" w:rsidRDefault="0024694C" w:rsidP="00B80E89">
      <w:pPr>
        <w:shd w:val="clear" w:color="auto" w:fill="FFFFFF"/>
        <w:snapToGrid w:val="0"/>
        <w:spacing w:line="540" w:lineRule="exact"/>
        <w:ind w:firstLineChars="178" w:firstLine="498"/>
        <w:jc w:val="left"/>
        <w:rPr>
          <w:rFonts w:ascii="宋体" w:hAnsi="宋体"/>
          <w:sz w:val="28"/>
        </w:rPr>
      </w:pPr>
    </w:p>
    <w:p w:rsidR="0024694C" w:rsidRDefault="0024694C" w:rsidP="00B80E89">
      <w:pPr>
        <w:shd w:val="clear" w:color="auto" w:fill="FFFFFF"/>
        <w:snapToGrid w:val="0"/>
        <w:spacing w:line="540" w:lineRule="exact"/>
        <w:ind w:firstLineChars="178" w:firstLine="498"/>
        <w:jc w:val="left"/>
        <w:rPr>
          <w:rFonts w:ascii="宋体" w:hAnsi="宋体"/>
          <w:sz w:val="28"/>
        </w:rPr>
      </w:pPr>
    </w:p>
    <w:p w:rsidR="0024694C" w:rsidRDefault="0024694C" w:rsidP="00B80E89">
      <w:pPr>
        <w:shd w:val="clear" w:color="auto" w:fill="FFFFFF"/>
        <w:snapToGrid w:val="0"/>
        <w:spacing w:line="540" w:lineRule="exact"/>
        <w:ind w:firstLineChars="178" w:firstLine="498"/>
        <w:jc w:val="left"/>
        <w:rPr>
          <w:rFonts w:ascii="宋体" w:hAnsi="宋体"/>
          <w:sz w:val="28"/>
        </w:rPr>
      </w:pPr>
    </w:p>
    <w:p w:rsidR="0024694C" w:rsidRPr="00CF42C4" w:rsidRDefault="0024694C"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sz w:val="24"/>
        </w:rPr>
        <w:t>第一章</w:t>
      </w:r>
      <w:r w:rsidRPr="00CF42C4">
        <w:rPr>
          <w:rFonts w:ascii="宋体" w:eastAsia="宋体" w:hAnsi="宋体" w:hint="eastAsia"/>
          <w:sz w:val="24"/>
        </w:rPr>
        <w:t xml:space="preserve"> 引言</w:t>
      </w:r>
    </w:p>
    <w:p w:rsidR="0024694C" w:rsidRPr="00CF42C4" w:rsidRDefault="0024694C"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1.1 研究背景</w:t>
      </w:r>
    </w:p>
    <w:p w:rsidR="00F126AC" w:rsidRPr="00CF42C4" w:rsidRDefault="00A44103"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 xml:space="preserve">  随着社会的发展和信息科学的广泛应用，各行各业都保存了许多与业务相关的数据资料，公安领域也不例外</w:t>
      </w:r>
      <w:r w:rsidR="000B5A01" w:rsidRPr="00CF42C4">
        <w:rPr>
          <w:rFonts w:ascii="宋体" w:eastAsia="宋体" w:hAnsi="宋体" w:hint="eastAsia"/>
          <w:sz w:val="24"/>
        </w:rPr>
        <w:t>。</w:t>
      </w:r>
      <w:r w:rsidR="00F126AC" w:rsidRPr="00CF42C4">
        <w:rPr>
          <w:rFonts w:ascii="宋体" w:eastAsia="宋体" w:hAnsi="宋体" w:hint="eastAsia"/>
          <w:sz w:val="24"/>
        </w:rPr>
        <w:t>近年来，随着公安信息化建设的推进，大批软件的开发和应用，大量公安信息进入数据库，形成综合信息查询平台，在公安业务查询和公安信息服务等工作中得到了广泛应用。如计算机的广泛应用将沉睡多年的基础数据、台帐翻新变成活的信息，并通过信息共享，有效地提高了整个公安战斗力，较大地</w:t>
      </w:r>
      <w:r w:rsidR="0057265A" w:rsidRPr="00CF42C4">
        <w:rPr>
          <w:rFonts w:ascii="宋体" w:eastAsia="宋体" w:hAnsi="宋体" w:hint="eastAsia"/>
          <w:sz w:val="24"/>
        </w:rPr>
        <w:t>实现了科技强警的目的。然而，这些</w:t>
      </w:r>
      <w:r w:rsidR="00F126AC" w:rsidRPr="00CF42C4">
        <w:rPr>
          <w:rFonts w:ascii="宋体" w:eastAsia="宋体" w:hAnsi="宋体" w:hint="eastAsia"/>
          <w:sz w:val="24"/>
        </w:rPr>
        <w:t>第一资源未能充分有效地得到开发</w:t>
      </w:r>
      <w:r w:rsidR="0057265A" w:rsidRPr="00CF42C4">
        <w:rPr>
          <w:rFonts w:ascii="宋体" w:eastAsia="宋体" w:hAnsi="宋体" w:hint="eastAsia"/>
          <w:sz w:val="24"/>
        </w:rPr>
        <w:t>，案件</w:t>
      </w:r>
      <w:r w:rsidR="004D0AF0" w:rsidRPr="00CF42C4">
        <w:rPr>
          <w:rFonts w:ascii="宋体" w:eastAsia="宋体" w:hAnsi="宋体" w:hint="eastAsia"/>
          <w:sz w:val="24"/>
        </w:rPr>
        <w:t>数据</w:t>
      </w:r>
      <w:r w:rsidR="0057265A" w:rsidRPr="00CF42C4">
        <w:rPr>
          <w:rFonts w:ascii="宋体" w:eastAsia="宋体" w:hAnsi="宋体" w:hint="eastAsia"/>
          <w:sz w:val="24"/>
        </w:rPr>
        <w:t>的处理手段基本还停留在查询、基础统计的层面上</w:t>
      </w:r>
      <w:r w:rsidR="004D0AF0" w:rsidRPr="00CF42C4">
        <w:rPr>
          <w:rFonts w:ascii="宋体" w:eastAsia="宋体" w:hAnsi="宋体" w:hint="eastAsia"/>
          <w:sz w:val="24"/>
        </w:rPr>
        <w:t>，返回一些较为浅显的信息。因此民警面对大量的数据，仅能依靠自己的洞察力和判断获取深入的信息。如何让这些系统充分发挥作用，真正实现科技强警的战略目标，为社会发展和经济建设保驾护航显得尤为重要。</w:t>
      </w:r>
    </w:p>
    <w:p w:rsidR="001000E1" w:rsidRPr="00CF42C4" w:rsidRDefault="001000E1" w:rsidP="00B80E89">
      <w:pPr>
        <w:shd w:val="clear" w:color="auto" w:fill="FFFFFF"/>
        <w:snapToGrid w:val="0"/>
        <w:spacing w:line="400" w:lineRule="exact"/>
        <w:ind w:firstLineChars="200" w:firstLine="480"/>
        <w:jc w:val="left"/>
        <w:rPr>
          <w:rFonts w:ascii="宋体" w:eastAsia="宋体" w:hAnsi="宋体"/>
          <w:sz w:val="24"/>
        </w:rPr>
      </w:pPr>
      <w:r w:rsidRPr="00CF42C4">
        <w:rPr>
          <w:rFonts w:ascii="宋体" w:eastAsia="宋体" w:hAnsi="宋体"/>
          <w:sz w:val="24"/>
          <w:u w:val="single"/>
        </w:rPr>
        <w:t>数据挖掘技术是从大规模的数据集中抽取或挖掘隐含的</w:t>
      </w:r>
      <w:r w:rsidRPr="00CF42C4">
        <w:rPr>
          <w:rFonts w:ascii="宋体" w:eastAsia="宋体" w:hAnsi="宋体" w:hint="eastAsia"/>
          <w:sz w:val="24"/>
          <w:u w:val="single"/>
        </w:rPr>
        <w:t>、</w:t>
      </w:r>
      <w:r w:rsidRPr="00CF42C4">
        <w:rPr>
          <w:rFonts w:ascii="宋体" w:eastAsia="宋体" w:hAnsi="宋体"/>
          <w:sz w:val="24"/>
          <w:u w:val="single"/>
        </w:rPr>
        <w:t>实现未知的</w:t>
      </w:r>
      <w:r w:rsidRPr="00CF42C4">
        <w:rPr>
          <w:rFonts w:ascii="宋体" w:eastAsia="宋体" w:hAnsi="宋体" w:hint="eastAsia"/>
          <w:sz w:val="24"/>
          <w:u w:val="single"/>
        </w:rPr>
        <w:t>、</w:t>
      </w:r>
      <w:r w:rsidRPr="00CF42C4">
        <w:rPr>
          <w:rFonts w:ascii="宋体" w:eastAsia="宋体" w:hAnsi="宋体"/>
          <w:sz w:val="24"/>
          <w:u w:val="single"/>
        </w:rPr>
        <w:t>潜在有用的信息和知识的有效方法和途径</w:t>
      </w:r>
      <w:r w:rsidRPr="00CF42C4">
        <w:rPr>
          <w:rFonts w:ascii="宋体" w:eastAsia="宋体" w:hAnsi="宋体" w:hint="eastAsia"/>
          <w:sz w:val="24"/>
          <w:u w:val="single"/>
        </w:rPr>
        <w:t>。</w:t>
      </w:r>
      <w:r w:rsidRPr="00CF42C4">
        <w:rPr>
          <w:rFonts w:ascii="宋体" w:eastAsia="宋体" w:hAnsi="宋体" w:hint="eastAsia"/>
          <w:sz w:val="24"/>
        </w:rPr>
        <w:t>很多领域都借助数据挖掘技术得到</w:t>
      </w:r>
      <w:r w:rsidR="0016242D" w:rsidRPr="00CF42C4">
        <w:rPr>
          <w:rFonts w:ascii="宋体" w:eastAsia="宋体" w:hAnsi="宋体" w:hint="eastAsia"/>
          <w:sz w:val="24"/>
        </w:rPr>
        <w:t>成功的应用结果，如医疗、金融业、零售业、电商、教育机构等。应用</w:t>
      </w:r>
      <w:r w:rsidR="005D63A8">
        <w:rPr>
          <w:rFonts w:ascii="宋体" w:eastAsia="宋体" w:hAnsi="宋体" w:hint="eastAsia"/>
          <w:sz w:val="24"/>
        </w:rPr>
        <w:t>程度较为</w:t>
      </w:r>
      <w:r w:rsidR="0016242D" w:rsidRPr="00CF42C4">
        <w:rPr>
          <w:rFonts w:ascii="宋体" w:eastAsia="宋体" w:hAnsi="宋体" w:hint="eastAsia"/>
          <w:sz w:val="24"/>
        </w:rPr>
        <w:t>广泛的数据挖掘技术有数据清洗、聚类、分类、预测、关联分析和推荐等</w:t>
      </w:r>
      <w:r w:rsidR="004A1882" w:rsidRPr="00CF42C4">
        <w:rPr>
          <w:rFonts w:ascii="宋体" w:eastAsia="宋体" w:hAnsi="宋体" w:hint="eastAsia"/>
          <w:sz w:val="24"/>
        </w:rPr>
        <w:t>。数据挖掘技术应用的数据对象类型有结构化表格、非结构化的文本、图像、视频等。对于公安领域，可以利用文本数据挖掘技术，从大量的由记述性语句构成的非结构化案件文本</w:t>
      </w:r>
      <w:r w:rsidR="000B5A01" w:rsidRPr="00CF42C4">
        <w:rPr>
          <w:rFonts w:ascii="宋体" w:eastAsia="宋体" w:hAnsi="宋体" w:hint="eastAsia"/>
          <w:sz w:val="24"/>
        </w:rPr>
        <w:t>中</w:t>
      </w:r>
      <w:r w:rsidR="004A1882" w:rsidRPr="00CF42C4">
        <w:rPr>
          <w:rFonts w:ascii="宋体" w:eastAsia="宋体" w:hAnsi="宋体" w:hint="eastAsia"/>
          <w:sz w:val="24"/>
        </w:rPr>
        <w:t>，</w:t>
      </w:r>
      <w:r w:rsidR="000B5A01" w:rsidRPr="00CF42C4">
        <w:rPr>
          <w:rFonts w:ascii="宋体" w:eastAsia="宋体" w:hAnsi="宋体" w:hint="eastAsia"/>
          <w:sz w:val="24"/>
        </w:rPr>
        <w:t>挖掘出破案线索、发现犯罪趋势等，使信息化转化为战斗力，提高公安部门的决策能力。</w:t>
      </w:r>
    </w:p>
    <w:p w:rsidR="000B5A01" w:rsidRPr="00CF42C4" w:rsidRDefault="000B5A01" w:rsidP="00B80E89">
      <w:pPr>
        <w:shd w:val="clear" w:color="auto" w:fill="FFFFFF"/>
        <w:snapToGrid w:val="0"/>
        <w:spacing w:line="400" w:lineRule="exact"/>
        <w:ind w:firstLineChars="200" w:firstLine="480"/>
        <w:jc w:val="left"/>
        <w:rPr>
          <w:rFonts w:ascii="宋体" w:eastAsia="宋体" w:hAnsi="宋体"/>
          <w:sz w:val="24"/>
        </w:rPr>
      </w:pPr>
      <w:r w:rsidRPr="00CF42C4">
        <w:rPr>
          <w:rFonts w:ascii="宋体" w:eastAsia="宋体" w:hAnsi="宋体" w:hint="eastAsia"/>
          <w:sz w:val="24"/>
        </w:rPr>
        <w:t>文本挖掘技术是一个对具有丰富语义的文本进行分析从而理解其所包含的内容和意义的过程</w:t>
      </w:r>
      <w:r w:rsidR="005021CA" w:rsidRPr="00CF42C4">
        <w:rPr>
          <w:rFonts w:ascii="宋体" w:eastAsia="宋体" w:hAnsi="宋体" w:hint="eastAsia"/>
          <w:sz w:val="24"/>
        </w:rPr>
        <w:t>，</w:t>
      </w:r>
      <w:r w:rsidRPr="00CF42C4">
        <w:rPr>
          <w:rFonts w:ascii="宋体" w:eastAsia="宋体" w:hAnsi="宋体" w:hint="eastAsia"/>
          <w:sz w:val="24"/>
        </w:rPr>
        <w:t>已经成为数据挖掘中一个日益流行而重要的研究领域</w:t>
      </w:r>
      <w:r w:rsidR="005021CA" w:rsidRPr="00CF42C4">
        <w:rPr>
          <w:rFonts w:ascii="宋体" w:eastAsia="宋体" w:hAnsi="宋体" w:hint="eastAsia"/>
          <w:sz w:val="24"/>
        </w:rPr>
        <w:t>。（袁军鹏, 朱东华, 李毅,等. 文本挖掘技术研究进展[J]. 计算机应用研究, 2006, 23(2):1-4.）其涵盖多种技术，包括信息抽取、信息检索、自然语言处理和数据挖掘技术，主要研究对象有源于网络的网页文本、新闻文稿、购物评价、电影评价等，和源于业务数据库中的金融报表、医疗报告、</w:t>
      </w:r>
      <w:r w:rsidR="00F45684" w:rsidRPr="00CF42C4">
        <w:rPr>
          <w:rFonts w:ascii="宋体" w:eastAsia="宋体" w:hAnsi="宋体" w:hint="eastAsia"/>
          <w:sz w:val="24"/>
        </w:rPr>
        <w:t>生物资料等，这些对象具有共同属性：非结构化或者半结构化。目前，已经有许多应用研究取得了很好的结果，如：在生物学中的应用（朱俊, 殷建平, 赵志恒,等. 基于文本挖掘的精子发生各阶段的相关基因/蛋白名称提取[J]. 计算机研究与发展, 2014, 51(6):1352-1358.），在网络舆情信息分析中的应用（李金海, 何有世, 熊强. 基于大数据技术的网络舆情文本挖掘研究[J]. 情报杂志, 2014(10).），在社会媒体中的应用（任彬, 车万翔, 刘挺. 基于依存句法分析的社会媒体文本挖掘方法——以饮食习惯特色分析为例[J]. 中文信息学报, 2014, 28(6):208-</w:t>
      </w:r>
      <w:r w:rsidR="00F45684" w:rsidRPr="00CF42C4">
        <w:rPr>
          <w:rFonts w:ascii="宋体" w:eastAsia="宋体" w:hAnsi="宋体" w:hint="eastAsia"/>
          <w:sz w:val="24"/>
        </w:rPr>
        <w:lastRenderedPageBreak/>
        <w:t>215.），在商业市场中的应用（</w:t>
      </w:r>
      <w:r w:rsidR="00F45684" w:rsidRPr="00CF42C4">
        <w:rPr>
          <w:rFonts w:ascii="宋体" w:eastAsia="宋体" w:hAnsi="宋体"/>
          <w:sz w:val="24"/>
        </w:rPr>
        <w:t>Nassirtoussi A K, Aghabozorgi S, Wah T Y, et al. Text mining for market prediction: A systematic review[J]. Expert Systems with Applications, 2014, 41(16):7653-7670.</w:t>
      </w:r>
      <w:r w:rsidR="00F45684" w:rsidRPr="00CF42C4">
        <w:rPr>
          <w:rFonts w:ascii="宋体" w:eastAsia="宋体" w:hAnsi="宋体" w:hint="eastAsia"/>
          <w:sz w:val="24"/>
        </w:rPr>
        <w:t>）。</w:t>
      </w:r>
    </w:p>
    <w:p w:rsidR="00653F3B" w:rsidRPr="00CF42C4" w:rsidRDefault="00653F3B" w:rsidP="00B80E89">
      <w:pPr>
        <w:shd w:val="clear" w:color="auto" w:fill="FFFFFF"/>
        <w:snapToGrid w:val="0"/>
        <w:spacing w:line="400" w:lineRule="exact"/>
        <w:ind w:firstLineChars="200" w:firstLine="480"/>
        <w:jc w:val="left"/>
        <w:rPr>
          <w:rFonts w:ascii="宋体" w:eastAsia="宋体" w:hAnsi="宋体"/>
          <w:sz w:val="24"/>
        </w:rPr>
      </w:pPr>
      <w:r w:rsidRPr="00CF42C4">
        <w:rPr>
          <w:rFonts w:ascii="宋体" w:eastAsia="宋体" w:hAnsi="宋体" w:hint="eastAsia"/>
          <w:sz w:val="24"/>
        </w:rPr>
        <w:t>面对海量的案情文本信息，文本挖掘技术是非常有用的技术，它能从这些海量的案情文本信息中挖掘中隐藏的、对公安业务人员有用的信息（程春惠. 公安犯罪案件文本挖掘关键技术研究[D]. 浙江大学计算机学院 浙江大学, 2010.）。借助该技术可以完成以下工作：采用机器学习的方法（如朴素贝叶斯、决策树、SVM）对案件进行自动分类，提高案件研判的精度；对案件进行聚类</w:t>
      </w:r>
      <w:r w:rsidR="000D62C2" w:rsidRPr="00CF42C4">
        <w:rPr>
          <w:rFonts w:ascii="宋体" w:eastAsia="宋体" w:hAnsi="宋体" w:hint="eastAsia"/>
          <w:sz w:val="24"/>
        </w:rPr>
        <w:t>，将相似的案件聚集后分析，有助于发现新型作案方式和案件串并关系</w:t>
      </w:r>
      <w:r w:rsidRPr="00CF42C4">
        <w:rPr>
          <w:rFonts w:ascii="宋体" w:eastAsia="宋体" w:hAnsi="宋体" w:hint="eastAsia"/>
          <w:sz w:val="24"/>
        </w:rPr>
        <w:t>；抽取案件文本中的关键信息，</w:t>
      </w:r>
      <w:r w:rsidR="000D62C2" w:rsidRPr="00CF42C4">
        <w:rPr>
          <w:rFonts w:ascii="宋体" w:eastAsia="宋体" w:hAnsi="宋体" w:hint="eastAsia"/>
          <w:sz w:val="24"/>
        </w:rPr>
        <w:t>如人名、地名、嫌疑人的作案电话、账号和涉嫌诈骗案的网址。因此，实施科技强警，掌握和运用人工智能手段，加快工作速度，严密工作精度，能够使公安机关进行更加高效的管理决策，从而大大提高工作效率，提高战斗力。</w:t>
      </w:r>
    </w:p>
    <w:p w:rsidR="0024694C" w:rsidRPr="00CF42C4" w:rsidRDefault="0024694C" w:rsidP="00B80E89">
      <w:pPr>
        <w:shd w:val="clear" w:color="auto" w:fill="FFFFFF"/>
        <w:snapToGrid w:val="0"/>
        <w:spacing w:line="400" w:lineRule="exact"/>
        <w:jc w:val="left"/>
        <w:rPr>
          <w:rFonts w:ascii="宋体" w:eastAsia="宋体" w:hAnsi="宋体"/>
          <w:sz w:val="24"/>
        </w:rPr>
      </w:pPr>
      <w:r w:rsidRPr="00CF42C4">
        <w:rPr>
          <w:rFonts w:ascii="宋体" w:eastAsia="宋体" w:hAnsi="宋体" w:hint="eastAsia"/>
          <w:sz w:val="24"/>
        </w:rPr>
        <w:t>1.2 国内外研究现状</w:t>
      </w:r>
    </w:p>
    <w:p w:rsidR="00CF42C4" w:rsidRPr="00CF42C4" w:rsidRDefault="00CF42C4" w:rsidP="00B80E89">
      <w:pPr>
        <w:shd w:val="clear" w:color="auto" w:fill="FFFFFF"/>
        <w:snapToGrid w:val="0"/>
        <w:spacing w:line="400" w:lineRule="exact"/>
        <w:jc w:val="left"/>
        <w:rPr>
          <w:rFonts w:ascii="宋体" w:eastAsia="宋体" w:hAnsi="宋体"/>
          <w:sz w:val="24"/>
        </w:rPr>
      </w:pPr>
      <w:r w:rsidRPr="00CF42C4">
        <w:rPr>
          <w:rFonts w:ascii="宋体" w:eastAsia="宋体" w:hAnsi="宋体" w:hint="eastAsia"/>
          <w:sz w:val="24"/>
        </w:rPr>
        <w:t>公安内部传统的数据库信息处理技术已处于相对落后的地位，案情研判精度和破案速度与国家倡导的智慧城市之间的间隙日益突出，人工智能成为缩小距离的关键手段。因此，公安系统所积累的大量业务数据，和公安部门迫切的实际需求吸引着一大波专家学者对此进行深入研究、试验，不断改进算法、推陈出新。在国内，江苏大学的耿丽娟对公安情报数据分类和关联规则进行了重点研究（耿丽娟. Hadoop下基于分类和关联规则的公安数据挖掘研究[D]. 江苏大学, 2014.），将训练数据集构建成树状层次结构，并对原有的KNN分类算法进行改进，采用差分和动态增加类别的方法克服数据集下类域交叉的问题，有效防止了最近邻和次近邻的误判发生，此算法于Hadoop平台下实现，取得分类精度和速度性能双优的结果；他还提出了基于规则加权的多数据集时态关联规则算法，根据时态因素将各个子数据库中的规则进行加权并合成得到最终的全局时态关联规则，算法在犯罪预测的实验说明其不仅适用于多个不同数据库，还在很大程度上将无意义的关联规则缩减，证明了其具备现实意义。</w:t>
      </w:r>
    </w:p>
    <w:p w:rsidR="00CF42C4" w:rsidRPr="00CF42C4" w:rsidRDefault="00CF42C4" w:rsidP="00B80E89">
      <w:pPr>
        <w:shd w:val="clear" w:color="auto" w:fill="FFFFFF"/>
        <w:snapToGrid w:val="0"/>
        <w:spacing w:line="400" w:lineRule="exact"/>
        <w:jc w:val="left"/>
        <w:rPr>
          <w:rFonts w:ascii="宋体" w:eastAsia="宋体" w:hAnsi="宋体"/>
          <w:sz w:val="24"/>
        </w:rPr>
      </w:pPr>
      <w:r w:rsidRPr="00CF42C4">
        <w:rPr>
          <w:rFonts w:ascii="宋体" w:eastAsia="宋体" w:hAnsi="宋体" w:hint="eastAsia"/>
          <w:sz w:val="24"/>
        </w:rPr>
        <w:t>电子科技大学华东，结合结合浙江省公安机关的信息化技术应用，以及在实际犯罪分子管理工作中存在的问题，提出了基于数据挖掘技术的犯罪人员关联分析系统（华东. 犯罪人员关联系统的设计与实现[D]. 电子科技大学, 2013.），该系统实现的主要功能模块有：犯罪人员信息的维护、人员身份核实确认、列控申请、在控访查、在线分派、在线审批以及分析统计等，系统上线后能收集浙江省公安机关下各派出所的犯罪行为信息和犯罪人员信息并进行预处理，通过大量地深入分析犯罪信息，挖掘出这些信息之中隐含着的关联和规律，为侦</w:t>
      </w:r>
      <w:r w:rsidRPr="00CF42C4">
        <w:rPr>
          <w:rFonts w:ascii="宋体" w:eastAsia="宋体" w:hAnsi="宋体" w:hint="eastAsia"/>
          <w:sz w:val="24"/>
        </w:rPr>
        <w:lastRenderedPageBreak/>
        <w:t>破案件提供科学的决策依据；除此之外，系统可以对案件和犯罪人员的特征进行归类统计，提取相同或相似的特征，当类似案件出现时，系统可以直接定位到这些案件，对涉案人员和嫌疑人群进行监控，从而可以为串并案件和相似案件提供帮助，有利于破案。</w:t>
      </w:r>
    </w:p>
    <w:p w:rsidR="00CF42C4" w:rsidRPr="00CF42C4" w:rsidRDefault="00CF42C4" w:rsidP="00B80E89">
      <w:pPr>
        <w:shd w:val="clear" w:color="auto" w:fill="FFFFFF"/>
        <w:snapToGrid w:val="0"/>
        <w:spacing w:line="400" w:lineRule="exact"/>
        <w:jc w:val="left"/>
        <w:rPr>
          <w:rFonts w:ascii="宋体" w:eastAsia="宋体" w:hAnsi="宋体"/>
          <w:sz w:val="24"/>
        </w:rPr>
      </w:pPr>
      <w:r w:rsidRPr="00CF42C4">
        <w:rPr>
          <w:rFonts w:ascii="宋体" w:eastAsia="宋体" w:hAnsi="宋体" w:hint="eastAsia"/>
          <w:sz w:val="24"/>
        </w:rPr>
        <w:t>湖南警察学院的唐德权、史伟奇为了正确识别多模态特征融合所表达的多媒体视频，将图像、音频、视频等特征与其伴随的随机噪声融合在一起，形成多模态特征融合的隐马尔科夫链HMC分词处理算法（唐德权, 史伟奇. 公安网络视频监控系统数据挖掘改进算法研究[J]. 警察技术, 2013(6):34-37.），之后针对关键帧和重要特征的处理建立图数据转换和多媒体特征库，末了，采用稠密子图数据方法辨识多媒体场景中的元语义；他们的实验结果证明，其提出的算法准确率比已有的Baseline算法准确率高，能够将多模态特征融合的多媒体视频更加完整地表示，从而可以识别相似的视频场景，并在此基础上开发出了系统原型，成果地说明了模型的正确性和可行性。</w:t>
      </w:r>
    </w:p>
    <w:p w:rsidR="00CF42C4" w:rsidRPr="00CF42C4" w:rsidRDefault="00CF42C4" w:rsidP="00B80E89">
      <w:pPr>
        <w:shd w:val="clear" w:color="auto" w:fill="FFFFFF"/>
        <w:snapToGrid w:val="0"/>
        <w:spacing w:line="400" w:lineRule="exact"/>
        <w:jc w:val="left"/>
        <w:rPr>
          <w:rFonts w:ascii="宋体" w:eastAsia="宋体" w:hAnsi="宋体"/>
          <w:sz w:val="24"/>
        </w:rPr>
      </w:pPr>
      <w:r w:rsidRPr="00CF42C4">
        <w:rPr>
          <w:rFonts w:ascii="宋体" w:eastAsia="宋体" w:hAnsi="宋体" w:hint="eastAsia"/>
          <w:sz w:val="24"/>
        </w:rPr>
        <w:t>S Anuar，A Selamat，R Sallehuddin（Anuar S, Selamat A, Sallehuddin R. Hybrid Particle Swarm Optimization Feature Selection for Crime Classification[M]// New Trends in Intelligent Information and Database Systems. 2015:101-110.）在他们的研究中提出一个混合犯罪分类模型，通过结合人工神经网络（ANN），粒子群优化（PSO）和灰色关系分析（GRA），以确定导致特定的罪行和分类犯罪的重要特征分为三个不同类别；PSO作为特征选择方法，通过选择最重要的特征来减小数据集的维度，数据集维度的减少可以降低复杂性，从而缩短ANN对犯罪数据集进行分类的运行时间；GRA用于对特定犯罪的选定特征进行排名，从而可视化所选择的犯罪属性的重要性。该实验在社区和犯罪数据集上进行，然后，将PSO特征选择的结果与诸如进化算法（EA）和遗传算法（GA）的其它特征选择方法进行比较，评估每个特征选择方法的分类性能，实验中发现：与EA和GA相比，PSO选择较少的特征；分类性能结果表明，与ANN和GA与ANN的组合相比，PSO与ANN的组合产生较小的误差并缩短运行时间。</w:t>
      </w:r>
    </w:p>
    <w:p w:rsidR="00CF42C4" w:rsidRPr="00CF42C4" w:rsidRDefault="00CF42C4" w:rsidP="00B80E89">
      <w:pPr>
        <w:shd w:val="clear" w:color="auto" w:fill="FFFFFF"/>
        <w:snapToGrid w:val="0"/>
        <w:spacing w:line="400" w:lineRule="exact"/>
        <w:jc w:val="left"/>
        <w:rPr>
          <w:rFonts w:ascii="宋体" w:eastAsia="宋体" w:hAnsi="宋体"/>
          <w:sz w:val="24"/>
        </w:rPr>
      </w:pPr>
      <w:r w:rsidRPr="00CF42C4">
        <w:rPr>
          <w:rFonts w:ascii="宋体" w:eastAsia="宋体" w:hAnsi="宋体" w:hint="eastAsia"/>
          <w:sz w:val="24"/>
        </w:rPr>
        <w:t>R Iqbal，MAA Murad，A Mustapha，PHS Panahy，N Khanahmadliravi（Iqbal R, Murad M A A, Mustapha A, et al. An Experimental Study of Classification Algorithms for Crime Prediction[J]. Indian Journal of Science &amp; Technology, 2013, 6(3):4219-4225.）在研究中，将分类应用于犯罪数据集以预测美利坚合众国不同州的“犯罪类别”，研究中使用的是真实的犯罪数据集，是从1990年美国人口普查的社会经济数据，1990年美国LEMAS调查的执法数据和1995年联邦调查局UCR的犯罪数据中收集的。他们比较了两种</w:t>
      </w:r>
      <w:r w:rsidRPr="00CF42C4">
        <w:rPr>
          <w:rFonts w:ascii="宋体" w:eastAsia="宋体" w:hAnsi="宋体" w:hint="eastAsia"/>
          <w:sz w:val="24"/>
        </w:rPr>
        <w:lastRenderedPageBreak/>
        <w:t>不同的分类算法，即朴素贝叶斯和决策树，用于预测美国不同州的“犯罪类别”， 实验结果表明，决策树算法执行Nave贝叶斯算法，在美国不同州的“犯罪类别”预测中达到83.9519％的准确度。</w:t>
      </w:r>
    </w:p>
    <w:p w:rsidR="00CF42C4" w:rsidRPr="00CF42C4" w:rsidRDefault="00CF42C4" w:rsidP="00B80E89">
      <w:pPr>
        <w:shd w:val="clear" w:color="auto" w:fill="FFFFFF"/>
        <w:snapToGrid w:val="0"/>
        <w:spacing w:line="400" w:lineRule="exact"/>
        <w:jc w:val="left"/>
        <w:rPr>
          <w:rFonts w:ascii="宋体" w:eastAsia="宋体" w:hAnsi="宋体"/>
          <w:sz w:val="24"/>
        </w:rPr>
      </w:pPr>
      <w:r w:rsidRPr="00CF42C4">
        <w:rPr>
          <w:rFonts w:ascii="宋体" w:eastAsia="宋体" w:hAnsi="宋体" w:hint="eastAsia"/>
          <w:sz w:val="24"/>
        </w:rPr>
        <w:t>B Cavadas，P Branco，S Pereira（Cavadas B, Branco P, Pereira S. Crime Prediction Using Regression and Resources Optimization[M]// Progress in Artificial Intelligence. Springer International Publishing, 2015:513-524.）认为暴力犯罪是影响社会生活质量和经济发展的众所周知的社会问题。因此，它的预测是执法机构的重要任务，且由于预算的限制，资源的优化是非常重要的，在他们的工作中处理两个方面：预测和优化。其剑走偏锋，一改先前学者将犯罪预测作为分类任务的做法，提出使用回归预测每100k人口的暴力犯罪，并通过整数线性规划公式优化警察的分配，同时考虑到先前的预测。对于涉及数据集的高维度的挑战，使用Pearson相关系数应用层次聚类分析。此步骤删除与目标变量较少相关的一部分特征。然后，应用随机森林（RF）载波来基于均方误差中的影响来计算剩余特征重要性。此外，使用smoteR算法预处理数据，以改进对最关键值的预测：极值。其实验表明，在应用SmoteR算法处理稀有极值之后，随机森林比其他评估学习方法表现更好。根据国家报告数据，南部各州被预测为具有最严重的暴力犯罪率。因此，这些州成为在优化期间分配更多警察的州。他们的研究作出了双重贡献，首先，这是第一次以这回归预测每100k人口的暴力犯罪的方式解决这样的问题；除了预测，还提出了一个整数线性规划公式，用于优化各州的警察分布，这种分配</w:t>
      </w:r>
      <w:r w:rsidR="002F1655">
        <w:rPr>
          <w:rFonts w:ascii="宋体" w:eastAsia="宋体" w:hAnsi="宋体" w:hint="eastAsia"/>
          <w:sz w:val="24"/>
        </w:rPr>
        <w:t>方式</w:t>
      </w:r>
      <w:r w:rsidRPr="00CF42C4">
        <w:rPr>
          <w:rFonts w:ascii="宋体" w:eastAsia="宋体" w:hAnsi="宋体" w:hint="eastAsia"/>
          <w:sz w:val="24"/>
        </w:rPr>
        <w:t>考虑了国家的犯罪严重性，人口，密度和预算。</w:t>
      </w:r>
    </w:p>
    <w:p w:rsidR="0024694C" w:rsidRDefault="0024694C"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1.3 本文的研究内容</w:t>
      </w:r>
    </w:p>
    <w:p w:rsidR="00A42445" w:rsidRDefault="00B34EA4"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本文研究的出发点是：民警笔录案件时，需要填写许多信息，比如报案日期、</w:t>
      </w:r>
      <w:r w:rsidR="008745AC">
        <w:rPr>
          <w:rFonts w:ascii="宋体" w:eastAsia="宋体" w:hAnsi="宋体" w:hint="eastAsia"/>
          <w:sz w:val="24"/>
        </w:rPr>
        <w:t>案件名称、发案区划、办案单位、案件状态、案件类型、案件类别、简要案情等，其中简要案情是由民警听取报案人的描述，以文字的形式录入数据库的，包含的案情信息最多，也是最具破案价值和参考意义的</w:t>
      </w:r>
      <w:r w:rsidR="00F26C3A">
        <w:rPr>
          <w:rFonts w:ascii="宋体" w:eastAsia="宋体" w:hAnsi="宋体" w:hint="eastAsia"/>
          <w:sz w:val="24"/>
        </w:rPr>
        <w:t>。案件类别这一栏的信息常常填错，但案件类别本身是一个非常重要的信息，错误的案件类别不利于案件研判</w:t>
      </w:r>
      <w:r w:rsidR="003D6C29">
        <w:rPr>
          <w:rFonts w:ascii="宋体" w:eastAsia="宋体" w:hAnsi="宋体" w:hint="eastAsia"/>
          <w:sz w:val="24"/>
        </w:rPr>
        <w:t>，也使案件统计不能得到正确的结果，如果案件分类准确还可用于同类案件集中分析，有助于获得正确的决策。另外简要案情里包含的信息要素有涉案时间、涉案金额、电话号码、QQ号码、银行账号、网站网址、人员结构、公交路线等，如果可以将这些信息准确提取出来，可以为串并案分析，发现重大犯罪行为和发现团伙作案提供线索。</w:t>
      </w:r>
    </w:p>
    <w:p w:rsidR="00D80903" w:rsidRDefault="00D80903"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t>本文研究的目标</w:t>
      </w:r>
      <w:r>
        <w:rPr>
          <w:rFonts w:ascii="宋体" w:eastAsia="宋体" w:hAnsi="宋体" w:hint="eastAsia"/>
          <w:sz w:val="24"/>
        </w:rPr>
        <w:t>：</w:t>
      </w:r>
      <w:r w:rsidR="00CC0A0A">
        <w:rPr>
          <w:rFonts w:ascii="宋体" w:eastAsia="宋体" w:hAnsi="宋体" w:hint="eastAsia"/>
          <w:sz w:val="24"/>
        </w:rPr>
        <w:t>通过调研公安领域分析犯罪行为的关键技术，选择合适的文本挖掘技术</w:t>
      </w:r>
      <w:r>
        <w:rPr>
          <w:rFonts w:ascii="宋体" w:eastAsia="宋体" w:hAnsi="宋体"/>
          <w:sz w:val="24"/>
        </w:rPr>
        <w:t>为协助警务人员研判</w:t>
      </w:r>
      <w:r>
        <w:rPr>
          <w:rFonts w:ascii="宋体" w:eastAsia="宋体" w:hAnsi="宋体" w:hint="eastAsia"/>
          <w:sz w:val="24"/>
        </w:rPr>
        <w:t>、</w:t>
      </w:r>
      <w:r>
        <w:rPr>
          <w:rFonts w:ascii="宋体" w:eastAsia="宋体" w:hAnsi="宋体"/>
          <w:sz w:val="24"/>
        </w:rPr>
        <w:t>分析案件</w:t>
      </w:r>
      <w:r>
        <w:rPr>
          <w:rFonts w:ascii="宋体" w:eastAsia="宋体" w:hAnsi="宋体" w:hint="eastAsia"/>
          <w:sz w:val="24"/>
        </w:rPr>
        <w:t>和给予串并案</w:t>
      </w:r>
      <w:r w:rsidR="00CC0A0A">
        <w:rPr>
          <w:rFonts w:ascii="宋体" w:eastAsia="宋体" w:hAnsi="宋体" w:hint="eastAsia"/>
          <w:sz w:val="24"/>
        </w:rPr>
        <w:t>决策信息。</w:t>
      </w:r>
    </w:p>
    <w:p w:rsidR="00CC0A0A" w:rsidRDefault="00CC0A0A"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lastRenderedPageBreak/>
        <w:t>本文研究的关键技术</w:t>
      </w:r>
      <w:r>
        <w:rPr>
          <w:rFonts w:ascii="宋体" w:eastAsia="宋体" w:hAnsi="宋体" w:hint="eastAsia"/>
          <w:sz w:val="24"/>
        </w:rPr>
        <w:t>：</w:t>
      </w:r>
      <w:r>
        <w:rPr>
          <w:rFonts w:ascii="宋体" w:eastAsia="宋体" w:hAnsi="宋体"/>
          <w:sz w:val="24"/>
        </w:rPr>
        <w:t>本文主要围绕两个主要案件分析技术</w:t>
      </w:r>
      <w:r>
        <w:rPr>
          <w:rFonts w:ascii="宋体" w:eastAsia="宋体" w:hAnsi="宋体" w:hint="eastAsia"/>
          <w:sz w:val="24"/>
        </w:rPr>
        <w:t>，</w:t>
      </w:r>
      <w:r>
        <w:rPr>
          <w:rFonts w:ascii="宋体" w:eastAsia="宋体" w:hAnsi="宋体"/>
          <w:sz w:val="24"/>
        </w:rPr>
        <w:t>一是案件自动分类</w:t>
      </w:r>
      <w:r>
        <w:rPr>
          <w:rFonts w:ascii="宋体" w:eastAsia="宋体" w:hAnsi="宋体" w:hint="eastAsia"/>
          <w:sz w:val="24"/>
        </w:rPr>
        <w:t>，且</w:t>
      </w:r>
      <w:r>
        <w:rPr>
          <w:rFonts w:ascii="宋体" w:eastAsia="宋体" w:hAnsi="宋体"/>
          <w:sz w:val="24"/>
        </w:rPr>
        <w:t>达到一定的分类精度</w:t>
      </w:r>
      <w:r>
        <w:rPr>
          <w:rFonts w:ascii="宋体" w:eastAsia="宋体" w:hAnsi="宋体" w:hint="eastAsia"/>
          <w:sz w:val="24"/>
        </w:rPr>
        <w:t>；</w:t>
      </w:r>
      <w:r>
        <w:rPr>
          <w:rFonts w:ascii="宋体" w:eastAsia="宋体" w:hAnsi="宋体"/>
          <w:sz w:val="24"/>
        </w:rPr>
        <w:t>二是案件信息要素提取</w:t>
      </w:r>
      <w:r>
        <w:rPr>
          <w:rFonts w:ascii="宋体" w:eastAsia="宋体" w:hAnsi="宋体" w:hint="eastAsia"/>
          <w:sz w:val="24"/>
        </w:rPr>
        <w:t>，</w:t>
      </w:r>
      <w:r>
        <w:rPr>
          <w:rFonts w:ascii="宋体" w:eastAsia="宋体" w:hAnsi="宋体"/>
          <w:sz w:val="24"/>
        </w:rPr>
        <w:t>将有助于破案的信息要素如涉案网址</w:t>
      </w:r>
      <w:r>
        <w:rPr>
          <w:rFonts w:ascii="宋体" w:eastAsia="宋体" w:hAnsi="宋体" w:hint="eastAsia"/>
          <w:sz w:val="24"/>
        </w:rPr>
        <w:t>、</w:t>
      </w:r>
      <w:r>
        <w:rPr>
          <w:rFonts w:ascii="宋体" w:eastAsia="宋体" w:hAnsi="宋体"/>
          <w:sz w:val="24"/>
        </w:rPr>
        <w:t>手机号码</w:t>
      </w:r>
      <w:r>
        <w:rPr>
          <w:rFonts w:ascii="宋体" w:eastAsia="宋体" w:hAnsi="宋体" w:hint="eastAsia"/>
          <w:sz w:val="24"/>
        </w:rPr>
        <w:t>、</w:t>
      </w:r>
      <w:r>
        <w:rPr>
          <w:rFonts w:ascii="宋体" w:eastAsia="宋体" w:hAnsi="宋体"/>
          <w:sz w:val="24"/>
        </w:rPr>
        <w:t>银行账号等信息</w:t>
      </w:r>
      <w:r>
        <w:rPr>
          <w:rFonts w:ascii="宋体" w:eastAsia="宋体" w:hAnsi="宋体" w:hint="eastAsia"/>
          <w:sz w:val="24"/>
        </w:rPr>
        <w:t>抽取出来，其中还针对银行账号，提出了一种识别银行账号所属（作案人员/</w:t>
      </w:r>
      <w:r w:rsidR="00F30D3D">
        <w:rPr>
          <w:rFonts w:ascii="宋体" w:eastAsia="宋体" w:hAnsi="宋体" w:hint="eastAsia"/>
          <w:sz w:val="24"/>
        </w:rPr>
        <w:t>受害</w:t>
      </w:r>
      <w:r>
        <w:rPr>
          <w:rFonts w:ascii="宋体" w:eastAsia="宋体" w:hAnsi="宋体" w:hint="eastAsia"/>
          <w:sz w:val="24"/>
        </w:rPr>
        <w:t>人员）的方法</w:t>
      </w:r>
      <w:r w:rsidR="00F30D3D">
        <w:rPr>
          <w:rFonts w:ascii="宋体" w:eastAsia="宋体" w:hAnsi="宋体" w:hint="eastAsia"/>
          <w:sz w:val="24"/>
        </w:rPr>
        <w:t>。</w:t>
      </w:r>
    </w:p>
    <w:p w:rsidR="00F30D3D" w:rsidRDefault="00F30D3D"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t>本文研究的创新点</w:t>
      </w:r>
      <w:r>
        <w:rPr>
          <w:rFonts w:ascii="宋体" w:eastAsia="宋体" w:hAnsi="宋体" w:hint="eastAsia"/>
          <w:sz w:val="24"/>
        </w:rPr>
        <w:t>：</w:t>
      </w:r>
    </w:p>
    <w:p w:rsidR="00F30D3D" w:rsidRDefault="00F30D3D"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（1）</w:t>
      </w:r>
      <w:r>
        <w:rPr>
          <w:rFonts w:ascii="宋体" w:eastAsia="宋体" w:hAnsi="宋体"/>
          <w:sz w:val="24"/>
        </w:rPr>
        <w:t>将案件分类模型设计为层次分类结构</w:t>
      </w:r>
      <w:r>
        <w:rPr>
          <w:rFonts w:ascii="宋体" w:eastAsia="宋体" w:hAnsi="宋体" w:hint="eastAsia"/>
          <w:sz w:val="24"/>
        </w:rPr>
        <w:t>，</w:t>
      </w:r>
      <w:r>
        <w:rPr>
          <w:rFonts w:ascii="宋体" w:eastAsia="宋体" w:hAnsi="宋体"/>
          <w:sz w:val="24"/>
        </w:rPr>
        <w:t>当对一个案件样本进行分类时</w:t>
      </w:r>
      <w:r>
        <w:rPr>
          <w:rFonts w:ascii="宋体" w:eastAsia="宋体" w:hAnsi="宋体" w:hint="eastAsia"/>
          <w:sz w:val="24"/>
        </w:rPr>
        <w:t>，局部分类器</w:t>
      </w:r>
      <w:r>
        <w:rPr>
          <w:rFonts w:ascii="宋体" w:eastAsia="宋体" w:hAnsi="宋体"/>
          <w:sz w:val="24"/>
        </w:rPr>
        <w:t>自上而下对其分类</w:t>
      </w:r>
      <w:r>
        <w:rPr>
          <w:rFonts w:ascii="宋体" w:eastAsia="宋体" w:hAnsi="宋体" w:hint="eastAsia"/>
          <w:sz w:val="24"/>
        </w:rPr>
        <w:t>。</w:t>
      </w:r>
    </w:p>
    <w:p w:rsidR="00F30D3D" w:rsidRDefault="00F30D3D" w:rsidP="00F30D3D">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（2）将规则分类器引入案件分类模型中，对于置信度低于最低限度的分类结果，拒绝该分类结果，并将案件交于规则分类器分类。</w:t>
      </w:r>
    </w:p>
    <w:p w:rsidR="00F30D3D" w:rsidRDefault="00F30D3D" w:rsidP="00F30D3D">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（3）利用正则表达式匹配的方法，提取案件描述文本中的信息要素，提取的要素有：</w:t>
      </w:r>
      <w:r w:rsidRPr="00F30D3D">
        <w:rPr>
          <w:rFonts w:ascii="宋体" w:eastAsia="宋体" w:hAnsi="宋体" w:hint="eastAsia"/>
          <w:sz w:val="24"/>
        </w:rPr>
        <w:t>作案时间、涉案金额、涉案网址、涉案银行账号、电话号码、QQ号码、交通工具和作案人员结构</w:t>
      </w:r>
      <w:r>
        <w:rPr>
          <w:rFonts w:ascii="宋体" w:eastAsia="宋体" w:hAnsi="宋体" w:hint="eastAsia"/>
          <w:sz w:val="24"/>
        </w:rPr>
        <w:t>。</w:t>
      </w:r>
    </w:p>
    <w:p w:rsidR="003E767C" w:rsidRPr="003E767C" w:rsidRDefault="00F30D3D" w:rsidP="003E767C">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（4）</w:t>
      </w:r>
      <w:r w:rsidR="003E767C">
        <w:rPr>
          <w:rFonts w:ascii="宋体" w:eastAsia="宋体" w:hAnsi="宋体" w:hint="eastAsia"/>
          <w:sz w:val="24"/>
        </w:rPr>
        <w:t>提出根据案件文本的词性序列识别信息要素所属（属于作案人员或受案人员）的方法，以银行账号为例试验并取得结果。</w:t>
      </w:r>
    </w:p>
    <w:p w:rsidR="0024694C" w:rsidRDefault="0024694C"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 xml:space="preserve">1.4 </w:t>
      </w:r>
      <w:r w:rsidR="00A42445">
        <w:rPr>
          <w:rFonts w:ascii="宋体" w:eastAsia="宋体" w:hAnsi="宋体" w:hint="eastAsia"/>
          <w:sz w:val="24"/>
        </w:rPr>
        <w:t>本文的结构</w:t>
      </w:r>
      <w:r w:rsidRPr="00CF42C4">
        <w:rPr>
          <w:rFonts w:ascii="宋体" w:eastAsia="宋体" w:hAnsi="宋体" w:hint="eastAsia"/>
          <w:sz w:val="24"/>
        </w:rPr>
        <w:t>安排</w:t>
      </w:r>
    </w:p>
    <w:p w:rsidR="003E767C" w:rsidRDefault="003E767C"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t>第一章</w:t>
      </w:r>
      <w:r>
        <w:rPr>
          <w:rFonts w:ascii="宋体" w:eastAsia="宋体" w:hAnsi="宋体" w:hint="eastAsia"/>
          <w:sz w:val="24"/>
        </w:rPr>
        <w:t>：</w:t>
      </w:r>
      <w:r>
        <w:rPr>
          <w:rFonts w:ascii="宋体" w:eastAsia="宋体" w:hAnsi="宋体"/>
          <w:sz w:val="24"/>
        </w:rPr>
        <w:t>绪论</w:t>
      </w:r>
      <w:r>
        <w:rPr>
          <w:rFonts w:ascii="宋体" w:eastAsia="宋体" w:hAnsi="宋体" w:hint="eastAsia"/>
          <w:sz w:val="24"/>
        </w:rPr>
        <w:t>。本章叙述了本论文的研究背景，调研了国内外犯罪行为的研究现状，研究目的和意义，论文的组织结构安排等。</w:t>
      </w:r>
    </w:p>
    <w:p w:rsidR="003E767C" w:rsidRDefault="003E767C"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t>第二章</w:t>
      </w:r>
      <w:r>
        <w:rPr>
          <w:rFonts w:ascii="宋体" w:eastAsia="宋体" w:hAnsi="宋体" w:hint="eastAsia"/>
          <w:sz w:val="24"/>
        </w:rPr>
        <w:t>：相关理论知识简述。</w:t>
      </w:r>
      <w:r w:rsidR="00CF5EA1">
        <w:rPr>
          <w:rFonts w:ascii="宋体" w:eastAsia="宋体" w:hAnsi="宋体" w:hint="eastAsia"/>
          <w:sz w:val="24"/>
        </w:rPr>
        <w:t>简述了支持向量机模型，多类分类，层次结构分类和正则表达式的理论知识。</w:t>
      </w:r>
    </w:p>
    <w:p w:rsidR="003E767C" w:rsidRDefault="003E767C"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t>第三章</w:t>
      </w:r>
      <w:r>
        <w:rPr>
          <w:rFonts w:ascii="宋体" w:eastAsia="宋体" w:hAnsi="宋体" w:hint="eastAsia"/>
          <w:sz w:val="24"/>
        </w:rPr>
        <w:t>：</w:t>
      </w:r>
      <w:r>
        <w:rPr>
          <w:rFonts w:ascii="宋体" w:eastAsia="宋体" w:hAnsi="宋体"/>
          <w:sz w:val="24"/>
        </w:rPr>
        <w:t>案件分类</w:t>
      </w:r>
      <w:r>
        <w:rPr>
          <w:rFonts w:ascii="宋体" w:eastAsia="宋体" w:hAnsi="宋体" w:hint="eastAsia"/>
          <w:sz w:val="24"/>
        </w:rPr>
        <w:t>。</w:t>
      </w:r>
      <w:r w:rsidR="00861F9B">
        <w:rPr>
          <w:rFonts w:ascii="宋体" w:eastAsia="宋体" w:hAnsi="宋体" w:hint="eastAsia"/>
          <w:sz w:val="24"/>
        </w:rPr>
        <w:t>本章叙述了基于支持向量机的层次分类模型的建模方法，</w:t>
      </w:r>
      <w:r w:rsidR="005D63A8">
        <w:rPr>
          <w:rFonts w:ascii="宋体" w:eastAsia="宋体" w:hAnsi="宋体" w:hint="eastAsia"/>
          <w:sz w:val="24"/>
        </w:rPr>
        <w:t>和</w:t>
      </w:r>
      <w:r w:rsidR="00861F9B">
        <w:rPr>
          <w:rFonts w:ascii="宋体" w:eastAsia="宋体" w:hAnsi="宋体" w:hint="eastAsia"/>
          <w:sz w:val="24"/>
        </w:rPr>
        <w:t>案件进行分类的流程；为了改善分类的精度，根据案件的实际情况</w:t>
      </w:r>
      <w:r w:rsidR="00255C12">
        <w:rPr>
          <w:rFonts w:ascii="宋体" w:eastAsia="宋体" w:hAnsi="宋体" w:hint="eastAsia"/>
          <w:sz w:val="24"/>
        </w:rPr>
        <w:t>提取一系列</w:t>
      </w:r>
      <w:r w:rsidR="00984EEF">
        <w:rPr>
          <w:rFonts w:ascii="宋体" w:eastAsia="宋体" w:hAnsi="宋体" w:hint="eastAsia"/>
          <w:sz w:val="24"/>
        </w:rPr>
        <w:t>规则</w:t>
      </w:r>
      <w:r w:rsidR="00861F9B">
        <w:rPr>
          <w:rFonts w:ascii="宋体" w:eastAsia="宋体" w:hAnsi="宋体" w:hint="eastAsia"/>
          <w:sz w:val="24"/>
        </w:rPr>
        <w:t>，设计出规则分类器和层次分类器相结合的方案，将置信度低的分类结果拒绝</w:t>
      </w:r>
      <w:r w:rsidR="00984EEF">
        <w:rPr>
          <w:rFonts w:ascii="宋体" w:eastAsia="宋体" w:hAnsi="宋体" w:hint="eastAsia"/>
          <w:sz w:val="24"/>
        </w:rPr>
        <w:t>，交</w:t>
      </w:r>
      <w:r w:rsidR="00861F9B">
        <w:rPr>
          <w:rFonts w:ascii="宋体" w:eastAsia="宋体" w:hAnsi="宋体" w:hint="eastAsia"/>
          <w:sz w:val="24"/>
        </w:rPr>
        <w:t>于规则分类器进行分类</w:t>
      </w:r>
      <w:r w:rsidR="00255C12">
        <w:rPr>
          <w:rFonts w:ascii="宋体" w:eastAsia="宋体" w:hAnsi="宋体" w:hint="eastAsia"/>
          <w:sz w:val="24"/>
        </w:rPr>
        <w:t>；并对</w:t>
      </w:r>
      <w:r w:rsidR="00861F9B">
        <w:rPr>
          <w:rFonts w:ascii="宋体" w:eastAsia="宋体" w:hAnsi="宋体" w:hint="eastAsia"/>
          <w:sz w:val="24"/>
        </w:rPr>
        <w:t>实验</w:t>
      </w:r>
      <w:r w:rsidR="00255C12">
        <w:rPr>
          <w:rFonts w:ascii="宋体" w:eastAsia="宋体" w:hAnsi="宋体" w:hint="eastAsia"/>
          <w:sz w:val="24"/>
        </w:rPr>
        <w:t>进行了</w:t>
      </w:r>
      <w:r w:rsidR="00861F9B">
        <w:rPr>
          <w:rFonts w:ascii="宋体" w:eastAsia="宋体" w:hAnsi="宋体" w:hint="eastAsia"/>
          <w:sz w:val="24"/>
        </w:rPr>
        <w:t>对比分析，</w:t>
      </w:r>
    </w:p>
    <w:p w:rsidR="00255C12" w:rsidRDefault="003E767C"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t>第四章</w:t>
      </w:r>
      <w:r>
        <w:rPr>
          <w:rFonts w:ascii="宋体" w:eastAsia="宋体" w:hAnsi="宋体" w:hint="eastAsia"/>
          <w:sz w:val="24"/>
        </w:rPr>
        <w:t>：</w:t>
      </w:r>
      <w:r>
        <w:rPr>
          <w:rFonts w:ascii="宋体" w:eastAsia="宋体" w:hAnsi="宋体"/>
          <w:sz w:val="24"/>
        </w:rPr>
        <w:t>案件信息要素提取</w:t>
      </w:r>
      <w:r>
        <w:rPr>
          <w:rFonts w:ascii="宋体" w:eastAsia="宋体" w:hAnsi="宋体" w:hint="eastAsia"/>
          <w:sz w:val="24"/>
        </w:rPr>
        <w:t>。</w:t>
      </w:r>
      <w:r w:rsidR="00984EEF">
        <w:rPr>
          <w:rFonts w:ascii="宋体" w:eastAsia="宋体" w:hAnsi="宋体" w:hint="eastAsia"/>
          <w:sz w:val="24"/>
        </w:rPr>
        <w:t>本章阐述了</w:t>
      </w:r>
      <w:r w:rsidR="00255C12">
        <w:rPr>
          <w:rFonts w:ascii="宋体" w:eastAsia="宋体" w:hAnsi="宋体" w:hint="eastAsia"/>
          <w:sz w:val="24"/>
        </w:rPr>
        <w:t>应用正则表达式匹配的方法</w:t>
      </w:r>
      <w:r w:rsidR="00984EEF">
        <w:rPr>
          <w:rFonts w:ascii="宋体" w:eastAsia="宋体" w:hAnsi="宋体" w:hint="eastAsia"/>
          <w:sz w:val="24"/>
        </w:rPr>
        <w:t>，提取案件描述文本中</w:t>
      </w:r>
      <w:r w:rsidR="00255C12">
        <w:rPr>
          <w:rFonts w:ascii="宋体" w:eastAsia="宋体" w:hAnsi="宋体" w:hint="eastAsia"/>
          <w:sz w:val="24"/>
        </w:rPr>
        <w:t>重要信息要素</w:t>
      </w:r>
      <w:r w:rsidR="00984EEF">
        <w:rPr>
          <w:rFonts w:ascii="宋体" w:eastAsia="宋体" w:hAnsi="宋体" w:hint="eastAsia"/>
          <w:sz w:val="24"/>
        </w:rPr>
        <w:t>的方法</w:t>
      </w:r>
      <w:r w:rsidR="00255C12">
        <w:rPr>
          <w:rFonts w:ascii="宋体" w:eastAsia="宋体" w:hAnsi="宋体" w:hint="eastAsia"/>
          <w:sz w:val="24"/>
        </w:rPr>
        <w:t>，</w:t>
      </w:r>
      <w:r w:rsidR="00984EEF">
        <w:rPr>
          <w:rFonts w:ascii="宋体" w:eastAsia="宋体" w:hAnsi="宋体" w:hint="eastAsia"/>
          <w:sz w:val="24"/>
        </w:rPr>
        <w:t>并</w:t>
      </w:r>
      <w:r w:rsidR="00255C12">
        <w:rPr>
          <w:rFonts w:ascii="宋体" w:eastAsia="宋体" w:hAnsi="宋体" w:hint="eastAsia"/>
          <w:sz w:val="24"/>
        </w:rPr>
        <w:t>根据提取的要素进行了串并案模拟；获取案件文本的词性序列，并根据词性序列来判断所获取的要素的属性（属于作案人员或受害人员），</w:t>
      </w:r>
      <w:r w:rsidR="002F1655">
        <w:rPr>
          <w:rFonts w:ascii="宋体" w:eastAsia="宋体" w:hAnsi="宋体" w:hint="eastAsia"/>
          <w:sz w:val="24"/>
        </w:rPr>
        <w:t>最后</w:t>
      </w:r>
      <w:r w:rsidR="00255C12">
        <w:rPr>
          <w:rFonts w:ascii="宋体" w:eastAsia="宋体" w:hAnsi="宋体" w:hint="eastAsia"/>
          <w:sz w:val="24"/>
        </w:rPr>
        <w:t>以银行账号为例并给出了实验分析结果。</w:t>
      </w:r>
    </w:p>
    <w:p w:rsidR="003E767C" w:rsidRPr="00CF42C4" w:rsidRDefault="003E767C"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t>第五章</w:t>
      </w:r>
      <w:r>
        <w:rPr>
          <w:rFonts w:ascii="宋体" w:eastAsia="宋体" w:hAnsi="宋体" w:hint="eastAsia"/>
          <w:sz w:val="24"/>
        </w:rPr>
        <w:t>：</w:t>
      </w:r>
      <w:r>
        <w:rPr>
          <w:rFonts w:ascii="宋体" w:eastAsia="宋体" w:hAnsi="宋体"/>
          <w:sz w:val="24"/>
        </w:rPr>
        <w:t>结论和展望</w:t>
      </w:r>
      <w:r>
        <w:rPr>
          <w:rFonts w:ascii="宋体" w:eastAsia="宋体" w:hAnsi="宋体" w:hint="eastAsia"/>
          <w:sz w:val="24"/>
        </w:rPr>
        <w:t>。</w:t>
      </w:r>
    </w:p>
    <w:p w:rsidR="002F1655" w:rsidRDefault="002F1655" w:rsidP="00B80E89">
      <w:pPr>
        <w:shd w:val="clear" w:color="auto" w:fill="FFFFFF"/>
        <w:snapToGrid w:val="0"/>
        <w:spacing w:line="400" w:lineRule="exact"/>
        <w:ind w:firstLineChars="178" w:firstLine="427"/>
        <w:jc w:val="left"/>
        <w:rPr>
          <w:rFonts w:ascii="宋体" w:eastAsia="宋体" w:hAnsi="宋体"/>
          <w:sz w:val="24"/>
        </w:rPr>
      </w:pPr>
    </w:p>
    <w:p w:rsidR="0024694C" w:rsidRPr="00CF42C4" w:rsidRDefault="0024694C"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sz w:val="24"/>
        </w:rPr>
        <w:t>第二章</w:t>
      </w:r>
      <w:r w:rsidRPr="00CF42C4">
        <w:rPr>
          <w:rFonts w:ascii="宋体" w:eastAsia="宋体" w:hAnsi="宋体" w:hint="eastAsia"/>
          <w:sz w:val="24"/>
        </w:rPr>
        <w:t xml:space="preserve"> </w:t>
      </w:r>
      <w:r w:rsidR="003E767C">
        <w:rPr>
          <w:rFonts w:ascii="宋体" w:eastAsia="宋体" w:hAnsi="宋体" w:hint="eastAsia"/>
          <w:sz w:val="24"/>
        </w:rPr>
        <w:t>相关</w:t>
      </w:r>
      <w:r w:rsidR="00CF42C4" w:rsidRPr="00CF42C4">
        <w:rPr>
          <w:rFonts w:ascii="宋体" w:eastAsia="宋体" w:hAnsi="宋体" w:hint="eastAsia"/>
          <w:sz w:val="24"/>
        </w:rPr>
        <w:t>理论</w:t>
      </w:r>
      <w:r w:rsidRPr="00CF42C4">
        <w:rPr>
          <w:rFonts w:ascii="宋体" w:eastAsia="宋体" w:hAnsi="宋体" w:hint="eastAsia"/>
          <w:sz w:val="24"/>
        </w:rPr>
        <w:t>知识</w:t>
      </w:r>
      <w:r w:rsidR="003E767C">
        <w:rPr>
          <w:rFonts w:ascii="宋体" w:eastAsia="宋体" w:hAnsi="宋体" w:hint="eastAsia"/>
          <w:sz w:val="24"/>
        </w:rPr>
        <w:t>简述</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2.1 支持向量机</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支持向量机</w:t>
      </w:r>
      <w:r w:rsidRPr="00646B64">
        <w:rPr>
          <w:rFonts w:eastAsia="宋体"/>
          <w:sz w:val="24"/>
        </w:rPr>
        <w:t>（</w:t>
      </w:r>
      <w:r w:rsidRPr="00646B64">
        <w:rPr>
          <w:rFonts w:eastAsia="宋体"/>
          <w:sz w:val="24"/>
        </w:rPr>
        <w:t>Support Vector Machine, SVM</w:t>
      </w:r>
      <w:r w:rsidRPr="00646B64">
        <w:rPr>
          <w:rFonts w:eastAsia="宋体"/>
          <w:sz w:val="24"/>
        </w:rPr>
        <w:t>）</w:t>
      </w:r>
      <w:r>
        <w:rPr>
          <w:rFonts w:ascii="宋体" w:eastAsia="宋体" w:hAnsi="宋体" w:hint="eastAsia"/>
          <w:sz w:val="24"/>
        </w:rPr>
        <w:t>是一种</w:t>
      </w:r>
      <w:r w:rsidRPr="00CF42C4">
        <w:rPr>
          <w:rFonts w:ascii="宋体" w:eastAsia="宋体" w:hAnsi="宋体" w:hint="eastAsia"/>
          <w:sz w:val="24"/>
        </w:rPr>
        <w:t>有监督的机器学习技术，最早是由</w:t>
      </w:r>
      <w:r w:rsidRPr="00646B64">
        <w:rPr>
          <w:rFonts w:eastAsia="宋体"/>
          <w:sz w:val="24"/>
        </w:rPr>
        <w:t>Vapnik(1979)</w:t>
      </w:r>
      <w:r w:rsidR="002F1655">
        <w:rPr>
          <w:rFonts w:ascii="宋体" w:eastAsia="宋体" w:hAnsi="宋体" w:hint="eastAsia"/>
          <w:sz w:val="24"/>
        </w:rPr>
        <w:t>在其科研</w:t>
      </w:r>
      <w:r w:rsidR="00DA6C80">
        <w:rPr>
          <w:rFonts w:ascii="宋体" w:eastAsia="宋体" w:hAnsi="宋体" w:hint="eastAsia"/>
          <w:sz w:val="24"/>
        </w:rPr>
        <w:t>工作过程中提出来</w:t>
      </w:r>
      <w:r w:rsidRPr="00CF42C4">
        <w:rPr>
          <w:rFonts w:ascii="宋体" w:eastAsia="宋体" w:hAnsi="宋体" w:hint="eastAsia"/>
          <w:sz w:val="24"/>
        </w:rPr>
        <w:t>并由</w:t>
      </w:r>
      <w:r w:rsidRPr="00646B64">
        <w:rPr>
          <w:rFonts w:eastAsia="宋体"/>
          <w:sz w:val="24"/>
        </w:rPr>
        <w:t>Boser</w:t>
      </w:r>
      <w:r w:rsidRPr="00646B64">
        <w:rPr>
          <w:rFonts w:eastAsia="宋体"/>
          <w:sz w:val="24"/>
        </w:rPr>
        <w:t>、</w:t>
      </w:r>
      <w:r w:rsidRPr="00646B64">
        <w:rPr>
          <w:rFonts w:eastAsia="宋体"/>
          <w:sz w:val="24"/>
        </w:rPr>
        <w:t>Guyou</w:t>
      </w:r>
      <w:r w:rsidRPr="00CF42C4">
        <w:rPr>
          <w:rFonts w:ascii="宋体" w:eastAsia="宋体" w:hAnsi="宋体" w:hint="eastAsia"/>
          <w:sz w:val="24"/>
        </w:rPr>
        <w:t>和</w:t>
      </w:r>
      <w:r w:rsidRPr="00646B64">
        <w:rPr>
          <w:rFonts w:eastAsia="宋体"/>
          <w:sz w:val="24"/>
        </w:rPr>
        <w:t>Vapnik</w:t>
      </w:r>
      <w:r w:rsidRPr="00CF42C4">
        <w:rPr>
          <w:rFonts w:ascii="宋体" w:eastAsia="宋体" w:hAnsi="宋体" w:hint="eastAsia"/>
          <w:sz w:val="24"/>
        </w:rPr>
        <w:t>在1992年进一步开发完善。自从</w:t>
      </w:r>
      <w:r w:rsidRPr="00646B64">
        <w:rPr>
          <w:rFonts w:eastAsia="宋体"/>
          <w:sz w:val="24"/>
        </w:rPr>
        <w:t>SVM</w:t>
      </w:r>
      <w:r w:rsidRPr="00CF42C4">
        <w:rPr>
          <w:rFonts w:ascii="宋体" w:eastAsia="宋体" w:hAnsi="宋体" w:hint="eastAsia"/>
          <w:sz w:val="24"/>
        </w:rPr>
        <w:t>应用于模式分类，SVM凭借其出</w:t>
      </w:r>
      <w:r w:rsidRPr="00CF42C4">
        <w:rPr>
          <w:rFonts w:ascii="宋体" w:eastAsia="宋体" w:hAnsi="宋体" w:hint="eastAsia"/>
          <w:sz w:val="24"/>
        </w:rPr>
        <w:lastRenderedPageBreak/>
        <w:t>色的性能和优于其他分类器的表现逐渐风靡，至今仍受追捧。这一节用于回顾</w:t>
      </w:r>
      <w:r w:rsidRPr="00646B64">
        <w:rPr>
          <w:rFonts w:eastAsia="宋体" w:hint="eastAsia"/>
          <w:sz w:val="24"/>
        </w:rPr>
        <w:t>SVM</w:t>
      </w:r>
      <w:r w:rsidRPr="00CF42C4">
        <w:rPr>
          <w:rFonts w:ascii="宋体" w:eastAsia="宋体" w:hAnsi="宋体" w:hint="eastAsia"/>
          <w:sz w:val="24"/>
        </w:rPr>
        <w:t>的原理。</w:t>
      </w:r>
    </w:p>
    <w:p w:rsidR="00CF42C4" w:rsidRPr="00CF42C4" w:rsidRDefault="00DA6C80"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假设</w:t>
      </w:r>
      <w:r w:rsidR="00CF42C4" w:rsidRPr="00CF42C4">
        <w:rPr>
          <w:rFonts w:ascii="宋体" w:eastAsia="宋体" w:hAnsi="宋体" w:hint="eastAsia"/>
          <w:sz w:val="24"/>
        </w:rPr>
        <w:t>给定一个训练集，其中的每个样本都可以归到线性可分的两个类别中，</w:t>
      </w:r>
      <w:r w:rsidR="00CF42C4" w:rsidRPr="00646B64">
        <w:rPr>
          <w:rFonts w:eastAsia="宋体" w:hint="eastAsia"/>
          <w:sz w:val="24"/>
        </w:rPr>
        <w:t>SVM</w:t>
      </w:r>
      <w:r w:rsidR="00CF42C4" w:rsidRPr="00CF42C4">
        <w:rPr>
          <w:rFonts w:ascii="宋体" w:eastAsia="宋体" w:hAnsi="宋体" w:hint="eastAsia"/>
          <w:sz w:val="24"/>
        </w:rPr>
        <w:t>的目标就是找到最大化两个类之间的分离间距的最佳超平面。设定线性可分的训练集为</w:t>
      </w:r>
      <m:oMath>
        <m:r>
          <w:rPr>
            <w:rFonts w:ascii="Cambria Math" w:eastAsia="宋体" w:hAnsi="Cambria Math"/>
            <w:sz w:val="24"/>
          </w:rPr>
          <m:t xml:space="preserve"> </m:t>
        </m:r>
        <m:d>
          <m:dPr>
            <m:begChr m:val="{"/>
            <m:endChr m:val="}"/>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e>
        </m:d>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R</m:t>
            </m:r>
          </m:e>
          <m:sup>
            <m:r>
              <w:rPr>
                <w:rFonts w:ascii="Cambria Math" w:eastAsia="宋体" w:hAnsi="Cambria Math"/>
                <w:sz w:val="24"/>
              </w:rPr>
              <m:t>d</m:t>
            </m:r>
          </m:sup>
        </m:sSup>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 xml:space="preserve"> y</m:t>
            </m:r>
          </m:e>
          <m:sub>
            <m:r>
              <w:rPr>
                <w:rFonts w:ascii="Cambria Math" w:eastAsia="宋体" w:hAnsi="Cambria Math"/>
                <w:sz w:val="24"/>
              </w:rPr>
              <m:t>i</m:t>
            </m:r>
          </m:sub>
        </m:sSub>
        <m:r>
          <w:rPr>
            <w:rFonts w:ascii="Cambria Math" w:eastAsia="宋体" w:hAnsi="Cambria Math"/>
            <w:sz w:val="24"/>
          </w:rPr>
          <m:t>∈</m:t>
        </m:r>
        <m:d>
          <m:dPr>
            <m:begChr m:val="{"/>
            <m:endChr m:val="}"/>
            <m:ctrlPr>
              <w:rPr>
                <w:rFonts w:ascii="Cambria Math" w:eastAsia="宋体" w:hAnsi="Cambria Math"/>
                <w:i/>
                <w:sz w:val="24"/>
              </w:rPr>
            </m:ctrlPr>
          </m:dPr>
          <m:e>
            <m:r>
              <w:rPr>
                <w:rFonts w:ascii="Cambria Math" w:eastAsia="宋体" w:hAnsi="Cambria Math"/>
                <w:sz w:val="24"/>
              </w:rPr>
              <m:t>-1, 1</m:t>
            </m:r>
          </m:e>
        </m:d>
        <m:r>
          <w:rPr>
            <w:rFonts w:ascii="Cambria Math" w:eastAsia="宋体" w:hAnsi="Cambria Math"/>
            <w:sz w:val="24"/>
          </w:rPr>
          <m:t xml:space="preserve"> </m:t>
        </m:r>
      </m:oMath>
      <w:r w:rsidR="00CF42C4" w:rsidRPr="00CF42C4">
        <w:rPr>
          <w:rFonts w:ascii="宋体" w:eastAsia="宋体" w:hAnsi="宋体" w:hint="eastAsia"/>
          <w:sz w:val="24"/>
        </w:rPr>
        <w:t>，其中输入样本</w:t>
      </w:r>
      <m:oMath>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 xml:space="preserve"> </m:t>
        </m:r>
      </m:oMath>
      <w:r w:rsidR="00CF42C4" w:rsidRPr="00CF42C4">
        <w:rPr>
          <w:rFonts w:ascii="宋体" w:eastAsia="宋体" w:hAnsi="宋体" w:hint="eastAsia"/>
          <w:sz w:val="24"/>
        </w:rPr>
        <w:t>的输出类别为</w:t>
      </w:r>
      <m:oMath>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r>
          <w:rPr>
            <w:rFonts w:ascii="Cambria Math" w:eastAsia="宋体" w:hAnsi="Cambria Math"/>
            <w:sz w:val="24"/>
          </w:rPr>
          <m:t xml:space="preserve"> </m:t>
        </m:r>
      </m:oMath>
      <w:r w:rsidR="00B80E89">
        <w:rPr>
          <w:rFonts w:ascii="宋体" w:eastAsia="宋体" w:hAnsi="宋体" w:hint="eastAsia"/>
          <w:sz w:val="24"/>
        </w:rPr>
        <w:t>。分离两类的决策面超平面可以定义</w:t>
      </w:r>
      <w:r w:rsidR="00CF42C4" w:rsidRPr="00CF42C4">
        <w:rPr>
          <w:rFonts w:ascii="宋体" w:eastAsia="宋体" w:hAnsi="宋体" w:hint="eastAsia"/>
          <w:sz w:val="24"/>
        </w:rPr>
        <w:t>为</w:t>
      </w:r>
      <w:r w:rsidR="00B80E89">
        <w:rPr>
          <w:rFonts w:ascii="宋体" w:eastAsia="宋体" w:hAnsi="宋体" w:hint="eastAsia"/>
          <w:sz w:val="24"/>
        </w:rPr>
        <w:t>:</w:t>
      </w:r>
    </w:p>
    <w:p w:rsidR="00CF42C4" w:rsidRPr="00CF42C4" w:rsidRDefault="00766945" w:rsidP="00087D94">
      <w:pPr>
        <w:shd w:val="clear" w:color="auto" w:fill="FFFFFF"/>
        <w:wordWrap w:val="0"/>
        <w:snapToGrid w:val="0"/>
        <w:spacing w:line="360" w:lineRule="auto"/>
        <w:ind w:firstLineChars="178" w:firstLine="427"/>
        <w:jc w:val="right"/>
        <w:rPr>
          <w:rFonts w:ascii="宋体" w:eastAsia="宋体" w:hAnsi="宋体"/>
          <w:sz w:val="24"/>
        </w:rPr>
      </w:pPr>
      <m:oMath>
        <m:sSup>
          <m:sSupPr>
            <m:ctrlPr>
              <w:rPr>
                <w:rFonts w:ascii="Cambria Math" w:eastAsia="宋体" w:hAnsi="Cambria Math"/>
                <w:i/>
                <w:sz w:val="24"/>
              </w:rPr>
            </m:ctrlPr>
          </m:sSupPr>
          <m:e>
            <m:r>
              <w:rPr>
                <w:rFonts w:ascii="Cambria Math" w:eastAsia="宋体" w:hAnsi="Cambria Math"/>
                <w:sz w:val="24"/>
              </w:rPr>
              <m:t>w</m:t>
            </m:r>
          </m:e>
          <m:sup>
            <m:r>
              <w:rPr>
                <w:rFonts w:ascii="Cambria Math" w:eastAsia="宋体" w:hAnsi="Cambria Math"/>
                <w:sz w:val="24"/>
              </w:rPr>
              <m:t>T</m:t>
            </m:r>
          </m:sup>
        </m:sSup>
        <m:r>
          <w:rPr>
            <w:rFonts w:ascii="Cambria Math" w:eastAsia="宋体" w:hAnsi="Cambria Math"/>
            <w:sz w:val="24"/>
          </w:rPr>
          <m:t>x+b=0</m:t>
        </m:r>
      </m:oMath>
      <w:r w:rsidR="00AD4604">
        <w:rPr>
          <w:rFonts w:ascii="宋体" w:eastAsia="宋体" w:hAnsi="宋体"/>
          <w:sz w:val="24"/>
        </w:rPr>
        <w:t xml:space="preserve">                            (1)</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其中</w:t>
      </w:r>
      <m:oMath>
        <m:r>
          <w:rPr>
            <w:rFonts w:ascii="Cambria Math" w:eastAsia="宋体" w:hAnsi="Cambria Math"/>
            <w:sz w:val="24"/>
          </w:rPr>
          <m:t xml:space="preserve"> w </m:t>
        </m:r>
      </m:oMath>
      <w:r w:rsidR="00B80E89">
        <w:rPr>
          <w:rFonts w:ascii="宋体" w:eastAsia="宋体" w:hAnsi="宋体" w:hint="eastAsia"/>
          <w:sz w:val="24"/>
        </w:rPr>
        <w:t>是表示超平面的法线的可调整权重向量，</w:t>
      </w:r>
      <m:oMath>
        <m:r>
          <w:rPr>
            <w:rFonts w:ascii="Cambria Math" w:eastAsia="宋体" w:hAnsi="Cambria Math"/>
            <w:sz w:val="24"/>
          </w:rPr>
          <m:t xml:space="preserve">x </m:t>
        </m:r>
      </m:oMath>
      <w:r w:rsidRPr="00CF42C4">
        <w:rPr>
          <w:rFonts w:ascii="宋体" w:eastAsia="宋体" w:hAnsi="宋体" w:hint="eastAsia"/>
          <w:sz w:val="24"/>
        </w:rPr>
        <w:t>表示输入的维度空间，</w:t>
      </w:r>
      <m:oMath>
        <m:r>
          <w:rPr>
            <w:rFonts w:ascii="Cambria Math" w:eastAsia="宋体" w:hAnsi="Cambria Math"/>
            <w:sz w:val="24"/>
          </w:rPr>
          <m:t>b</m:t>
        </m:r>
      </m:oMath>
      <w:r w:rsidR="00AD4604">
        <w:rPr>
          <w:rFonts w:ascii="宋体" w:eastAsia="宋体" w:hAnsi="宋体" w:hint="eastAsia"/>
          <w:sz w:val="24"/>
        </w:rPr>
        <w:t>表示</w:t>
      </w:r>
      <w:r w:rsidRPr="00CF42C4">
        <w:rPr>
          <w:rFonts w:ascii="宋体" w:eastAsia="宋体" w:hAnsi="宋体" w:hint="eastAsia"/>
          <w:sz w:val="24"/>
        </w:rPr>
        <w:t>偏差。</w:t>
      </w:r>
    </w:p>
    <w:p w:rsidR="00CF42C4" w:rsidRPr="00CF42C4" w:rsidRDefault="00CF42C4" w:rsidP="00087D94">
      <w:pPr>
        <w:shd w:val="clear" w:color="auto" w:fill="FFFFFF"/>
        <w:snapToGrid w:val="0"/>
        <w:spacing w:line="360" w:lineRule="auto"/>
        <w:ind w:firstLineChars="178" w:firstLine="427"/>
        <w:jc w:val="left"/>
        <w:rPr>
          <w:rFonts w:ascii="宋体" w:eastAsia="宋体" w:hAnsi="宋体"/>
          <w:sz w:val="24"/>
        </w:rPr>
      </w:pPr>
      <w:r w:rsidRPr="00CF42C4">
        <w:rPr>
          <w:rFonts w:ascii="宋体" w:eastAsia="宋体" w:hAnsi="宋体" w:hint="eastAsia"/>
          <w:sz w:val="24"/>
        </w:rPr>
        <w:t>假设</w:t>
      </w:r>
      <w:r w:rsidR="00AD4604">
        <w:rPr>
          <w:rFonts w:ascii="宋体" w:eastAsia="宋体" w:hAnsi="宋体" w:hint="eastAsia"/>
          <w:sz w:val="24"/>
        </w:rPr>
        <w:t>样本</w:t>
      </w:r>
      <w:r w:rsidRPr="00CF42C4">
        <w:rPr>
          <w:rFonts w:ascii="宋体" w:eastAsia="宋体" w:hAnsi="宋体" w:hint="eastAsia"/>
          <w:sz w:val="24"/>
        </w:rPr>
        <w:t>数据点满足如下的限定公式：</w:t>
      </w:r>
    </w:p>
    <w:p w:rsidR="00CF42C4" w:rsidRPr="00CF42C4" w:rsidRDefault="00766945" w:rsidP="00087D94">
      <w:pPr>
        <w:shd w:val="clear" w:color="auto" w:fill="FFFFFF"/>
        <w:wordWrap w:val="0"/>
        <w:snapToGrid w:val="0"/>
        <w:spacing w:line="360" w:lineRule="auto"/>
        <w:ind w:firstLineChars="178" w:firstLine="427"/>
        <w:jc w:val="right"/>
        <w:rPr>
          <w:rFonts w:ascii="宋体" w:eastAsia="宋体" w:hAnsi="宋体"/>
          <w:sz w:val="24"/>
        </w:rPr>
      </w:pPr>
      <m:oMath>
        <m:sSup>
          <m:sSupPr>
            <m:ctrlPr>
              <w:rPr>
                <w:rFonts w:ascii="Cambria Math" w:eastAsia="宋体" w:hAnsi="Cambria Math"/>
                <w:i/>
                <w:sz w:val="24"/>
              </w:rPr>
            </m:ctrlPr>
          </m:sSupPr>
          <m:e>
            <m:r>
              <w:rPr>
                <w:rFonts w:ascii="Cambria Math" w:eastAsia="宋体" w:hAnsi="Cambria Math"/>
                <w:sz w:val="24"/>
              </w:rPr>
              <m:t>w</m:t>
            </m:r>
          </m:e>
          <m:sup>
            <m:r>
              <w:rPr>
                <w:rFonts w:ascii="Cambria Math" w:eastAsia="宋体" w:hAnsi="Cambria Math"/>
                <w:sz w:val="24"/>
              </w:rPr>
              <m:t>T</m:t>
            </m:r>
          </m:sup>
        </m:sSup>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 xml:space="preserve">+b ≥ +1  for  </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r>
          <w:rPr>
            <w:rFonts w:ascii="Cambria Math" w:eastAsia="宋体" w:hAnsi="Cambria Math"/>
            <w:sz w:val="24"/>
          </w:rPr>
          <m:t>= +1</m:t>
        </m:r>
      </m:oMath>
      <w:r w:rsidR="00AD4604">
        <w:rPr>
          <w:rFonts w:ascii="宋体" w:eastAsia="宋体" w:hAnsi="宋体" w:hint="eastAsia"/>
          <w:sz w:val="24"/>
        </w:rPr>
        <w:t xml:space="preserve"> </w:t>
      </w:r>
      <w:r w:rsidR="00AD4604">
        <w:rPr>
          <w:rFonts w:ascii="宋体" w:eastAsia="宋体" w:hAnsi="宋体"/>
          <w:sz w:val="24"/>
        </w:rPr>
        <w:t xml:space="preserve">                     </w:t>
      </w:r>
      <w:r w:rsidR="00AD4604">
        <w:rPr>
          <w:rFonts w:ascii="宋体" w:eastAsia="宋体" w:hAnsi="宋体" w:hint="eastAsia"/>
          <w:sz w:val="24"/>
        </w:rPr>
        <w:t>(2)</w:t>
      </w:r>
    </w:p>
    <w:p w:rsidR="00CF42C4" w:rsidRPr="00CF42C4" w:rsidRDefault="00766945" w:rsidP="00087D94">
      <w:pPr>
        <w:shd w:val="clear" w:color="auto" w:fill="FFFFFF"/>
        <w:wordWrap w:val="0"/>
        <w:snapToGrid w:val="0"/>
        <w:spacing w:line="360" w:lineRule="auto"/>
        <w:ind w:firstLineChars="178" w:firstLine="427"/>
        <w:jc w:val="right"/>
        <w:rPr>
          <w:rFonts w:ascii="宋体" w:eastAsia="宋体" w:hAnsi="宋体"/>
          <w:sz w:val="24"/>
        </w:rPr>
      </w:pPr>
      <m:oMath>
        <m:sSup>
          <m:sSupPr>
            <m:ctrlPr>
              <w:rPr>
                <w:rFonts w:ascii="Cambria Math" w:eastAsia="宋体" w:hAnsi="Cambria Math"/>
                <w:i/>
                <w:sz w:val="24"/>
              </w:rPr>
            </m:ctrlPr>
          </m:sSupPr>
          <m:e>
            <m:r>
              <w:rPr>
                <w:rFonts w:ascii="Cambria Math" w:eastAsia="宋体" w:hAnsi="Cambria Math"/>
                <w:sz w:val="24"/>
              </w:rPr>
              <m:t>w</m:t>
            </m:r>
          </m:e>
          <m:sup>
            <m:r>
              <w:rPr>
                <w:rFonts w:ascii="Cambria Math" w:eastAsia="宋体" w:hAnsi="Cambria Math"/>
                <w:sz w:val="24"/>
              </w:rPr>
              <m:t>T</m:t>
            </m:r>
          </m:sup>
        </m:sSup>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 xml:space="preserve">+b ≤ -1  for  </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r>
          <w:rPr>
            <w:rFonts w:ascii="Cambria Math" w:eastAsia="宋体" w:hAnsi="Cambria Math"/>
            <w:sz w:val="24"/>
          </w:rPr>
          <m:t>= -1</m:t>
        </m:r>
      </m:oMath>
      <w:r w:rsidR="00AD4604">
        <w:rPr>
          <w:rFonts w:ascii="宋体" w:eastAsia="宋体" w:hAnsi="宋体" w:hint="eastAsia"/>
          <w:sz w:val="24"/>
        </w:rPr>
        <w:t xml:space="preserve"> </w:t>
      </w:r>
      <w:r w:rsidR="00AD4604">
        <w:rPr>
          <w:rFonts w:ascii="宋体" w:eastAsia="宋体" w:hAnsi="宋体"/>
          <w:sz w:val="24"/>
        </w:rPr>
        <w:t xml:space="preserve">                     </w:t>
      </w:r>
      <w:r w:rsidR="00AD4604">
        <w:rPr>
          <w:rFonts w:ascii="宋体" w:eastAsia="宋体" w:hAnsi="宋体" w:hint="eastAsia"/>
          <w:sz w:val="24"/>
        </w:rPr>
        <w:t>(3)</w:t>
      </w:r>
    </w:p>
    <w:p w:rsidR="00CF42C4" w:rsidRDefault="00AD4604"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支持向量是与分离超平面最接近的点，并且位于由公式</w:t>
      </w:r>
      <w:r w:rsidR="00CF42C4" w:rsidRPr="00CF42C4">
        <w:rPr>
          <w:rFonts w:ascii="宋体" w:eastAsia="宋体" w:hAnsi="宋体" w:hint="eastAsia"/>
          <w:sz w:val="24"/>
        </w:rPr>
        <w:t>（2）和（3）</w:t>
      </w:r>
      <w:r>
        <w:rPr>
          <w:rFonts w:ascii="宋体" w:eastAsia="宋体" w:hAnsi="宋体" w:hint="eastAsia"/>
          <w:sz w:val="24"/>
        </w:rPr>
        <w:t>等式情况</w:t>
      </w:r>
      <w:r w:rsidR="00CF42C4" w:rsidRPr="00CF42C4">
        <w:rPr>
          <w:rFonts w:ascii="宋体" w:eastAsia="宋体" w:hAnsi="宋体" w:hint="eastAsia"/>
          <w:sz w:val="24"/>
        </w:rPr>
        <w:t>定义的超平面上。所谓间距</w:t>
      </w:r>
      <w:r w:rsidR="00CF42C4" w:rsidRPr="00D01EC0">
        <w:rPr>
          <w:rFonts w:eastAsia="宋体"/>
          <w:sz w:val="24"/>
        </w:rPr>
        <w:t>（</w:t>
      </w:r>
      <w:r w:rsidR="00CF42C4" w:rsidRPr="00D01EC0">
        <w:rPr>
          <w:rFonts w:eastAsia="宋体"/>
          <w:sz w:val="24"/>
        </w:rPr>
        <w:t>margin)</w:t>
      </w:r>
      <w:r w:rsidR="00CF42C4" w:rsidRPr="00CF42C4">
        <w:rPr>
          <w:rFonts w:ascii="宋体" w:eastAsia="宋体" w:hAnsi="宋体" w:hint="eastAsia"/>
          <w:sz w:val="24"/>
        </w:rPr>
        <w:t>，即两个类别的支持向量之间的距离，可以被定义为两个超平面到原点的垂直距离之间的差：</w:t>
      </w:r>
    </w:p>
    <w:p w:rsidR="00087D94" w:rsidRPr="00CF42C4" w:rsidRDefault="00087D94" w:rsidP="00087D94">
      <w:pPr>
        <w:shd w:val="clear" w:color="auto" w:fill="FFFFFF"/>
        <w:snapToGrid w:val="0"/>
        <w:spacing w:line="200" w:lineRule="exact"/>
        <w:ind w:firstLineChars="178" w:firstLine="427"/>
        <w:jc w:val="left"/>
        <w:rPr>
          <w:rFonts w:ascii="宋体" w:eastAsia="宋体" w:hAnsi="宋体"/>
          <w:sz w:val="24"/>
        </w:rPr>
      </w:pPr>
    </w:p>
    <w:p w:rsidR="00CF42C4" w:rsidRPr="00CF42C4" w:rsidRDefault="00087D94" w:rsidP="00087D94">
      <w:pPr>
        <w:shd w:val="clear" w:color="auto" w:fill="FFFFFF"/>
        <w:wordWrap w:val="0"/>
        <w:snapToGrid w:val="0"/>
        <w:spacing w:line="360" w:lineRule="auto"/>
        <w:ind w:firstLineChars="178" w:firstLine="427"/>
        <w:jc w:val="right"/>
        <w:rPr>
          <w:rFonts w:ascii="宋体" w:eastAsia="宋体" w:hAnsi="宋体"/>
          <w:sz w:val="24"/>
        </w:rPr>
      </w:pPr>
      <w:r w:rsidRPr="00D01EC0">
        <w:rPr>
          <w:rFonts w:eastAsia="宋体"/>
          <w:sz w:val="24"/>
        </w:rPr>
        <w:t>margin</w:t>
      </w:r>
      <w:r>
        <w:rPr>
          <w:rFonts w:ascii="宋体" w:eastAsia="宋体" w:hAnsi="宋体" w:hint="eastAsia"/>
          <w:sz w:val="28"/>
        </w:rPr>
        <w:t xml:space="preserve"> </w:t>
      </w:r>
      <m:oMath>
        <m:r>
          <w:rPr>
            <w:rFonts w:ascii="Cambria Math" w:eastAsia="宋体" w:hAnsi="Cambria Math"/>
            <w:sz w:val="28"/>
          </w:rPr>
          <m:t xml:space="preserve">= </m:t>
        </m:r>
        <m:f>
          <m:fPr>
            <m:ctrlPr>
              <w:rPr>
                <w:rFonts w:ascii="Cambria Math" w:eastAsia="宋体" w:hAnsi="Cambria Math"/>
                <w:i/>
                <w:sz w:val="28"/>
              </w:rPr>
            </m:ctrlPr>
          </m:fPr>
          <m:num>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1-b</m:t>
                    </m:r>
                  </m:e>
                </m:d>
                <m:r>
                  <w:rPr>
                    <w:rFonts w:ascii="Cambria Math" w:eastAsia="宋体" w:hAnsi="Cambria Math"/>
                    <w:sz w:val="28"/>
                  </w:rPr>
                  <m:t>-</m:t>
                </m:r>
                <m:d>
                  <m:dPr>
                    <m:ctrlPr>
                      <w:rPr>
                        <w:rFonts w:ascii="Cambria Math" w:eastAsia="宋体" w:hAnsi="Cambria Math"/>
                        <w:i/>
                        <w:sz w:val="28"/>
                      </w:rPr>
                    </m:ctrlPr>
                  </m:dPr>
                  <m:e>
                    <m:r>
                      <w:rPr>
                        <w:rFonts w:ascii="Cambria Math" w:eastAsia="宋体" w:hAnsi="Cambria Math"/>
                        <w:sz w:val="28"/>
                      </w:rPr>
                      <m:t>-1-b</m:t>
                    </m:r>
                  </m:e>
                </m:d>
              </m:e>
            </m:d>
          </m:num>
          <m:den>
            <m:d>
              <m:dPr>
                <m:begChr m:val="‖"/>
                <m:endChr m:val="‖"/>
                <m:ctrlPr>
                  <w:rPr>
                    <w:rFonts w:ascii="Cambria Math" w:eastAsia="宋体" w:hAnsi="Cambria Math"/>
                    <w:i/>
                    <w:sz w:val="28"/>
                  </w:rPr>
                </m:ctrlPr>
              </m:dPr>
              <m:e>
                <m:r>
                  <w:rPr>
                    <w:rFonts w:ascii="Cambria Math" w:eastAsia="宋体" w:hAnsi="Cambria Math"/>
                    <w:sz w:val="28"/>
                  </w:rPr>
                  <m:t>w</m:t>
                </m:r>
              </m:e>
            </m:d>
          </m:den>
        </m:f>
        <m:r>
          <w:rPr>
            <w:rFonts w:ascii="Cambria Math" w:eastAsia="宋体" w:hAnsi="Cambria Math"/>
            <w:sz w:val="28"/>
          </w:rPr>
          <m:t xml:space="preserve">= </m:t>
        </m:r>
        <m:f>
          <m:fPr>
            <m:ctrlPr>
              <w:rPr>
                <w:rFonts w:ascii="Cambria Math" w:eastAsia="宋体" w:hAnsi="Cambria Math"/>
                <w:i/>
                <w:sz w:val="28"/>
              </w:rPr>
            </m:ctrlPr>
          </m:fPr>
          <m:num>
            <m:r>
              <w:rPr>
                <w:rFonts w:ascii="Cambria Math" w:eastAsia="宋体" w:hAnsi="Cambria Math"/>
                <w:sz w:val="28"/>
              </w:rPr>
              <m:t>2</m:t>
            </m:r>
          </m:num>
          <m:den>
            <m:d>
              <m:dPr>
                <m:begChr m:val="‖"/>
                <m:endChr m:val="‖"/>
                <m:ctrlPr>
                  <w:rPr>
                    <w:rFonts w:ascii="Cambria Math" w:eastAsia="宋体" w:hAnsi="Cambria Math"/>
                    <w:i/>
                    <w:sz w:val="28"/>
                  </w:rPr>
                </m:ctrlPr>
              </m:dPr>
              <m:e>
                <m:r>
                  <w:rPr>
                    <w:rFonts w:ascii="Cambria Math" w:eastAsia="宋体" w:hAnsi="Cambria Math"/>
                    <w:sz w:val="28"/>
                  </w:rPr>
                  <m:t>w</m:t>
                </m:r>
              </m:e>
            </m:d>
          </m:den>
        </m:f>
      </m:oMath>
      <w:r w:rsidR="00EC1495" w:rsidRPr="00087D94">
        <w:rPr>
          <w:rFonts w:ascii="宋体" w:eastAsia="宋体" w:hAnsi="宋体" w:hint="eastAsia"/>
          <w:sz w:val="32"/>
        </w:rPr>
        <w:t xml:space="preserve"> </w:t>
      </w:r>
      <w:r w:rsidR="00EC1495">
        <w:rPr>
          <w:rFonts w:ascii="宋体" w:eastAsia="宋体" w:hAnsi="宋体" w:hint="eastAsia"/>
          <w:sz w:val="24"/>
        </w:rPr>
        <w:t xml:space="preserve"> </w:t>
      </w:r>
      <w:r w:rsidR="00EC1495">
        <w:rPr>
          <w:rFonts w:ascii="宋体" w:eastAsia="宋体" w:hAnsi="宋体"/>
          <w:sz w:val="24"/>
        </w:rPr>
        <w:t xml:space="preserve">    </w:t>
      </w:r>
      <w:r>
        <w:rPr>
          <w:rFonts w:ascii="宋体" w:eastAsia="宋体" w:hAnsi="宋体"/>
          <w:sz w:val="24"/>
        </w:rPr>
        <w:t xml:space="preserve">           </w:t>
      </w:r>
      <w:r w:rsidR="00EC1495">
        <w:rPr>
          <w:rFonts w:ascii="宋体" w:eastAsia="宋体" w:hAnsi="宋体"/>
          <w:sz w:val="24"/>
        </w:rPr>
        <w:t xml:space="preserve">     </w:t>
      </w:r>
      <w:r w:rsidR="00AD4604">
        <w:rPr>
          <w:rFonts w:ascii="宋体" w:eastAsia="宋体" w:hAnsi="宋体"/>
          <w:sz w:val="24"/>
        </w:rPr>
        <w:t>(4)</w:t>
      </w:r>
    </w:p>
    <w:p w:rsid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显然，使间隔最大化等同于使加权向量</w:t>
      </w:r>
      <m:oMath>
        <m:r>
          <w:rPr>
            <w:rFonts w:ascii="Cambria Math" w:eastAsia="宋体" w:hAnsi="Cambria Math"/>
            <w:sz w:val="24"/>
          </w:rPr>
          <m:t xml:space="preserve"> w </m:t>
        </m:r>
      </m:oMath>
      <w:r w:rsidRPr="00CF42C4">
        <w:rPr>
          <w:rFonts w:ascii="宋体" w:eastAsia="宋体" w:hAnsi="宋体" w:hint="eastAsia"/>
          <w:sz w:val="24"/>
        </w:rPr>
        <w:t>的欧几里德范数最小化。受益于凸优化的优点，该问题可以被公式化如下：</w:t>
      </w:r>
    </w:p>
    <w:p w:rsidR="00087D94" w:rsidRPr="00CF42C4" w:rsidRDefault="00087D94" w:rsidP="00087D94">
      <w:pPr>
        <w:shd w:val="clear" w:color="auto" w:fill="FFFFFF"/>
        <w:snapToGrid w:val="0"/>
        <w:spacing w:line="200" w:lineRule="exact"/>
        <w:ind w:firstLineChars="178" w:firstLine="427"/>
        <w:jc w:val="left"/>
        <w:rPr>
          <w:rFonts w:ascii="宋体" w:eastAsia="宋体" w:hAnsi="宋体"/>
          <w:sz w:val="24"/>
        </w:rPr>
      </w:pPr>
    </w:p>
    <w:p w:rsidR="00CF42C4" w:rsidRPr="00087D94" w:rsidRDefault="005A65CB" w:rsidP="00087D94">
      <w:pPr>
        <w:shd w:val="clear" w:color="auto" w:fill="FFFFFF"/>
        <w:wordWrap w:val="0"/>
        <w:snapToGrid w:val="0"/>
        <w:spacing w:line="360" w:lineRule="auto"/>
        <w:jc w:val="right"/>
        <w:rPr>
          <w:rFonts w:ascii="宋体" w:eastAsia="宋体" w:hAnsi="宋体"/>
          <w:sz w:val="28"/>
        </w:rPr>
      </w:pPr>
      <m:oMath>
        <m:r>
          <m:rPr>
            <m:sty m:val="p"/>
          </m:rPr>
          <w:rPr>
            <w:rFonts w:ascii="Cambria Math" w:eastAsia="宋体" w:hAnsi="Cambria Math"/>
            <w:sz w:val="28"/>
          </w:rPr>
          <m:t xml:space="preserve">min </m:t>
        </m:r>
        <m:box>
          <m:boxPr>
            <m:ctrlPr>
              <w:rPr>
                <w:rFonts w:ascii="Cambria Math" w:eastAsia="宋体" w:hAnsi="Cambria Math"/>
                <w:sz w:val="28"/>
              </w:rPr>
            </m:ctrlPr>
          </m:boxPr>
          <m:e>
            <m:argPr>
              <m:argSz m:val="-1"/>
            </m:argPr>
            <m:f>
              <m:fPr>
                <m:ctrlPr>
                  <w:rPr>
                    <w:rFonts w:ascii="Cambria Math" w:eastAsia="宋体" w:hAnsi="Cambria Math"/>
                    <w:sz w:val="28"/>
                  </w:rPr>
                </m:ctrlPr>
              </m:fPr>
              <m:num>
                <m:r>
                  <m:rPr>
                    <m:sty m:val="p"/>
                  </m:rPr>
                  <w:rPr>
                    <w:rFonts w:ascii="Cambria Math" w:eastAsia="宋体" w:hAnsi="Cambria Math"/>
                    <w:sz w:val="28"/>
                  </w:rPr>
                  <m:t>1</m:t>
                </m:r>
              </m:num>
              <m:den>
                <m:r>
                  <m:rPr>
                    <m:sty m:val="p"/>
                  </m:rPr>
                  <w:rPr>
                    <w:rFonts w:ascii="Cambria Math" w:eastAsia="宋体" w:hAnsi="Cambria Math"/>
                    <w:sz w:val="28"/>
                  </w:rPr>
                  <m:t>2</m:t>
                </m:r>
              </m:den>
            </m:f>
          </m:e>
        </m:box>
        <m:sSup>
          <m:sSupPr>
            <m:ctrlPr>
              <w:rPr>
                <w:rFonts w:ascii="Cambria Math" w:eastAsia="宋体" w:hAnsi="Cambria Math"/>
                <w:i/>
                <w:sz w:val="28"/>
              </w:rPr>
            </m:ctrlPr>
          </m:sSupPr>
          <m:e>
            <m:d>
              <m:dPr>
                <m:begChr m:val="‖"/>
                <m:endChr m:val="‖"/>
                <m:ctrlPr>
                  <w:rPr>
                    <w:rFonts w:ascii="Cambria Math" w:eastAsia="宋体" w:hAnsi="Cambria Math"/>
                    <w:i/>
                    <w:sz w:val="28"/>
                  </w:rPr>
                </m:ctrlPr>
              </m:dPr>
              <m:e>
                <m:r>
                  <w:rPr>
                    <w:rFonts w:ascii="Cambria Math" w:eastAsia="宋体" w:hAnsi="Cambria Math"/>
                    <w:sz w:val="28"/>
                  </w:rPr>
                  <m:t>w</m:t>
                </m:r>
              </m:e>
            </m:d>
          </m:e>
          <m:sup>
            <m:r>
              <w:rPr>
                <w:rFonts w:ascii="Cambria Math" w:eastAsia="宋体" w:hAnsi="Cambria Math"/>
                <w:sz w:val="28"/>
              </w:rPr>
              <m:t>2</m:t>
            </m:r>
          </m:sup>
        </m:sSup>
        <m:r>
          <w:rPr>
            <w:rFonts w:ascii="Cambria Math" w:eastAsia="宋体" w:hAnsi="Cambria Math"/>
            <w:sz w:val="28"/>
          </w:rPr>
          <m:t xml:space="preserve">                s.t.    </m:t>
        </m:r>
        <m:sSub>
          <m:sSubPr>
            <m:ctrlPr>
              <w:rPr>
                <w:rFonts w:ascii="Cambria Math" w:eastAsia="宋体" w:hAnsi="Cambria Math"/>
                <w:i/>
                <w:sz w:val="28"/>
              </w:rPr>
            </m:ctrlPr>
          </m:sSubPr>
          <m:e>
            <m:r>
              <w:rPr>
                <w:rFonts w:ascii="Cambria Math" w:eastAsia="宋体" w:hAnsi="Cambria Math"/>
                <w:sz w:val="28"/>
              </w:rPr>
              <m:t>y</m:t>
            </m:r>
          </m:e>
          <m:sub>
            <m:r>
              <w:rPr>
                <w:rFonts w:ascii="Cambria Math" w:eastAsia="宋体" w:hAnsi="Cambria Math"/>
                <w:sz w:val="28"/>
              </w:rPr>
              <m:t>i</m:t>
            </m:r>
          </m:sub>
        </m:sSub>
        <m:d>
          <m:dPr>
            <m:ctrlPr>
              <w:rPr>
                <w:rFonts w:ascii="Cambria Math" w:eastAsia="宋体" w:hAnsi="Cambria Math"/>
                <w:i/>
                <w:sz w:val="28"/>
              </w:rPr>
            </m:ctrlPr>
          </m:dPr>
          <m:e>
            <m:sSup>
              <m:sSupPr>
                <m:ctrlPr>
                  <w:rPr>
                    <w:rFonts w:ascii="Cambria Math" w:eastAsia="宋体" w:hAnsi="Cambria Math"/>
                    <w:i/>
                    <w:sz w:val="28"/>
                  </w:rPr>
                </m:ctrlPr>
              </m:sSupPr>
              <m:e>
                <m:r>
                  <w:rPr>
                    <w:rFonts w:ascii="Cambria Math" w:eastAsia="宋体" w:hAnsi="Cambria Math"/>
                    <w:sz w:val="28"/>
                  </w:rPr>
                  <m:t>w</m:t>
                </m:r>
              </m:e>
              <m:sup>
                <m:r>
                  <w:rPr>
                    <w:rFonts w:ascii="Cambria Math" w:eastAsia="宋体" w:hAnsi="Cambria Math"/>
                    <w:sz w:val="28"/>
                  </w:rPr>
                  <m:t>T</m:t>
                </m:r>
              </m:sup>
            </m:sSup>
            <m:sSub>
              <m:sSubPr>
                <m:ctrlPr>
                  <w:rPr>
                    <w:rFonts w:ascii="Cambria Math" w:eastAsia="宋体" w:hAnsi="Cambria Math"/>
                    <w:i/>
                    <w:sz w:val="28"/>
                  </w:rPr>
                </m:ctrlPr>
              </m:sSubPr>
              <m:e>
                <m:r>
                  <w:rPr>
                    <w:rFonts w:ascii="Cambria Math" w:eastAsia="宋体" w:hAnsi="Cambria Math"/>
                    <w:sz w:val="28"/>
                  </w:rPr>
                  <m:t>x</m:t>
                </m:r>
              </m:e>
              <m:sub>
                <m:r>
                  <w:rPr>
                    <w:rFonts w:ascii="Cambria Math" w:eastAsia="宋体" w:hAnsi="Cambria Math"/>
                    <w:sz w:val="28"/>
                  </w:rPr>
                  <m:t>i</m:t>
                </m:r>
              </m:sub>
            </m:sSub>
            <m:r>
              <w:rPr>
                <w:rFonts w:ascii="Cambria Math" w:eastAsia="宋体" w:hAnsi="Cambria Math"/>
                <w:sz w:val="28"/>
              </w:rPr>
              <m:t>+b</m:t>
            </m:r>
          </m:e>
        </m:d>
        <m:r>
          <w:rPr>
            <w:rFonts w:ascii="Cambria Math" w:eastAsia="宋体" w:hAnsi="Cambria Math"/>
            <w:sz w:val="28"/>
          </w:rPr>
          <m:t>-1 ≥0   ∀i</m:t>
        </m:r>
      </m:oMath>
      <w:r w:rsidR="00EC1495" w:rsidRPr="00087D94">
        <w:rPr>
          <w:rFonts w:ascii="宋体" w:eastAsia="宋体" w:hAnsi="宋体" w:hint="eastAsia"/>
          <w:sz w:val="28"/>
        </w:rPr>
        <w:t xml:space="preserve"> </w:t>
      </w:r>
      <w:r w:rsidR="00EC1495" w:rsidRPr="00087D94">
        <w:rPr>
          <w:rFonts w:ascii="宋体" w:eastAsia="宋体" w:hAnsi="宋体"/>
          <w:sz w:val="28"/>
        </w:rPr>
        <w:t xml:space="preserve"> </w:t>
      </w:r>
      <w:r w:rsidRPr="00087D94">
        <w:rPr>
          <w:rFonts w:ascii="宋体" w:eastAsia="宋体" w:hAnsi="宋体"/>
          <w:sz w:val="28"/>
        </w:rPr>
        <w:t xml:space="preserve">  </w:t>
      </w:r>
      <w:r w:rsidR="00EC1495" w:rsidRPr="00087D94">
        <w:rPr>
          <w:rFonts w:ascii="宋体" w:eastAsia="宋体" w:hAnsi="宋体"/>
          <w:sz w:val="28"/>
        </w:rPr>
        <w:t xml:space="preserve">   </w:t>
      </w:r>
      <w:r w:rsidR="00EC1495" w:rsidRPr="003A573B">
        <w:rPr>
          <w:rFonts w:ascii="宋体" w:eastAsia="宋体" w:hAnsi="宋体" w:hint="eastAsia"/>
          <w:sz w:val="24"/>
        </w:rPr>
        <w:t>(</w:t>
      </w:r>
      <w:r w:rsidR="00EC1495" w:rsidRPr="003A573B">
        <w:rPr>
          <w:rFonts w:ascii="宋体" w:eastAsia="宋体" w:hAnsi="宋体"/>
          <w:sz w:val="24"/>
        </w:rPr>
        <w:t>5)</w:t>
      </w:r>
    </w:p>
    <w:p w:rsid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为了处理不可分数据，有必要在公式</w:t>
      </w:r>
      <w:r w:rsidRPr="00D01EC0">
        <w:rPr>
          <w:rFonts w:eastAsia="宋体"/>
          <w:sz w:val="24"/>
        </w:rPr>
        <w:t>（</w:t>
      </w:r>
      <w:r w:rsidRPr="00D01EC0">
        <w:rPr>
          <w:rFonts w:eastAsia="宋体"/>
          <w:sz w:val="24"/>
        </w:rPr>
        <w:t>2</w:t>
      </w:r>
      <w:r w:rsidRPr="00D01EC0">
        <w:rPr>
          <w:rFonts w:eastAsia="宋体"/>
          <w:sz w:val="24"/>
        </w:rPr>
        <w:t>）</w:t>
      </w:r>
      <w:r w:rsidRPr="00CF42C4">
        <w:rPr>
          <w:rFonts w:ascii="宋体" w:eastAsia="宋体" w:hAnsi="宋体" w:hint="eastAsia"/>
          <w:sz w:val="24"/>
        </w:rPr>
        <w:t>和公式</w:t>
      </w:r>
      <w:r w:rsidRPr="00D01EC0">
        <w:rPr>
          <w:rFonts w:eastAsia="宋体" w:hint="eastAsia"/>
          <w:sz w:val="24"/>
        </w:rPr>
        <w:t>（</w:t>
      </w:r>
      <w:r w:rsidRPr="00D01EC0">
        <w:rPr>
          <w:rFonts w:eastAsia="宋体" w:hint="eastAsia"/>
          <w:sz w:val="24"/>
        </w:rPr>
        <w:t>3</w:t>
      </w:r>
      <w:r w:rsidRPr="00D01EC0">
        <w:rPr>
          <w:rFonts w:eastAsia="宋体" w:hint="eastAsia"/>
          <w:sz w:val="24"/>
        </w:rPr>
        <w:t>）</w:t>
      </w:r>
      <w:r w:rsidRPr="00CF42C4">
        <w:rPr>
          <w:rFonts w:ascii="宋体" w:eastAsia="宋体" w:hAnsi="宋体" w:hint="eastAsia"/>
          <w:sz w:val="24"/>
        </w:rPr>
        <w:t>中引进松弛变量，</w:t>
      </w:r>
      <m:oMath>
        <m:sSub>
          <m:sSubPr>
            <m:ctrlPr>
              <w:rPr>
                <w:rFonts w:ascii="Cambria Math" w:eastAsia="宋体" w:hAnsi="Cambria Math"/>
                <w:sz w:val="24"/>
              </w:rPr>
            </m:ctrlPr>
          </m:sSubPr>
          <m:e>
            <m:r>
              <w:rPr>
                <w:rFonts w:ascii="Cambria Math" w:eastAsia="宋体" w:hAnsi="Cambria Math"/>
                <w:sz w:val="24"/>
              </w:rPr>
              <m:t>ξ</m:t>
            </m:r>
          </m:e>
          <m:sub>
            <m:r>
              <w:rPr>
                <w:rFonts w:ascii="Cambria Math" w:eastAsia="宋体" w:hAnsi="Cambria Math"/>
                <w:sz w:val="24"/>
              </w:rPr>
              <m:t>i</m:t>
            </m:r>
          </m:sub>
        </m:sSub>
        <m:r>
          <w:rPr>
            <w:rFonts w:ascii="Cambria Math" w:eastAsia="宋体" w:hAnsi="Cambria Math"/>
            <w:sz w:val="24"/>
          </w:rPr>
          <m:t xml:space="preserve"> ≥0</m:t>
        </m:r>
      </m:oMath>
      <w:r w:rsidRPr="00CF42C4">
        <w:rPr>
          <w:rFonts w:ascii="宋体" w:eastAsia="宋体" w:hAnsi="宋体" w:hint="eastAsia"/>
          <w:sz w:val="24"/>
        </w:rPr>
        <w:t>。由于</w:t>
      </w:r>
      <m:oMath>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ξ</m:t>
            </m:r>
          </m:e>
          <m:sub>
            <m:r>
              <w:rPr>
                <w:rFonts w:ascii="Cambria Math" w:eastAsia="宋体" w:hAnsi="Cambria Math"/>
                <w:sz w:val="24"/>
              </w:rPr>
              <m:t>i</m:t>
            </m:r>
          </m:sub>
        </m:sSub>
      </m:oMath>
      <w:r w:rsidR="005A65CB">
        <w:rPr>
          <w:rFonts w:ascii="宋体" w:eastAsia="宋体" w:hAnsi="宋体" w:hint="eastAsia"/>
          <w:sz w:val="24"/>
        </w:rPr>
        <w:t xml:space="preserve"> 与到间距</w:t>
      </w:r>
      <w:r w:rsidRPr="00CF42C4">
        <w:rPr>
          <w:rFonts w:ascii="宋体" w:eastAsia="宋体" w:hAnsi="宋体" w:hint="eastAsia"/>
          <w:sz w:val="24"/>
        </w:rPr>
        <w:t>边界的误分距离成正比，所以在目标函数中应包括正惩罚项</w:t>
      </w:r>
      <m:oMath>
        <m:r>
          <w:rPr>
            <w:rFonts w:ascii="Cambria Math" w:eastAsia="宋体" w:hAnsi="Cambria Math"/>
            <w:sz w:val="24"/>
          </w:rPr>
          <m:t xml:space="preserve"> C</m:t>
        </m:r>
      </m:oMath>
      <w:r w:rsidR="005A65CB">
        <w:rPr>
          <w:rFonts w:ascii="宋体" w:eastAsia="宋体" w:hAnsi="宋体" w:hint="eastAsia"/>
          <w:sz w:val="24"/>
        </w:rPr>
        <w:t>，以防止产生过多的错误分类，然后</w:t>
      </w:r>
      <w:r w:rsidRPr="00CF42C4">
        <w:rPr>
          <w:rFonts w:ascii="宋体" w:eastAsia="宋体" w:hAnsi="宋体" w:hint="eastAsia"/>
          <w:sz w:val="24"/>
        </w:rPr>
        <w:t>目标函数现在可以定义为：</w:t>
      </w:r>
    </w:p>
    <w:p w:rsidR="00087D94" w:rsidRPr="00CF42C4" w:rsidRDefault="00087D94" w:rsidP="00087D94">
      <w:pPr>
        <w:shd w:val="clear" w:color="auto" w:fill="FFFFFF"/>
        <w:snapToGrid w:val="0"/>
        <w:spacing w:line="200" w:lineRule="exact"/>
        <w:ind w:firstLineChars="178" w:firstLine="427"/>
        <w:jc w:val="left"/>
        <w:rPr>
          <w:rFonts w:ascii="宋体" w:eastAsia="宋体" w:hAnsi="宋体"/>
          <w:sz w:val="24"/>
        </w:rPr>
      </w:pPr>
    </w:p>
    <w:p w:rsidR="00CF42C4" w:rsidRPr="000625A7" w:rsidRDefault="00575A57" w:rsidP="00087D94">
      <w:pPr>
        <w:shd w:val="clear" w:color="auto" w:fill="FFFFFF"/>
        <w:wordWrap w:val="0"/>
        <w:snapToGrid w:val="0"/>
        <w:spacing w:line="360" w:lineRule="auto"/>
        <w:ind w:firstLineChars="178" w:firstLine="427"/>
        <w:jc w:val="right"/>
        <w:rPr>
          <w:rFonts w:ascii="宋体" w:eastAsia="宋体" w:hAnsi="宋体"/>
          <w:i/>
          <w:sz w:val="24"/>
        </w:rPr>
      </w:pPr>
      <w:r>
        <w:rPr>
          <w:rFonts w:ascii="宋体" w:eastAsia="宋体" w:hAnsi="宋体" w:hint="eastAsia"/>
          <w:sz w:val="24"/>
        </w:rPr>
        <w:t xml:space="preserve">   </w:t>
      </w:r>
      <m:oMath>
        <m:func>
          <m:funcPr>
            <m:ctrlPr>
              <w:rPr>
                <w:rFonts w:ascii="Cambria Math" w:eastAsia="宋体" w:hAnsi="Cambria Math"/>
                <w:i/>
                <w:sz w:val="28"/>
              </w:rPr>
            </m:ctrlPr>
          </m:funcPr>
          <m:fName>
            <m:r>
              <m:rPr>
                <m:sty m:val="p"/>
              </m:rPr>
              <w:rPr>
                <w:rFonts w:ascii="Cambria Math" w:eastAsia="宋体" w:hAnsi="Cambria Math"/>
                <w:sz w:val="28"/>
              </w:rPr>
              <m:t>min</m:t>
            </m:r>
          </m:fName>
          <m:e>
            <m:d>
              <m:dPr>
                <m:ctrlPr>
                  <w:rPr>
                    <w:rFonts w:ascii="Cambria Math" w:eastAsia="宋体" w:hAnsi="Cambria Math"/>
                    <w:i/>
                    <w:sz w:val="28"/>
                  </w:rPr>
                </m:ctrlPr>
              </m:dPr>
              <m:e>
                <m:r>
                  <w:rPr>
                    <w:rFonts w:ascii="Cambria Math" w:eastAsia="宋体" w:hAnsi="Cambria Math"/>
                    <w:sz w:val="28"/>
                  </w:rPr>
                  <m:t xml:space="preserve"> </m:t>
                </m:r>
                <m:box>
                  <m:boxPr>
                    <m:ctrlPr>
                      <w:rPr>
                        <w:rFonts w:ascii="Cambria Math" w:eastAsia="宋体" w:hAnsi="Cambria Math"/>
                        <w:b/>
                        <w:sz w:val="28"/>
                      </w:rPr>
                    </m:ctrlPr>
                  </m:boxPr>
                  <m:e>
                    <m:argPr>
                      <m:argSz m:val="-1"/>
                    </m:argPr>
                    <m:f>
                      <m:fPr>
                        <m:ctrlPr>
                          <w:rPr>
                            <w:rFonts w:ascii="Cambria Math" w:eastAsia="宋体" w:hAnsi="Cambria Math"/>
                            <w:b/>
                            <w:sz w:val="28"/>
                          </w:rPr>
                        </m:ctrlPr>
                      </m:fPr>
                      <m:num>
                        <m:r>
                          <m:rPr>
                            <m:sty m:val="b"/>
                          </m:rPr>
                          <w:rPr>
                            <w:rFonts w:ascii="Cambria Math" w:eastAsia="宋体" w:hAnsi="Cambria Math"/>
                            <w:sz w:val="28"/>
                          </w:rPr>
                          <m:t>1</m:t>
                        </m:r>
                      </m:num>
                      <m:den>
                        <m:r>
                          <m:rPr>
                            <m:sty m:val="b"/>
                          </m:rPr>
                          <w:rPr>
                            <w:rFonts w:ascii="Cambria Math" w:eastAsia="宋体" w:hAnsi="Cambria Math"/>
                            <w:sz w:val="28"/>
                          </w:rPr>
                          <m:t>2</m:t>
                        </m:r>
                      </m:den>
                    </m:f>
                  </m:e>
                </m:box>
                <m:sSup>
                  <m:sSupPr>
                    <m:ctrlPr>
                      <w:rPr>
                        <w:rFonts w:ascii="Cambria Math" w:eastAsia="宋体" w:hAnsi="Cambria Math"/>
                        <w:i/>
                        <w:sz w:val="28"/>
                      </w:rPr>
                    </m:ctrlPr>
                  </m:sSupPr>
                  <m:e>
                    <m:d>
                      <m:dPr>
                        <m:begChr m:val="‖"/>
                        <m:endChr m:val="‖"/>
                        <m:ctrlPr>
                          <w:rPr>
                            <w:rFonts w:ascii="Cambria Math" w:eastAsia="宋体" w:hAnsi="Cambria Math"/>
                            <w:i/>
                            <w:sz w:val="28"/>
                          </w:rPr>
                        </m:ctrlPr>
                      </m:dPr>
                      <m:e>
                        <m:r>
                          <w:rPr>
                            <w:rFonts w:ascii="Cambria Math" w:eastAsia="宋体" w:hAnsi="Cambria Math"/>
                            <w:sz w:val="28"/>
                          </w:rPr>
                          <m:t>w</m:t>
                        </m:r>
                      </m:e>
                    </m:d>
                  </m:e>
                  <m:sup>
                    <m:r>
                      <w:rPr>
                        <w:rFonts w:ascii="Cambria Math" w:eastAsia="宋体" w:hAnsi="Cambria Math"/>
                        <w:sz w:val="28"/>
                      </w:rPr>
                      <m:t>2</m:t>
                    </m:r>
                  </m:sup>
                </m:sSup>
                <m:r>
                  <w:rPr>
                    <w:rFonts w:ascii="Cambria Math" w:eastAsia="宋体" w:hAnsi="Cambria Math"/>
                    <w:sz w:val="28"/>
                  </w:rPr>
                  <m:t>+C</m:t>
                </m:r>
                <m:nary>
                  <m:naryPr>
                    <m:chr m:val="∑"/>
                    <m:limLoc m:val="undOvr"/>
                    <m:supHide m:val="1"/>
                    <m:ctrlPr>
                      <w:rPr>
                        <w:rFonts w:ascii="Cambria Math" w:eastAsia="宋体" w:hAnsi="Cambria Math"/>
                        <w:i/>
                        <w:sz w:val="28"/>
                      </w:rPr>
                    </m:ctrlPr>
                  </m:naryPr>
                  <m:sub>
                    <m:r>
                      <w:rPr>
                        <w:rFonts w:ascii="Cambria Math" w:eastAsia="宋体" w:hAnsi="Cambria Math"/>
                        <w:sz w:val="28"/>
                      </w:rPr>
                      <m:t>i</m:t>
                    </m:r>
                  </m:sub>
                  <m:sup/>
                  <m:e>
                    <m:sSub>
                      <m:sSubPr>
                        <m:ctrlPr>
                          <w:rPr>
                            <w:rFonts w:ascii="Cambria Math" w:eastAsia="宋体" w:hAnsi="Cambria Math"/>
                            <w:i/>
                            <w:sz w:val="28"/>
                          </w:rPr>
                        </m:ctrlPr>
                      </m:sSubPr>
                      <m:e>
                        <m:r>
                          <w:rPr>
                            <w:rFonts w:ascii="Cambria Math" w:eastAsia="宋体" w:hAnsi="Cambria Math"/>
                            <w:sz w:val="28"/>
                          </w:rPr>
                          <m:t>ξ</m:t>
                        </m:r>
                      </m:e>
                      <m:sub>
                        <m:r>
                          <w:rPr>
                            <w:rFonts w:ascii="Cambria Math" w:eastAsia="宋体" w:hAnsi="Cambria Math"/>
                            <w:sz w:val="28"/>
                          </w:rPr>
                          <m:t>i</m:t>
                        </m:r>
                      </m:sub>
                    </m:sSub>
                  </m:e>
                </m:nary>
                <m:r>
                  <w:rPr>
                    <w:rFonts w:ascii="Cambria Math" w:eastAsia="宋体" w:hAnsi="Cambria Math"/>
                    <w:sz w:val="28"/>
                  </w:rPr>
                  <m:t xml:space="preserve"> </m:t>
                </m:r>
              </m:e>
            </m:d>
          </m:e>
        </m:func>
        <m:r>
          <w:rPr>
            <w:rFonts w:ascii="Cambria Math" w:eastAsia="宋体" w:hAnsi="Cambria Math"/>
            <w:sz w:val="28"/>
          </w:rPr>
          <m:t xml:space="preserve">                                                           </m:t>
        </m:r>
      </m:oMath>
    </w:p>
    <w:p w:rsidR="00575A57" w:rsidRPr="00CF42C4" w:rsidRDefault="00766945" w:rsidP="00087D94">
      <w:pPr>
        <w:shd w:val="clear" w:color="auto" w:fill="FFFFFF"/>
        <w:wordWrap w:val="0"/>
        <w:snapToGrid w:val="0"/>
        <w:spacing w:line="360" w:lineRule="auto"/>
        <w:ind w:firstLineChars="178" w:firstLine="498"/>
        <w:jc w:val="right"/>
        <w:rPr>
          <w:rFonts w:ascii="宋体" w:eastAsia="宋体" w:hAnsi="宋体"/>
          <w:sz w:val="24"/>
        </w:rPr>
      </w:pPr>
      <m:oMath>
        <m:sSub>
          <m:sSubPr>
            <m:ctrlPr>
              <w:rPr>
                <w:rFonts w:ascii="Cambria Math" w:eastAsia="宋体" w:hAnsi="Cambria Math"/>
                <w:i/>
                <w:sz w:val="28"/>
              </w:rPr>
            </m:ctrlPr>
          </m:sSubPr>
          <m:e>
            <m:r>
              <w:rPr>
                <w:rFonts w:ascii="Cambria Math" w:eastAsia="宋体" w:hAnsi="Cambria Math"/>
                <w:sz w:val="28"/>
              </w:rPr>
              <m:t>y</m:t>
            </m:r>
          </m:e>
          <m:sub>
            <m:r>
              <w:rPr>
                <w:rFonts w:ascii="Cambria Math" w:eastAsia="宋体" w:hAnsi="Cambria Math"/>
                <w:sz w:val="28"/>
              </w:rPr>
              <m:t>i</m:t>
            </m:r>
          </m:sub>
        </m:sSub>
        <m:d>
          <m:dPr>
            <m:ctrlPr>
              <w:rPr>
                <w:rFonts w:ascii="Cambria Math" w:eastAsia="宋体" w:hAnsi="Cambria Math"/>
                <w:i/>
                <w:sz w:val="28"/>
              </w:rPr>
            </m:ctrlPr>
          </m:dPr>
          <m:e>
            <m:sSup>
              <m:sSupPr>
                <m:ctrlPr>
                  <w:rPr>
                    <w:rFonts w:ascii="Cambria Math" w:eastAsia="宋体" w:hAnsi="Cambria Math"/>
                    <w:i/>
                    <w:sz w:val="28"/>
                  </w:rPr>
                </m:ctrlPr>
              </m:sSupPr>
              <m:e>
                <m:r>
                  <w:rPr>
                    <w:rFonts w:ascii="Cambria Math" w:eastAsia="宋体" w:hAnsi="Cambria Math"/>
                    <w:sz w:val="28"/>
                  </w:rPr>
                  <m:t>w</m:t>
                </m:r>
              </m:e>
              <m:sup>
                <m:r>
                  <w:rPr>
                    <w:rFonts w:ascii="Cambria Math" w:eastAsia="宋体" w:hAnsi="Cambria Math"/>
                    <w:sz w:val="28"/>
                  </w:rPr>
                  <m:t>T</m:t>
                </m:r>
              </m:sup>
            </m:sSup>
            <m:sSub>
              <m:sSubPr>
                <m:ctrlPr>
                  <w:rPr>
                    <w:rFonts w:ascii="Cambria Math" w:eastAsia="宋体" w:hAnsi="Cambria Math"/>
                    <w:i/>
                    <w:sz w:val="28"/>
                  </w:rPr>
                </m:ctrlPr>
              </m:sSubPr>
              <m:e>
                <m:r>
                  <w:rPr>
                    <w:rFonts w:ascii="Cambria Math" w:eastAsia="宋体" w:hAnsi="Cambria Math"/>
                    <w:sz w:val="28"/>
                  </w:rPr>
                  <m:t>x</m:t>
                </m:r>
              </m:e>
              <m:sub>
                <m:r>
                  <w:rPr>
                    <w:rFonts w:ascii="Cambria Math" w:eastAsia="宋体" w:hAnsi="Cambria Math"/>
                    <w:sz w:val="28"/>
                  </w:rPr>
                  <m:t>i</m:t>
                </m:r>
              </m:sub>
            </m:sSub>
            <m:r>
              <w:rPr>
                <w:rFonts w:ascii="Cambria Math" w:eastAsia="宋体" w:hAnsi="Cambria Math"/>
                <w:sz w:val="28"/>
              </w:rPr>
              <m:t>+b</m:t>
            </m:r>
          </m:e>
        </m:d>
        <m:r>
          <w:rPr>
            <w:rFonts w:ascii="Cambria Math" w:eastAsia="宋体" w:hAnsi="Cambria Math"/>
            <w:sz w:val="28"/>
          </w:rPr>
          <m:t xml:space="preserve">-1+ </m:t>
        </m:r>
        <m:sSub>
          <m:sSubPr>
            <m:ctrlPr>
              <w:rPr>
                <w:rFonts w:ascii="Cambria Math" w:eastAsia="宋体" w:hAnsi="Cambria Math"/>
                <w:i/>
                <w:sz w:val="28"/>
              </w:rPr>
            </m:ctrlPr>
          </m:sSubPr>
          <m:e>
            <m:r>
              <w:rPr>
                <w:rFonts w:ascii="Cambria Math" w:eastAsia="宋体" w:hAnsi="Cambria Math"/>
                <w:sz w:val="28"/>
              </w:rPr>
              <m:t>ξ</m:t>
            </m:r>
          </m:e>
          <m:sub>
            <m:r>
              <w:rPr>
                <w:rFonts w:ascii="Cambria Math" w:eastAsia="宋体" w:hAnsi="Cambria Math"/>
                <w:sz w:val="28"/>
              </w:rPr>
              <m:t>i</m:t>
            </m:r>
          </m:sub>
        </m:sSub>
        <m:r>
          <w:rPr>
            <w:rFonts w:ascii="Cambria Math" w:eastAsia="宋体" w:hAnsi="Cambria Math"/>
            <w:sz w:val="28"/>
          </w:rPr>
          <m:t xml:space="preserve"> ≥0     ∀i</m:t>
        </m:r>
      </m:oMath>
      <w:r w:rsidR="00575A57">
        <w:rPr>
          <w:rFonts w:ascii="宋体" w:eastAsia="宋体" w:hAnsi="宋体" w:hint="eastAsia"/>
          <w:sz w:val="24"/>
        </w:rPr>
        <w:t xml:space="preserve">   </w:t>
      </w:r>
      <w:r w:rsidR="00575A57">
        <w:rPr>
          <w:rFonts w:ascii="宋体" w:eastAsia="宋体" w:hAnsi="宋体"/>
          <w:sz w:val="24"/>
        </w:rPr>
        <w:t xml:space="preserve">              </w:t>
      </w:r>
      <w:r w:rsidR="00575A57" w:rsidRPr="00575A57">
        <w:rPr>
          <w:rFonts w:ascii="宋体" w:eastAsia="宋体" w:hAnsi="宋体"/>
          <w:sz w:val="24"/>
        </w:rPr>
        <w:t>(6)</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为了使用拉格朗日乘数解决问题，构建拉格朗日函数的原始形式。将原始拉格朗日变换为相对于拉格朗日乘数最大化的对应的双目标函数。</w:t>
      </w:r>
    </w:p>
    <w:p w:rsid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分类问题中输入和输出之间的函数可能不是线性的，输入空间被映射到高维特征空间以寻找与输出的线性关系，允许在高维特征空间中创建最佳超平面。应用内核技巧，非线性函数执行内积</w:t>
      </w:r>
      <w:r w:rsidR="000625A7">
        <w:rPr>
          <w:rFonts w:ascii="宋体" w:eastAsia="宋体" w:hAnsi="宋体" w:hint="eastAsia"/>
          <w:sz w:val="24"/>
        </w:rPr>
        <w:t xml:space="preserve"> </w:t>
      </w:r>
      <m:oMath>
        <m:r>
          <w:rPr>
            <w:rFonts w:ascii="Cambria Math" w:eastAsia="宋体" w:hAnsi="Cambria Math"/>
            <w:sz w:val="24"/>
          </w:rPr>
          <m:t>k</m:t>
        </m:r>
        <m:d>
          <m:dPr>
            <m:ctrlPr>
              <w:rPr>
                <w:rFonts w:ascii="Cambria Math" w:eastAsia="宋体" w:hAnsi="Cambria Math"/>
                <w:i/>
                <w:sz w:val="24"/>
              </w:rPr>
            </m:ctrlPr>
          </m:dPr>
          <m:e>
            <m:r>
              <w:rPr>
                <w:rFonts w:ascii="Cambria Math" w:eastAsia="宋体" w:hAnsi="Cambria Math"/>
                <w:sz w:val="24"/>
              </w:rPr>
              <m:t xml:space="preserve">x, </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e>
        </m:d>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sz w:val="24"/>
              </w:rPr>
              <m:t>φ</m:t>
            </m:r>
          </m:e>
          <m:sup>
            <m:r>
              <w:rPr>
                <w:rFonts w:ascii="Cambria Math" w:eastAsia="宋体" w:hAnsi="Cambria Math"/>
                <w:sz w:val="24"/>
              </w:rPr>
              <m:t>T</m:t>
            </m:r>
          </m:sup>
        </m:sSup>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e>
        </m:d>
        <m:r>
          <w:rPr>
            <w:rFonts w:ascii="Cambria Math" w:eastAsia="宋体" w:hAnsi="Cambria Math"/>
            <w:sz w:val="24"/>
          </w:rPr>
          <m:t>φ</m:t>
        </m:r>
        <m:d>
          <m:dPr>
            <m:ctrlPr>
              <w:rPr>
                <w:rFonts w:ascii="Cambria Math" w:eastAsia="宋体" w:hAnsi="Cambria Math"/>
                <w:i/>
                <w:sz w:val="24"/>
              </w:rPr>
            </m:ctrlPr>
          </m:dPr>
          <m:e>
            <m:r>
              <w:rPr>
                <w:rFonts w:ascii="Cambria Math" w:eastAsia="宋体" w:hAnsi="Cambria Math"/>
                <w:sz w:val="24"/>
              </w:rPr>
              <m:t>x</m:t>
            </m:r>
          </m:e>
        </m:d>
        <m:r>
          <w:rPr>
            <w:rFonts w:ascii="Cambria Math" w:eastAsia="宋体" w:hAnsi="Cambria Math"/>
            <w:sz w:val="24"/>
          </w:rPr>
          <m:t xml:space="preserve"> </m:t>
        </m:r>
      </m:oMath>
      <w:r w:rsidRPr="00CF42C4">
        <w:rPr>
          <w:rFonts w:ascii="宋体" w:eastAsia="宋体" w:hAnsi="宋体" w:hint="eastAsia"/>
          <w:sz w:val="24"/>
        </w:rPr>
        <w:t>，消除需要明确地在高维空间中进行</w:t>
      </w:r>
      <w:r w:rsidR="000625A7">
        <w:rPr>
          <w:rFonts w:ascii="宋体" w:eastAsia="宋体" w:hAnsi="宋体" w:hint="eastAsia"/>
          <w:sz w:val="24"/>
        </w:rPr>
        <w:t>的</w:t>
      </w:r>
      <w:r w:rsidRPr="00CF42C4">
        <w:rPr>
          <w:rFonts w:ascii="宋体" w:eastAsia="宋体" w:hAnsi="宋体" w:hint="eastAsia"/>
          <w:sz w:val="24"/>
        </w:rPr>
        <w:t>计算。通常使用的非线性核，以及将在本研究中使用的非线性核是高斯径向基函数</w:t>
      </w:r>
      <w:r w:rsidRPr="00D01EC0">
        <w:rPr>
          <w:rFonts w:eastAsia="宋体"/>
          <w:sz w:val="24"/>
        </w:rPr>
        <w:t>（</w:t>
      </w:r>
      <w:r w:rsidRPr="00D01EC0">
        <w:rPr>
          <w:rFonts w:eastAsia="宋体"/>
          <w:sz w:val="24"/>
        </w:rPr>
        <w:t>GRBF</w:t>
      </w:r>
      <w:r w:rsidRPr="00D01EC0">
        <w:rPr>
          <w:rFonts w:eastAsia="宋体"/>
          <w:sz w:val="24"/>
        </w:rPr>
        <w:t>）</w:t>
      </w:r>
      <w:r w:rsidRPr="00CF42C4">
        <w:rPr>
          <w:rFonts w:ascii="宋体" w:eastAsia="宋体" w:hAnsi="宋体" w:hint="eastAsia"/>
          <w:sz w:val="24"/>
        </w:rPr>
        <w:t>核：</w:t>
      </w:r>
    </w:p>
    <w:p w:rsidR="00087D94" w:rsidRPr="00CF42C4" w:rsidRDefault="00087D94" w:rsidP="00087D94">
      <w:pPr>
        <w:shd w:val="clear" w:color="auto" w:fill="FFFFFF"/>
        <w:snapToGrid w:val="0"/>
        <w:spacing w:line="200" w:lineRule="atLeast"/>
        <w:ind w:firstLineChars="178" w:firstLine="427"/>
        <w:jc w:val="left"/>
        <w:rPr>
          <w:rFonts w:ascii="宋体" w:eastAsia="宋体" w:hAnsi="宋体"/>
          <w:sz w:val="24"/>
        </w:rPr>
      </w:pPr>
    </w:p>
    <w:p w:rsidR="00CF42C4" w:rsidRPr="00CF42C4" w:rsidRDefault="000625A7" w:rsidP="00087D94">
      <w:pPr>
        <w:shd w:val="clear" w:color="auto" w:fill="FFFFFF"/>
        <w:wordWrap w:val="0"/>
        <w:snapToGrid w:val="0"/>
        <w:spacing w:line="360" w:lineRule="auto"/>
        <w:ind w:firstLineChars="228" w:firstLine="638"/>
        <w:jc w:val="right"/>
        <w:rPr>
          <w:rFonts w:ascii="宋体" w:eastAsia="宋体" w:hAnsi="宋体"/>
          <w:sz w:val="24"/>
        </w:rPr>
      </w:pPr>
      <m:oMath>
        <m:r>
          <w:rPr>
            <w:rFonts w:ascii="Cambria Math" w:eastAsia="宋体" w:hAnsi="Cambria Math"/>
            <w:sz w:val="28"/>
          </w:rPr>
          <m:t xml:space="preserve">k(x, </m:t>
        </m:r>
        <m:sSub>
          <m:sSubPr>
            <m:ctrlPr>
              <w:rPr>
                <w:rFonts w:ascii="Cambria Math" w:eastAsia="宋体" w:hAnsi="Cambria Math"/>
                <w:i/>
                <w:sz w:val="28"/>
              </w:rPr>
            </m:ctrlPr>
          </m:sSubPr>
          <m:e>
            <m:r>
              <w:rPr>
                <w:rFonts w:ascii="Cambria Math" w:eastAsia="宋体" w:hAnsi="Cambria Math"/>
                <w:sz w:val="28"/>
              </w:rPr>
              <m:t>x</m:t>
            </m:r>
          </m:e>
          <m:sub>
            <m:r>
              <w:rPr>
                <w:rFonts w:ascii="Cambria Math" w:eastAsia="宋体" w:hAnsi="Cambria Math"/>
                <w:sz w:val="28"/>
              </w:rPr>
              <m:t>i</m:t>
            </m:r>
          </m:sub>
        </m:sSub>
        <m:r>
          <w:rPr>
            <w:rFonts w:ascii="Cambria Math" w:eastAsia="宋体" w:hAnsi="Cambria Math"/>
            <w:sz w:val="28"/>
          </w:rPr>
          <m:t xml:space="preserve"> )=exp(-</m:t>
        </m:r>
        <m:f>
          <m:fPr>
            <m:ctrlPr>
              <w:rPr>
                <w:rFonts w:ascii="Cambria Math" w:eastAsia="宋体" w:hAnsi="Cambria Math"/>
                <w:i/>
                <w:sz w:val="28"/>
              </w:rPr>
            </m:ctrlPr>
          </m:fPr>
          <m:num>
            <m:r>
              <w:rPr>
                <w:rFonts w:ascii="Cambria Math" w:eastAsia="宋体" w:hAnsi="Cambria Math"/>
                <w:sz w:val="28"/>
              </w:rPr>
              <m:t>1</m:t>
            </m:r>
          </m:num>
          <m:den>
            <m:r>
              <w:rPr>
                <w:rFonts w:ascii="Cambria Math" w:eastAsia="宋体" w:hAnsi="Cambria Math"/>
                <w:sz w:val="28"/>
              </w:rPr>
              <m:t>2</m:t>
            </m:r>
            <m:sSup>
              <m:sSupPr>
                <m:ctrlPr>
                  <w:rPr>
                    <w:rFonts w:ascii="Cambria Math" w:eastAsia="宋体" w:hAnsi="Cambria Math"/>
                    <w:i/>
                    <w:sz w:val="28"/>
                  </w:rPr>
                </m:ctrlPr>
              </m:sSupPr>
              <m:e>
                <m:r>
                  <w:rPr>
                    <w:rFonts w:ascii="Cambria Math" w:eastAsia="宋体" w:hAnsi="Cambria Math"/>
                    <w:sz w:val="28"/>
                  </w:rPr>
                  <m:t>σ</m:t>
                </m:r>
              </m:e>
              <m:sup>
                <m:r>
                  <w:rPr>
                    <w:rFonts w:ascii="Cambria Math" w:eastAsia="宋体" w:hAnsi="Cambria Math"/>
                    <w:sz w:val="28"/>
                  </w:rPr>
                  <m:t>2</m:t>
                </m:r>
              </m:sup>
            </m:sSup>
          </m:den>
        </m:f>
        <m:r>
          <w:rPr>
            <w:rFonts w:ascii="Cambria Math" w:eastAsia="宋体" w:hAnsi="Cambria Math"/>
            <w:sz w:val="28"/>
          </w:rPr>
          <m:t xml:space="preserve"> </m:t>
        </m:r>
        <m:sSup>
          <m:sSupPr>
            <m:ctrlPr>
              <w:rPr>
                <w:rFonts w:ascii="Cambria Math" w:eastAsia="宋体" w:hAnsi="Cambria Math"/>
                <w:i/>
                <w:sz w:val="28"/>
              </w:rPr>
            </m:ctrlPr>
          </m:sSupPr>
          <m:e>
            <m:r>
              <w:rPr>
                <w:rFonts w:ascii="Cambria Math" w:eastAsia="宋体" w:hAnsi="Cambria Math" w:hint="eastAsia"/>
                <w:sz w:val="28"/>
              </w:rPr>
              <m:t>‖</m:t>
            </m:r>
            <m:r>
              <w:rPr>
                <w:rFonts w:ascii="Cambria Math" w:eastAsia="宋体" w:hAnsi="Cambria Math" w:hint="eastAsia"/>
                <w:sz w:val="28"/>
              </w:rPr>
              <m:t>x</m:t>
            </m:r>
            <m:r>
              <w:rPr>
                <w:rFonts w:ascii="MS Mincho" w:eastAsia="宋体" w:hAnsi="MS Mincho" w:cs="MS Mincho"/>
                <w:sz w:val="28"/>
              </w:rPr>
              <m:t>-</m:t>
            </m:r>
            <m:r>
              <w:rPr>
                <w:rFonts w:ascii="Cambria Math" w:eastAsia="宋体" w:hAnsi="Cambria Math" w:hint="eastAsia"/>
                <w:sz w:val="28"/>
              </w:rPr>
              <m:t xml:space="preserve"> </m:t>
            </m:r>
            <m:sSub>
              <m:sSubPr>
                <m:ctrlPr>
                  <w:rPr>
                    <w:rFonts w:ascii="Cambria Math" w:eastAsia="宋体" w:hAnsi="Cambria Math"/>
                    <w:i/>
                    <w:sz w:val="28"/>
                  </w:rPr>
                </m:ctrlPr>
              </m:sSubPr>
              <m:e>
                <m:r>
                  <w:rPr>
                    <w:rFonts w:ascii="Cambria Math" w:eastAsia="宋体" w:hAnsi="Cambria Math"/>
                    <w:sz w:val="28"/>
                  </w:rPr>
                  <m:t>x</m:t>
                </m:r>
              </m:e>
              <m:sub>
                <m:r>
                  <w:rPr>
                    <w:rFonts w:ascii="Cambria Math" w:eastAsia="宋体" w:hAnsi="Cambria Math"/>
                    <w:sz w:val="28"/>
                  </w:rPr>
                  <m:t>i</m:t>
                </m:r>
              </m:sub>
            </m:sSub>
            <m:r>
              <w:rPr>
                <w:rFonts w:ascii="Cambria Math" w:eastAsia="宋体" w:hAnsi="Cambria Math" w:hint="eastAsia"/>
                <w:sz w:val="28"/>
              </w:rPr>
              <m:t>‖</m:t>
            </m:r>
          </m:e>
          <m:sup>
            <m:r>
              <w:rPr>
                <w:rFonts w:ascii="Cambria Math" w:eastAsia="宋体" w:hAnsi="Cambria Math"/>
                <w:sz w:val="28"/>
              </w:rPr>
              <m:t>2</m:t>
            </m:r>
          </m:sup>
        </m:sSup>
        <m:r>
          <w:rPr>
            <w:rFonts w:ascii="Cambria Math" w:eastAsia="宋体" w:hAnsi="Cambria Math"/>
            <w:sz w:val="28"/>
          </w:rPr>
          <m:t xml:space="preserve">)                               </m:t>
        </m:r>
      </m:oMath>
      <w:r>
        <w:rPr>
          <w:rFonts w:ascii="宋体" w:eastAsia="宋体" w:hAnsi="宋体"/>
          <w:sz w:val="24"/>
        </w:rPr>
        <w:t>(7)</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其中</w:t>
      </w:r>
      <m:oMath>
        <m:r>
          <w:rPr>
            <w:rFonts w:ascii="Cambria Math" w:eastAsia="宋体" w:hAnsi="Cambria Math"/>
            <w:sz w:val="24"/>
          </w:rPr>
          <m:t xml:space="preserve"> σ </m:t>
        </m:r>
      </m:oMath>
      <w:r w:rsidRPr="00CF42C4">
        <w:rPr>
          <w:rFonts w:ascii="宋体" w:eastAsia="宋体" w:hAnsi="宋体" w:hint="eastAsia"/>
          <w:sz w:val="24"/>
        </w:rPr>
        <w:t>代表函数的传播并需要被优化。</w:t>
      </w:r>
    </w:p>
    <w:p w:rsid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拉格朗日的双重形式最大化可以写为：</w:t>
      </w:r>
    </w:p>
    <w:p w:rsidR="00087D94" w:rsidRDefault="00087D94" w:rsidP="008F7A30">
      <w:pPr>
        <w:shd w:val="clear" w:color="auto" w:fill="FFFFFF"/>
        <w:snapToGrid w:val="0"/>
        <w:spacing w:line="200" w:lineRule="exact"/>
        <w:ind w:firstLineChars="178" w:firstLine="427"/>
        <w:jc w:val="left"/>
        <w:rPr>
          <w:rFonts w:ascii="宋体" w:eastAsia="宋体" w:hAnsi="宋体"/>
          <w:sz w:val="24"/>
        </w:rPr>
      </w:pPr>
    </w:p>
    <w:p w:rsidR="00B7628C" w:rsidRPr="00B7628C" w:rsidRDefault="00766945" w:rsidP="00B7628C">
      <w:pPr>
        <w:shd w:val="clear" w:color="auto" w:fill="FFFFFF"/>
        <w:snapToGrid w:val="0"/>
        <w:spacing w:line="360" w:lineRule="auto"/>
        <w:ind w:firstLineChars="178" w:firstLine="427"/>
        <w:jc w:val="left"/>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d</m:t>
              </m:r>
            </m:sub>
          </m:sSub>
          <m:d>
            <m:dPr>
              <m:ctrlPr>
                <w:rPr>
                  <w:rFonts w:ascii="Cambria Math" w:eastAsia="宋体" w:hAnsi="Cambria Math"/>
                  <w:i/>
                  <w:sz w:val="24"/>
                </w:rPr>
              </m:ctrlPr>
            </m:dPr>
            <m:e>
              <m:r>
                <w:rPr>
                  <w:rFonts w:ascii="Cambria Math" w:eastAsia="宋体" w:hAnsi="Cambria Math"/>
                  <w:sz w:val="24"/>
                </w:rPr>
                <m:t>α</m:t>
              </m:r>
            </m:e>
          </m:d>
          <m:r>
            <w:rPr>
              <w:rFonts w:ascii="Cambria Math" w:eastAsia="宋体" w:hAnsi="Cambria Math"/>
              <w:sz w:val="24"/>
            </w:rPr>
            <m:t xml:space="preserve">= </m:t>
          </m:r>
          <m:nary>
            <m:naryPr>
              <m:chr m:val="∑"/>
              <m:limLoc m:val="undOvr"/>
              <m:supHide m:val="1"/>
              <m:ctrlPr>
                <w:rPr>
                  <w:rFonts w:ascii="Cambria Math" w:eastAsia="宋体" w:hAnsi="Cambria Math"/>
                  <w:i/>
                  <w:sz w:val="24"/>
                </w:rPr>
              </m:ctrlPr>
            </m:naryPr>
            <m:sub>
              <m:r>
                <w:rPr>
                  <w:rFonts w:ascii="Cambria Math" w:eastAsia="宋体" w:hAnsi="Cambria Math"/>
                  <w:sz w:val="24"/>
                </w:rPr>
                <m:t>i</m:t>
              </m:r>
            </m:sub>
            <m:sup/>
            <m:e>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i</m:t>
                  </m:r>
                </m:sub>
              </m:sSub>
            </m:e>
          </m:nary>
          <m:r>
            <w:rPr>
              <w:rFonts w:ascii="Cambria Math" w:eastAsia="宋体" w:hAnsi="Cambria Math"/>
              <w:sz w:val="24"/>
            </w:rPr>
            <m:t xml:space="preserve">- </m:t>
          </m:r>
          <m:f>
            <m:fPr>
              <m:ctrlPr>
                <w:rPr>
                  <w:rFonts w:ascii="Cambria Math" w:eastAsia="宋体" w:hAnsi="Cambria Math"/>
                  <w:i/>
                  <w:sz w:val="24"/>
                </w:rPr>
              </m:ctrlPr>
            </m:fPr>
            <m:num>
              <m:r>
                <w:rPr>
                  <w:rFonts w:ascii="Cambria Math" w:eastAsia="宋体" w:hAnsi="Cambria Math"/>
                  <w:sz w:val="24"/>
                </w:rPr>
                <m:t>1</m:t>
              </m:r>
            </m:num>
            <m:den>
              <m:r>
                <w:rPr>
                  <w:rFonts w:ascii="Cambria Math" w:eastAsia="宋体" w:hAnsi="Cambria Math"/>
                  <w:sz w:val="24"/>
                </w:rPr>
                <m:t>2</m:t>
              </m:r>
            </m:den>
          </m:f>
          <m:nary>
            <m:naryPr>
              <m:chr m:val="∑"/>
              <m:limLoc m:val="undOvr"/>
              <m:supHide m:val="1"/>
              <m:ctrlPr>
                <w:rPr>
                  <w:rFonts w:ascii="Cambria Math" w:eastAsia="宋体" w:hAnsi="Cambria Math"/>
                  <w:i/>
                  <w:sz w:val="24"/>
                </w:rPr>
              </m:ctrlPr>
            </m:naryPr>
            <m:sub>
              <m:r>
                <w:rPr>
                  <w:rFonts w:ascii="Cambria Math" w:eastAsia="宋体" w:hAnsi="Cambria Math"/>
                  <w:sz w:val="24"/>
                </w:rPr>
                <m:t>i</m:t>
              </m:r>
            </m:sub>
            <m:sup/>
            <m:e>
              <m:nary>
                <m:naryPr>
                  <m:chr m:val="∑"/>
                  <m:limLoc m:val="undOvr"/>
                  <m:supHide m:val="1"/>
                  <m:ctrlPr>
                    <w:rPr>
                      <w:rFonts w:ascii="Cambria Math" w:eastAsia="宋体" w:hAnsi="Cambria Math"/>
                      <w:i/>
                      <w:sz w:val="24"/>
                    </w:rPr>
                  </m:ctrlPr>
                </m:naryPr>
                <m:sub>
                  <m:r>
                    <w:rPr>
                      <w:rFonts w:ascii="Cambria Math" w:eastAsia="宋体" w:hAnsi="Cambria Math"/>
                      <w:sz w:val="24"/>
                    </w:rPr>
                    <m:t>j</m:t>
                  </m:r>
                </m:sub>
                <m:sup/>
                <m:e>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i</m:t>
                      </m:r>
                    </m:sub>
                  </m:sSub>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j</m:t>
                      </m:r>
                    </m:sub>
                  </m:sSub>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j</m:t>
                      </m:r>
                    </m:sub>
                  </m:sSub>
                  <m:r>
                    <w:rPr>
                      <w:rFonts w:ascii="Cambria Math" w:eastAsia="宋体" w:hAnsi="Cambria Math"/>
                      <w:sz w:val="24"/>
                    </w:rPr>
                    <m:t>k</m:t>
                  </m:r>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j</m:t>
                          </m:r>
                        </m:sub>
                      </m:sSub>
                    </m:e>
                  </m:d>
                </m:e>
              </m:nary>
            </m:e>
          </m:nary>
        </m:oMath>
      </m:oMathPara>
    </w:p>
    <w:p w:rsidR="00CF42C4" w:rsidRPr="00CF42C4" w:rsidRDefault="00B7628C" w:rsidP="00B7628C">
      <w:pPr>
        <w:shd w:val="clear" w:color="auto" w:fill="FFFFFF"/>
        <w:snapToGrid w:val="0"/>
        <w:spacing w:line="400" w:lineRule="exact"/>
        <w:jc w:val="right"/>
        <w:rPr>
          <w:rFonts w:ascii="宋体" w:eastAsia="宋体" w:hAnsi="宋体"/>
          <w:sz w:val="24"/>
        </w:rPr>
      </w:pPr>
      <w:r>
        <w:rPr>
          <w:rFonts w:ascii="宋体" w:eastAsia="宋体" w:hAnsi="宋体" w:hint="eastAsia"/>
          <w:sz w:val="24"/>
        </w:rPr>
        <w:t xml:space="preserve">        </w:t>
      </w:r>
      <w:r w:rsidR="00885094">
        <w:rPr>
          <w:rFonts w:ascii="宋体" w:eastAsia="宋体" w:hAnsi="宋体"/>
          <w:sz w:val="24"/>
        </w:rPr>
        <w:t xml:space="preserve"> </w:t>
      </w:r>
      <w:r>
        <w:rPr>
          <w:rFonts w:ascii="宋体" w:eastAsia="宋体" w:hAnsi="宋体" w:hint="eastAsia"/>
          <w:sz w:val="24"/>
        </w:rPr>
        <w:t xml:space="preserve"> s.t. </w:t>
      </w:r>
      <m:oMath>
        <m:nary>
          <m:naryPr>
            <m:chr m:val="∑"/>
            <m:limLoc m:val="subSup"/>
            <m:supHide m:val="1"/>
            <m:ctrlPr>
              <w:rPr>
                <w:rFonts w:ascii="Cambria Math" w:eastAsia="宋体" w:hAnsi="Cambria Math"/>
                <w:i/>
                <w:sz w:val="24"/>
              </w:rPr>
            </m:ctrlPr>
          </m:naryPr>
          <m:sub>
            <m:r>
              <w:rPr>
                <w:rFonts w:ascii="Cambria Math" w:eastAsia="宋体" w:hAnsi="Cambria Math"/>
                <w:sz w:val="24"/>
              </w:rPr>
              <m:t>i</m:t>
            </m:r>
          </m:sub>
          <m:sup/>
          <m:e>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i</m:t>
                </m:r>
              </m:sub>
            </m:sSub>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e>
        </m:nary>
        <m:r>
          <w:rPr>
            <w:rFonts w:ascii="Cambria Math" w:eastAsia="宋体" w:hAnsi="Cambria Math"/>
            <w:sz w:val="24"/>
          </w:rPr>
          <m:t xml:space="preserve">=0           </m:t>
        </m:r>
        <m:r>
          <m:rPr>
            <m:sty m:val="p"/>
          </m:rPr>
          <w:rPr>
            <w:rFonts w:ascii="Cambria Math" w:eastAsia="宋体" w:hAnsi="Cambria Math"/>
            <w:sz w:val="24"/>
          </w:rPr>
          <m:t xml:space="preserve">   and</m:t>
        </m:r>
        <m:r>
          <w:rPr>
            <w:rFonts w:ascii="Cambria Math" w:eastAsia="宋体" w:hAnsi="Cambria Math"/>
            <w:sz w:val="24"/>
          </w:rPr>
          <m:t xml:space="preserve">       0≤</m:t>
        </m:r>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i</m:t>
            </m:r>
          </m:sub>
        </m:sSub>
        <m:r>
          <w:rPr>
            <w:rFonts w:ascii="Cambria Math" w:eastAsia="宋体" w:hAnsi="Cambria Math"/>
            <w:sz w:val="24"/>
          </w:rPr>
          <m:t xml:space="preserve">≤C     ∀i </m:t>
        </m:r>
      </m:oMath>
      <w:r>
        <w:rPr>
          <w:rFonts w:ascii="宋体" w:eastAsia="宋体" w:hAnsi="宋体" w:hint="eastAsia"/>
          <w:sz w:val="24"/>
        </w:rPr>
        <w:t xml:space="preserve">  </w:t>
      </w:r>
      <w:r>
        <w:rPr>
          <w:rFonts w:ascii="宋体" w:eastAsia="宋体" w:hAnsi="宋体"/>
          <w:sz w:val="24"/>
        </w:rPr>
        <w:t xml:space="preserve">             (8)</w:t>
      </w:r>
      <w:r>
        <w:rPr>
          <w:rFonts w:ascii="宋体" w:eastAsia="宋体" w:hAnsi="宋体" w:hint="eastAsia"/>
          <w:sz w:val="24"/>
        </w:rPr>
        <w:t xml:space="preserve"> </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其中</w:t>
      </w:r>
      <m:oMath>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i</m:t>
            </m:r>
          </m:sub>
        </m:sSub>
        <m:r>
          <w:rPr>
            <w:rFonts w:ascii="Cambria Math" w:eastAsia="宋体" w:hAnsi="Cambria Math"/>
            <w:sz w:val="24"/>
          </w:rPr>
          <m:t xml:space="preserve"> </m:t>
        </m:r>
      </m:oMath>
      <w:r w:rsidRPr="00CF42C4">
        <w:rPr>
          <w:rFonts w:ascii="宋体" w:eastAsia="宋体" w:hAnsi="宋体" w:hint="eastAsia"/>
          <w:sz w:val="24"/>
        </w:rPr>
        <w:t>是拉格朗日乘子。</w:t>
      </w:r>
    </w:p>
    <w:p w:rsidR="008F7A30" w:rsidRDefault="00CF42C4" w:rsidP="008F7A30">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通过</w:t>
      </w:r>
      <w:r w:rsidRPr="00D01EC0">
        <w:rPr>
          <w:rFonts w:eastAsia="宋体"/>
          <w:sz w:val="24"/>
        </w:rPr>
        <w:t>Karush-Kuhn-Tucker</w:t>
      </w:r>
      <w:r w:rsidRPr="00CF42C4">
        <w:rPr>
          <w:rFonts w:ascii="宋体" w:eastAsia="宋体" w:hAnsi="宋体" w:hint="eastAsia"/>
          <w:sz w:val="24"/>
        </w:rPr>
        <w:t>互补条件确定最佳偏差</w:t>
      </w:r>
      <m:oMath>
        <m:sSup>
          <m:sSupPr>
            <m:ctrlPr>
              <w:rPr>
                <w:rFonts w:ascii="Cambria Math" w:eastAsia="宋体" w:hAnsi="Cambria Math"/>
                <w:i/>
                <w:sz w:val="24"/>
              </w:rPr>
            </m:ctrlPr>
          </m:sSupPr>
          <m:e>
            <m:r>
              <w:rPr>
                <w:rFonts w:ascii="Cambria Math" w:eastAsia="宋体" w:hAnsi="Cambria Math"/>
                <w:sz w:val="24"/>
              </w:rPr>
              <m:t>b</m:t>
            </m:r>
          </m:e>
          <m:sup>
            <m:r>
              <w:rPr>
                <w:rFonts w:ascii="Cambria Math" w:eastAsia="宋体" w:hAnsi="Cambria Math"/>
                <w:sz w:val="24"/>
              </w:rPr>
              <m:t>*</m:t>
            </m:r>
          </m:sup>
        </m:sSup>
      </m:oMath>
      <w:r w:rsidRPr="00CF42C4">
        <w:rPr>
          <w:rFonts w:ascii="宋体" w:eastAsia="宋体" w:hAnsi="宋体" w:hint="eastAsia"/>
          <w:sz w:val="24"/>
        </w:rPr>
        <w:t>，允许使用决策面将测试点分类如下：</w:t>
      </w:r>
    </w:p>
    <w:p w:rsidR="008F7A30" w:rsidRPr="008F7A30" w:rsidRDefault="008F7A30" w:rsidP="008F7A30">
      <w:pPr>
        <w:shd w:val="clear" w:color="auto" w:fill="FFFFFF"/>
        <w:snapToGrid w:val="0"/>
        <w:spacing w:line="360" w:lineRule="auto"/>
        <w:jc w:val="left"/>
        <w:rPr>
          <w:rFonts w:ascii="宋体" w:eastAsia="宋体" w:hAnsi="宋体"/>
          <w:sz w:val="24"/>
        </w:rPr>
      </w:pPr>
      <m:oMathPara>
        <m:oMathParaPr>
          <m:jc m:val="right"/>
        </m:oMathParaPr>
        <m:oMath>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x</m:t>
              </m:r>
            </m:e>
          </m:d>
          <m:r>
            <w:rPr>
              <w:rFonts w:ascii="Cambria Math" w:eastAsia="宋体" w:hAnsi="Cambria Math"/>
              <w:sz w:val="24"/>
            </w:rPr>
            <m:t>=</m:t>
          </m:r>
          <m:r>
            <m:rPr>
              <m:sty m:val="p"/>
            </m:rPr>
            <w:rPr>
              <w:rFonts w:ascii="Cambria Math" w:eastAsia="宋体" w:hAnsi="Cambria Math"/>
              <w:sz w:val="24"/>
            </w:rPr>
            <m:t>sign</m:t>
          </m:r>
          <m:d>
            <m:dPr>
              <m:ctrlPr>
                <w:rPr>
                  <w:rFonts w:ascii="Cambria Math" w:eastAsia="宋体" w:hAnsi="Cambria Math"/>
                  <w:i/>
                  <w:sz w:val="24"/>
                </w:rPr>
              </m:ctrlPr>
            </m:dPr>
            <m:e>
              <m:nary>
                <m:naryPr>
                  <m:chr m:val="∑"/>
                  <m:limLoc m:val="undOvr"/>
                  <m:supHide m:val="1"/>
                  <m:ctrlPr>
                    <w:rPr>
                      <w:rFonts w:ascii="Cambria Math" w:eastAsia="宋体" w:hAnsi="Cambria Math"/>
                      <w:i/>
                      <w:sz w:val="24"/>
                    </w:rPr>
                  </m:ctrlPr>
                </m:naryPr>
                <m:sub>
                  <m:r>
                    <w:rPr>
                      <w:rFonts w:ascii="Cambria Math" w:eastAsia="宋体" w:hAnsi="Cambria Math"/>
                      <w:sz w:val="24"/>
                    </w:rPr>
                    <m:t>i</m:t>
                  </m:r>
                </m:sub>
                <m:sup/>
                <m:e>
                  <m:sSubSup>
                    <m:sSubSupPr>
                      <m:ctrlPr>
                        <w:rPr>
                          <w:rFonts w:ascii="Cambria Math" w:eastAsia="宋体" w:hAnsi="Cambria Math"/>
                          <w:i/>
                          <w:sz w:val="24"/>
                        </w:rPr>
                      </m:ctrlPr>
                    </m:sSubSupPr>
                    <m:e>
                      <m:r>
                        <w:rPr>
                          <w:rFonts w:ascii="Cambria Math" w:eastAsia="宋体" w:hAnsi="Cambria Math"/>
                          <w:sz w:val="24"/>
                        </w:rPr>
                        <m:t>α</m:t>
                      </m:r>
                    </m:e>
                    <m:sub>
                      <m:r>
                        <w:rPr>
                          <w:rFonts w:ascii="Cambria Math" w:eastAsia="宋体" w:hAnsi="Cambria Math"/>
                          <w:sz w:val="24"/>
                        </w:rPr>
                        <m:t>i</m:t>
                      </m:r>
                    </m:sub>
                    <m:sup>
                      <m:r>
                        <w:rPr>
                          <w:rFonts w:ascii="Cambria Math" w:eastAsia="宋体" w:hAnsi="Cambria Math"/>
                          <w:sz w:val="24"/>
                        </w:rPr>
                        <m:t>*</m:t>
                      </m:r>
                    </m:sup>
                  </m:sSubSup>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r>
                    <w:rPr>
                      <w:rFonts w:ascii="Cambria Math" w:eastAsia="宋体" w:hAnsi="Cambria Math"/>
                      <w:sz w:val="24"/>
                    </w:rPr>
                    <m:t>k</m:t>
                  </m:r>
                  <m:d>
                    <m:dPr>
                      <m:ctrlPr>
                        <w:rPr>
                          <w:rFonts w:ascii="Cambria Math" w:eastAsia="宋体" w:hAnsi="Cambria Math"/>
                          <w:i/>
                          <w:sz w:val="24"/>
                        </w:rPr>
                      </m:ctrlPr>
                    </m:dPr>
                    <m:e>
                      <m:r>
                        <w:rPr>
                          <w:rFonts w:ascii="Cambria Math" w:eastAsia="宋体" w:hAnsi="Cambria Math"/>
                          <w:sz w:val="24"/>
                        </w:rPr>
                        <m:t xml:space="preserve">x, </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e>
                  </m:d>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sz w:val="24"/>
                        </w:rPr>
                        <m:t>b</m:t>
                      </m:r>
                    </m:e>
                    <m:sup>
                      <m:r>
                        <w:rPr>
                          <w:rFonts w:ascii="Cambria Math" w:eastAsia="宋体" w:hAnsi="Cambria Math"/>
                          <w:sz w:val="24"/>
                        </w:rPr>
                        <m:t>*</m:t>
                      </m:r>
                    </m:sup>
                  </m:sSup>
                </m:e>
              </m:nary>
            </m:e>
          </m:d>
          <m:r>
            <w:rPr>
              <w:rFonts w:ascii="Cambria Math" w:eastAsia="宋体" w:hAnsi="Cambria Math"/>
              <w:sz w:val="24"/>
            </w:rPr>
            <m:t xml:space="preserve">                                            (9)</m:t>
          </m:r>
        </m:oMath>
      </m:oMathPara>
    </w:p>
    <w:p w:rsidR="00CF42C4" w:rsidRPr="00CF42C4" w:rsidRDefault="008F7A30" w:rsidP="008F7A30">
      <w:pPr>
        <w:shd w:val="clear" w:color="auto" w:fill="FFFFFF"/>
        <w:snapToGrid w:val="0"/>
        <w:spacing w:line="400" w:lineRule="exact"/>
        <w:jc w:val="left"/>
        <w:rPr>
          <w:rFonts w:ascii="宋体" w:eastAsia="宋体" w:hAnsi="宋体"/>
          <w:sz w:val="24"/>
        </w:rPr>
      </w:pPr>
      <w:r>
        <w:rPr>
          <w:rFonts w:ascii="宋体" w:eastAsia="宋体" w:hAnsi="宋体" w:hint="eastAsia"/>
          <w:sz w:val="24"/>
        </w:rPr>
        <w:t>其中,</w:t>
      </w:r>
      <m:oMath>
        <m:sSubSup>
          <m:sSubSupPr>
            <m:ctrlPr>
              <w:rPr>
                <w:rFonts w:ascii="Cambria Math" w:eastAsia="宋体" w:hAnsi="Cambria Math"/>
                <w:i/>
                <w:sz w:val="24"/>
              </w:rPr>
            </m:ctrlPr>
          </m:sSubSupPr>
          <m:e>
            <m:r>
              <w:rPr>
                <w:rFonts w:ascii="Cambria Math" w:eastAsia="宋体" w:hAnsi="Cambria Math"/>
                <w:sz w:val="24"/>
              </w:rPr>
              <m:t xml:space="preserve"> α</m:t>
            </m:r>
          </m:e>
          <m:sub>
            <m:r>
              <w:rPr>
                <w:rFonts w:ascii="Cambria Math" w:eastAsia="宋体" w:hAnsi="Cambria Math"/>
                <w:sz w:val="24"/>
              </w:rPr>
              <m:t>i</m:t>
            </m:r>
          </m:sub>
          <m:sup>
            <m:r>
              <w:rPr>
                <w:rFonts w:ascii="Cambria Math" w:eastAsia="宋体" w:hAnsi="Cambria Math"/>
                <w:sz w:val="24"/>
              </w:rPr>
              <m:t>*</m:t>
            </m:r>
          </m:sup>
        </m:sSubSup>
        <m:r>
          <w:rPr>
            <w:rFonts w:ascii="Cambria Math" w:eastAsia="宋体" w:hAnsi="Cambria Math"/>
            <w:sz w:val="24"/>
          </w:rPr>
          <m:t xml:space="preserve"> </m:t>
        </m:r>
      </m:oMath>
      <w:r w:rsidR="00CF42C4" w:rsidRPr="00CF42C4">
        <w:rPr>
          <w:rFonts w:ascii="宋体" w:eastAsia="宋体" w:hAnsi="宋体" w:hint="eastAsia"/>
          <w:sz w:val="24"/>
        </w:rPr>
        <w:t>是最优拉格朗日乘子。</w:t>
      </w:r>
    </w:p>
    <w:p w:rsidR="00CF42C4" w:rsidRPr="008F7A30" w:rsidRDefault="00CF42C4" w:rsidP="00B80E89">
      <w:pPr>
        <w:shd w:val="clear" w:color="auto" w:fill="FFFFFF"/>
        <w:snapToGrid w:val="0"/>
        <w:spacing w:line="400" w:lineRule="exact"/>
        <w:ind w:firstLineChars="178" w:firstLine="427"/>
        <w:jc w:val="left"/>
        <w:rPr>
          <w:rFonts w:ascii="宋体" w:eastAsia="宋体" w:hAnsi="宋体"/>
          <w:sz w:val="24"/>
        </w:rPr>
      </w:pP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2.2 多类</w:t>
      </w:r>
      <w:r w:rsidRPr="00D01EC0">
        <w:rPr>
          <w:rFonts w:eastAsia="宋体"/>
          <w:sz w:val="24"/>
        </w:rPr>
        <w:t>SVM</w:t>
      </w:r>
      <w:r w:rsidRPr="00CF42C4">
        <w:rPr>
          <w:rFonts w:ascii="宋体" w:eastAsia="宋体" w:hAnsi="宋体" w:hint="eastAsia"/>
          <w:sz w:val="24"/>
        </w:rPr>
        <w:t>分类</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最初</w:t>
      </w:r>
      <w:r w:rsidRPr="00D01EC0">
        <w:rPr>
          <w:rFonts w:eastAsia="宋体" w:hint="eastAsia"/>
          <w:sz w:val="24"/>
        </w:rPr>
        <w:t>SVM</w:t>
      </w:r>
      <w:r w:rsidR="007007A5">
        <w:rPr>
          <w:rFonts w:ascii="宋体" w:eastAsia="宋体" w:hAnsi="宋体" w:hint="eastAsia"/>
          <w:sz w:val="24"/>
        </w:rPr>
        <w:t>是被设计为二类分类器。虽然将多分类问题作为单一的“全局</w:t>
      </w:r>
      <w:r w:rsidRPr="00CF42C4">
        <w:rPr>
          <w:rFonts w:ascii="宋体" w:eastAsia="宋体" w:hAnsi="宋体" w:hint="eastAsia"/>
          <w:sz w:val="24"/>
        </w:rPr>
        <w:t>”优化问题的解</w:t>
      </w:r>
      <w:r w:rsidR="007007A5">
        <w:rPr>
          <w:rFonts w:ascii="宋体" w:eastAsia="宋体" w:hAnsi="宋体" w:hint="eastAsia"/>
          <w:sz w:val="24"/>
        </w:rPr>
        <w:t>决方法存在，但是在计算上比解决多个二分类问题昂贵得多。因此，许多</w:t>
      </w:r>
      <w:r w:rsidRPr="00CF42C4">
        <w:rPr>
          <w:rFonts w:ascii="宋体" w:eastAsia="宋体" w:hAnsi="宋体" w:hint="eastAsia"/>
          <w:sz w:val="24"/>
        </w:rPr>
        <w:t>将多分类问题分解为多个二分类问题并使用</w:t>
      </w:r>
      <w:r w:rsidRPr="00D01EC0">
        <w:rPr>
          <w:rFonts w:eastAsia="宋体" w:hint="eastAsia"/>
          <w:sz w:val="24"/>
        </w:rPr>
        <w:t>SVM</w:t>
      </w:r>
      <w:r w:rsidRPr="00CF42C4">
        <w:rPr>
          <w:rFonts w:ascii="宋体" w:eastAsia="宋体" w:hAnsi="宋体" w:hint="eastAsia"/>
          <w:sz w:val="24"/>
        </w:rPr>
        <w:t>作为分类器解决的技术被提了出来。下面介绍几个常用的技术：</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（1）一对多策略</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D01EC0">
        <w:rPr>
          <w:rFonts w:eastAsia="宋体" w:hint="eastAsia"/>
          <w:sz w:val="24"/>
        </w:rPr>
        <w:t>对于</w:t>
      </w:r>
      <w:r w:rsidRPr="00CF42C4">
        <w:rPr>
          <w:rFonts w:ascii="宋体" w:eastAsia="宋体" w:hAnsi="宋体" w:hint="eastAsia"/>
          <w:sz w:val="24"/>
        </w:rPr>
        <w:t>具有</w:t>
      </w:r>
      <w:r w:rsidRPr="00D01EC0">
        <w:rPr>
          <w:rFonts w:eastAsia="宋体" w:hint="eastAsia"/>
          <w:sz w:val="24"/>
        </w:rPr>
        <w:t>N</w:t>
      </w:r>
      <w:r w:rsidRPr="00CF42C4">
        <w:rPr>
          <w:rFonts w:ascii="宋体" w:eastAsia="宋体" w:hAnsi="宋体" w:hint="eastAsia"/>
          <w:sz w:val="24"/>
        </w:rPr>
        <w:t>个类别的分类问题</w:t>
      </w:r>
      <w:r w:rsidRPr="00D01EC0">
        <w:rPr>
          <w:rFonts w:eastAsia="宋体" w:hint="eastAsia"/>
          <w:sz w:val="24"/>
        </w:rPr>
        <w:t>（</w:t>
      </w:r>
      <w:r w:rsidRPr="00D01EC0">
        <w:rPr>
          <w:rFonts w:eastAsia="宋体" w:hint="eastAsia"/>
          <w:sz w:val="24"/>
        </w:rPr>
        <w:t>N&gt;2)</w:t>
      </w:r>
      <w:r w:rsidRPr="00CF42C4">
        <w:rPr>
          <w:rFonts w:ascii="宋体" w:eastAsia="宋体" w:hAnsi="宋体" w:hint="eastAsia"/>
          <w:sz w:val="24"/>
        </w:rPr>
        <w:t>，需要构建</w:t>
      </w:r>
      <w:r w:rsidRPr="00D01EC0">
        <w:rPr>
          <w:rFonts w:eastAsia="宋体" w:hint="eastAsia"/>
          <w:sz w:val="24"/>
        </w:rPr>
        <w:t>N</w:t>
      </w:r>
      <w:r w:rsidRPr="00CF42C4">
        <w:rPr>
          <w:rFonts w:ascii="宋体" w:eastAsia="宋体" w:hAnsi="宋体" w:hint="eastAsia"/>
          <w:sz w:val="24"/>
        </w:rPr>
        <w:t>个二类</w:t>
      </w:r>
      <w:r w:rsidRPr="00D01EC0">
        <w:rPr>
          <w:rFonts w:eastAsia="宋体" w:hint="eastAsia"/>
          <w:sz w:val="24"/>
        </w:rPr>
        <w:t>SVM</w:t>
      </w:r>
      <w:r w:rsidRPr="00CF42C4">
        <w:rPr>
          <w:rFonts w:ascii="宋体" w:eastAsia="宋体" w:hAnsi="宋体" w:hint="eastAsia"/>
          <w:sz w:val="24"/>
        </w:rPr>
        <w:t>分类器，第</w:t>
      </w:r>
      <w:r w:rsidRPr="00D01EC0">
        <w:rPr>
          <w:rFonts w:eastAsia="宋体" w:hint="eastAsia"/>
          <w:sz w:val="24"/>
        </w:rPr>
        <w:t>i</w:t>
      </w:r>
      <w:r w:rsidRPr="00CF42C4">
        <w:rPr>
          <w:rFonts w:ascii="宋体" w:eastAsia="宋体" w:hAnsi="宋体" w:hint="eastAsia"/>
          <w:sz w:val="24"/>
        </w:rPr>
        <w:t>个</w:t>
      </w:r>
      <w:r w:rsidRPr="00D01EC0">
        <w:rPr>
          <w:rFonts w:eastAsia="宋体" w:hint="eastAsia"/>
          <w:sz w:val="24"/>
        </w:rPr>
        <w:t>SVM</w:t>
      </w:r>
      <w:r w:rsidRPr="00CF42C4">
        <w:rPr>
          <w:rFonts w:ascii="宋体" w:eastAsia="宋体" w:hAnsi="宋体" w:hint="eastAsia"/>
          <w:sz w:val="24"/>
        </w:rPr>
        <w:t>分类器的训练过程为：将标记类别为</w:t>
      </w:r>
      <w:r w:rsidRPr="00D01EC0">
        <w:rPr>
          <w:rFonts w:eastAsia="宋体" w:hint="eastAsia"/>
          <w:sz w:val="24"/>
        </w:rPr>
        <w:t>i</w:t>
      </w:r>
      <w:r w:rsidRPr="00CF42C4">
        <w:rPr>
          <w:rFonts w:ascii="宋体" w:eastAsia="宋体" w:hAnsi="宋体" w:hint="eastAsia"/>
          <w:sz w:val="24"/>
        </w:rPr>
        <w:t>类别的样本视作正面样本，而其余非</w:t>
      </w:r>
      <w:r w:rsidRPr="00D01EC0">
        <w:rPr>
          <w:rFonts w:eastAsia="宋体" w:hint="eastAsia"/>
          <w:sz w:val="24"/>
        </w:rPr>
        <w:t>i</w:t>
      </w:r>
      <w:r w:rsidRPr="00CF42C4">
        <w:rPr>
          <w:rFonts w:ascii="宋体" w:eastAsia="宋体" w:hAnsi="宋体" w:hint="eastAsia"/>
          <w:sz w:val="24"/>
        </w:rPr>
        <w:t>类的样本均视为负面样本，从而转化为二类分类问题训练分类器，如此获得</w:t>
      </w:r>
      <w:r w:rsidRPr="00D01EC0">
        <w:rPr>
          <w:rFonts w:eastAsia="宋体" w:hint="eastAsia"/>
          <w:sz w:val="24"/>
        </w:rPr>
        <w:t>N</w:t>
      </w:r>
      <w:r w:rsidRPr="00D01EC0">
        <w:rPr>
          <w:rFonts w:eastAsia="宋体" w:hint="eastAsia"/>
          <w:sz w:val="24"/>
        </w:rPr>
        <w:t>个</w:t>
      </w:r>
      <w:r w:rsidRPr="00CF42C4">
        <w:rPr>
          <w:rFonts w:ascii="宋体" w:eastAsia="宋体" w:hAnsi="宋体" w:hint="eastAsia"/>
          <w:sz w:val="24"/>
        </w:rPr>
        <w:t>二类</w:t>
      </w:r>
      <w:r w:rsidRPr="00D01EC0">
        <w:rPr>
          <w:rFonts w:eastAsia="宋体" w:hint="eastAsia"/>
          <w:sz w:val="24"/>
        </w:rPr>
        <w:t>SVM</w:t>
      </w:r>
      <w:r w:rsidRPr="00CF42C4">
        <w:rPr>
          <w:rFonts w:ascii="宋体" w:eastAsia="宋体" w:hAnsi="宋体" w:hint="eastAsia"/>
          <w:sz w:val="24"/>
        </w:rPr>
        <w:t>分类器。在分类预测阶段，当输入一个测试样本，这</w:t>
      </w:r>
      <w:r w:rsidRPr="00D01EC0">
        <w:rPr>
          <w:rFonts w:eastAsia="宋体" w:hint="eastAsia"/>
          <w:sz w:val="24"/>
        </w:rPr>
        <w:t>N</w:t>
      </w:r>
      <w:r w:rsidRPr="00CF42C4">
        <w:rPr>
          <w:rFonts w:ascii="宋体" w:eastAsia="宋体" w:hAnsi="宋体" w:hint="eastAsia"/>
          <w:sz w:val="24"/>
        </w:rPr>
        <w:t>个分类器均对其进行预测，最终输出分数最大的分类器取胜，将其类别赋予测试样本。此为一对多策略，该策略的缺点在于当训练样本集规模很大时它的训练复杂度很高，因为这</w:t>
      </w:r>
      <w:r w:rsidRPr="00D01EC0">
        <w:rPr>
          <w:rFonts w:eastAsia="宋体" w:hint="eastAsia"/>
          <w:sz w:val="24"/>
        </w:rPr>
        <w:t>N</w:t>
      </w:r>
      <w:r w:rsidRPr="00CF42C4">
        <w:rPr>
          <w:rFonts w:ascii="宋体" w:eastAsia="宋体" w:hAnsi="宋体" w:hint="eastAsia"/>
          <w:sz w:val="24"/>
        </w:rPr>
        <w:t>个分类器都需要利用全部样本进行训练。</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（2）一对一策略</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这个策略需要利用</w:t>
      </w:r>
      <w:r w:rsidRPr="00D01EC0">
        <w:rPr>
          <w:rFonts w:eastAsia="宋体" w:hint="eastAsia"/>
          <w:sz w:val="24"/>
        </w:rPr>
        <w:t>N</w:t>
      </w:r>
      <w:r w:rsidRPr="00CF42C4">
        <w:rPr>
          <w:rFonts w:ascii="宋体" w:eastAsia="宋体" w:hAnsi="宋体" w:hint="eastAsia"/>
          <w:sz w:val="24"/>
        </w:rPr>
        <w:t>个类别的所有两两组合，构建</w:t>
      </w:r>
      <w:r w:rsidRPr="00D01EC0">
        <w:rPr>
          <w:rFonts w:eastAsia="宋体" w:hint="eastAsia"/>
          <w:sz w:val="24"/>
        </w:rPr>
        <w:t>N</w:t>
      </w:r>
      <w:r w:rsidR="00D01EC0">
        <w:rPr>
          <w:rFonts w:eastAsia="宋体" w:hint="eastAsia"/>
          <w:sz w:val="24"/>
        </w:rPr>
        <w:t>(</w:t>
      </w:r>
      <w:r w:rsidRPr="00D01EC0">
        <w:rPr>
          <w:rFonts w:eastAsia="宋体" w:hint="eastAsia"/>
          <w:sz w:val="24"/>
        </w:rPr>
        <w:t>N-1</w:t>
      </w:r>
      <w:r w:rsidR="00D01EC0">
        <w:rPr>
          <w:rFonts w:eastAsia="宋体" w:hint="eastAsia"/>
          <w:sz w:val="24"/>
        </w:rPr>
        <w:t>)/</w:t>
      </w:r>
      <w:r w:rsidRPr="00D01EC0">
        <w:rPr>
          <w:rFonts w:eastAsia="宋体" w:hint="eastAsia"/>
          <w:sz w:val="24"/>
        </w:rPr>
        <w:t>2</w:t>
      </w:r>
      <w:r w:rsidRPr="00CF42C4">
        <w:rPr>
          <w:rFonts w:ascii="宋体" w:eastAsia="宋体" w:hAnsi="宋体" w:hint="eastAsia"/>
          <w:sz w:val="24"/>
        </w:rPr>
        <w:t>个二类分类器。每个分类器的是由某一类别作正面类别，另一类别作负面类别训练而成。在分类预测阶段，结合这些分类器进行投票，并采用</w:t>
      </w:r>
      <w:r w:rsidRPr="00D01EC0">
        <w:rPr>
          <w:rFonts w:eastAsia="宋体" w:hint="eastAsia"/>
          <w:sz w:val="24"/>
        </w:rPr>
        <w:t>Max Wins</w:t>
      </w:r>
      <w:r w:rsidRPr="00CF42C4">
        <w:rPr>
          <w:rFonts w:ascii="宋体" w:eastAsia="宋体" w:hAnsi="宋体" w:hint="eastAsia"/>
          <w:sz w:val="24"/>
        </w:rPr>
        <w:t>算法：选择得到票数最多的类别作为测试样本的类别。优点在于，每个一对一分类器的训练样本数量较少，仅仅是所有训练集中的两种类别的样本集合，较低的采样数量</w:t>
      </w:r>
      <w:r w:rsidRPr="00CF42C4">
        <w:rPr>
          <w:rFonts w:ascii="宋体" w:eastAsia="宋体" w:hAnsi="宋体" w:hint="eastAsia"/>
          <w:sz w:val="24"/>
        </w:rPr>
        <w:lastRenderedPageBreak/>
        <w:t>导致较小的非线性，导致训练的时间较短；该方法的缺点是每个测试样本必须被呈现给大量的分类器</w:t>
      </w:r>
      <w:r w:rsidR="007007A5">
        <w:rPr>
          <w:rFonts w:ascii="宋体" w:eastAsia="宋体" w:hAnsi="宋体" w:hint="eastAsia"/>
          <w:sz w:val="24"/>
        </w:rPr>
        <w:t>，</w:t>
      </w:r>
      <w:r w:rsidRPr="00D01EC0">
        <w:rPr>
          <w:rFonts w:eastAsia="宋体" w:hint="eastAsia"/>
          <w:sz w:val="24"/>
        </w:rPr>
        <w:t>N</w:t>
      </w:r>
      <w:r w:rsidR="007007A5" w:rsidRPr="00D01EC0">
        <w:rPr>
          <w:rFonts w:eastAsia="宋体" w:hint="eastAsia"/>
          <w:sz w:val="24"/>
        </w:rPr>
        <w:t>(N-1)/2</w:t>
      </w:r>
      <w:r w:rsidR="007007A5">
        <w:rPr>
          <w:rFonts w:ascii="宋体" w:eastAsia="宋体" w:hAnsi="宋体" w:hint="eastAsia"/>
          <w:sz w:val="24"/>
        </w:rPr>
        <w:t>个</w:t>
      </w:r>
      <w:r w:rsidRPr="00CF42C4">
        <w:rPr>
          <w:rFonts w:ascii="宋体" w:eastAsia="宋体" w:hAnsi="宋体" w:hint="eastAsia"/>
          <w:sz w:val="24"/>
        </w:rPr>
        <w:t>，这导致测试速度较慢，特别是当问题中的类别数量很大时。</w:t>
      </w:r>
    </w:p>
    <w:p w:rsidR="00CF42C4" w:rsidRPr="00CF42C4" w:rsidRDefault="00CF42C4" w:rsidP="007007A5">
      <w:pPr>
        <w:shd w:val="clear" w:color="auto" w:fill="FFFFFF"/>
        <w:snapToGrid w:val="0"/>
        <w:spacing w:line="400" w:lineRule="exact"/>
        <w:jc w:val="left"/>
        <w:rPr>
          <w:rFonts w:ascii="宋体" w:eastAsia="宋体" w:hAnsi="宋体"/>
          <w:sz w:val="24"/>
        </w:rPr>
      </w:pP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2.3 层次分类</w:t>
      </w:r>
    </w:p>
    <w:p w:rsidR="00CF42C4" w:rsidRPr="00CF42C4" w:rsidRDefault="007007A5"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许多现实世界域需要</w:t>
      </w:r>
      <w:r w:rsidR="00CF42C4" w:rsidRPr="00CF42C4">
        <w:rPr>
          <w:rFonts w:ascii="宋体" w:eastAsia="宋体" w:hAnsi="宋体" w:hint="eastAsia"/>
          <w:sz w:val="24"/>
        </w:rPr>
        <w:t>系统</w:t>
      </w:r>
      <w:r>
        <w:rPr>
          <w:rFonts w:ascii="宋体" w:eastAsia="宋体" w:hAnsi="宋体" w:hint="eastAsia"/>
          <w:sz w:val="24"/>
        </w:rPr>
        <w:t>自动</w:t>
      </w:r>
      <w:r w:rsidR="00CF42C4" w:rsidRPr="00CF42C4">
        <w:rPr>
          <w:rFonts w:ascii="宋体" w:eastAsia="宋体" w:hAnsi="宋体" w:hint="eastAsia"/>
          <w:sz w:val="24"/>
        </w:rPr>
        <w:t>将对象组织成已知的分类法。 例如，新闻网站或一般的新闻服务需要将最新文章分类为网站的部分和子部分。这类学习任务通常被称为层次分类，它与多类别学习有所不同：1）它的整个类别集合具有层次性结构，通常以树形结构定义描述；2）每个样本对象必须标记一组与层次结构一致的类：如果一个样本属于某个类别，那它必定属于这个类别的任何祖先。</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层次分类算法的目标：学习一个能准确预测一组类别模型</w:t>
      </w:r>
      <w:r w:rsidR="007007A5">
        <w:rPr>
          <w:rFonts w:ascii="宋体" w:eastAsia="宋体" w:hAnsi="宋体" w:hint="eastAsia"/>
          <w:sz w:val="24"/>
        </w:rPr>
        <w:t>，</w:t>
      </w:r>
      <w:r w:rsidRPr="00CF42C4">
        <w:rPr>
          <w:rFonts w:ascii="宋体" w:eastAsia="宋体" w:hAnsi="宋体" w:hint="eastAsia"/>
          <w:sz w:val="24"/>
        </w:rPr>
        <w:t>需要注意这些子集通常具有多于一个的元素，并且它们被赋予子树结构，这些子树可能有多个分支，在这种情况下，我们说在标签中有多路径，子树可能不会在树叶上结束，也就是说它们包含部分路径。</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大致来说，文献中可用的算法可以分为两组：采用局部观点的算法，以及从全局角度学习模型的算法。局部算法使用不同的方法学习层次结构的每个节点的模型，然后通过在自顶向下的过程中评估局部分类器来获得对象的层次分类，直到模型不能将该节点包括在其附加的类上。另一组全局角度算法认为：层次分类可以被视作一个整体任务而不是一系列局部任务。</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由于用于层次分类的局部算法具有模块化的有点，它们可以在并行平台中直接实现，以获得非常快速的学习方法；</w:t>
      </w:r>
      <w:r w:rsidR="007007A5">
        <w:rPr>
          <w:rFonts w:ascii="宋体" w:eastAsia="宋体" w:hAnsi="宋体" w:hint="eastAsia"/>
          <w:sz w:val="24"/>
        </w:rPr>
        <w:t>而且</w:t>
      </w:r>
      <w:r w:rsidRPr="00CF42C4">
        <w:rPr>
          <w:rFonts w:ascii="宋体" w:eastAsia="宋体" w:hAnsi="宋体" w:hint="eastAsia"/>
          <w:sz w:val="24"/>
        </w:rPr>
        <w:t>它们很简单，可以用一组</w:t>
      </w:r>
      <w:r w:rsidRPr="00706FC3">
        <w:rPr>
          <w:rFonts w:eastAsia="宋体"/>
          <w:sz w:val="24"/>
        </w:rPr>
        <w:t>SVM</w:t>
      </w:r>
      <w:r w:rsidRPr="00CF42C4">
        <w:rPr>
          <w:rFonts w:ascii="宋体" w:eastAsia="宋体" w:hAnsi="宋体" w:hint="eastAsia"/>
          <w:sz w:val="24"/>
        </w:rPr>
        <w:t>构建，只需要做出一些适应性调整；此外，还可以使用可用于调整二分类</w:t>
      </w:r>
      <w:r w:rsidRPr="00706FC3">
        <w:rPr>
          <w:rFonts w:eastAsia="宋体" w:hint="eastAsia"/>
          <w:sz w:val="24"/>
        </w:rPr>
        <w:t>SVM</w:t>
      </w:r>
      <w:r w:rsidRPr="00CF42C4">
        <w:rPr>
          <w:rFonts w:ascii="宋体" w:eastAsia="宋体" w:hAnsi="宋体" w:hint="eastAsia"/>
          <w:sz w:val="24"/>
        </w:rPr>
        <w:t>的已知技术来提高分类器的整体性能。</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下面介绍一下采用局部观点的层次分类算法，这也是本文研究中应用的算法。</w:t>
      </w:r>
    </w:p>
    <w:p w:rsid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在层次分类中，首先给定一个类别集合，然后根据已知的分类法则构建一个具有</w:t>
      </w:r>
      <w:r w:rsidR="003926DD" w:rsidRPr="003926DD">
        <w:rPr>
          <w:rFonts w:eastAsia="宋体"/>
          <w:i/>
          <w:sz w:val="24"/>
        </w:rPr>
        <w:t>r</w:t>
      </w:r>
      <w:r w:rsidRPr="00CF42C4">
        <w:rPr>
          <w:rFonts w:ascii="宋体" w:eastAsia="宋体" w:hAnsi="宋体" w:hint="eastAsia"/>
          <w:sz w:val="24"/>
        </w:rPr>
        <w:t>个节点的树</w:t>
      </w:r>
      <w:r w:rsidR="003926DD">
        <w:rPr>
          <w:rFonts w:ascii="宋体" w:eastAsia="宋体" w:hAnsi="宋体" w:hint="eastAsia"/>
          <w:sz w:val="24"/>
        </w:rPr>
        <w:t xml:space="preserve"> </w:t>
      </w:r>
      <m:oMath>
        <m:r>
          <m:rPr>
            <m:scr m:val="script"/>
            <m:sty m:val="p"/>
          </m:rPr>
          <w:rPr>
            <w:rFonts w:ascii="Cambria Math" w:eastAsia="宋体" w:hAnsi="Cambria Math"/>
            <w:sz w:val="24"/>
          </w:rPr>
          <m:t>T</m:t>
        </m:r>
      </m:oMath>
      <w:r w:rsidRPr="00CF42C4">
        <w:rPr>
          <w:rFonts w:ascii="宋体" w:eastAsia="宋体" w:hAnsi="宋体" w:hint="eastAsia"/>
          <w:sz w:val="24"/>
        </w:rPr>
        <w:t>（每个节点代表一种类别</w:t>
      </w:r>
      <w:r w:rsidR="003926DD">
        <w:rPr>
          <w:rFonts w:ascii="宋体" w:eastAsia="宋体" w:hAnsi="宋体" w:hint="eastAsia"/>
          <w:sz w:val="24"/>
        </w:rPr>
        <w:t>）。实际中可以由许多树构成</w:t>
      </w:r>
      <w:r w:rsidRPr="00CF42C4">
        <w:rPr>
          <w:rFonts w:ascii="宋体" w:eastAsia="宋体" w:hAnsi="宋体" w:hint="eastAsia"/>
          <w:sz w:val="24"/>
        </w:rPr>
        <w:t>的森林</w:t>
      </w:r>
      <m:oMath>
        <m:r>
          <m:rPr>
            <m:scr m:val="script"/>
            <m:sty m:val="p"/>
          </m:rPr>
          <w:rPr>
            <w:rFonts w:ascii="Cambria Math" w:eastAsia="宋体" w:hAnsi="Cambria Math"/>
            <w:sz w:val="24"/>
          </w:rPr>
          <m:t xml:space="preserve"> F</m:t>
        </m:r>
      </m:oMath>
      <w:r w:rsidRPr="00CF42C4">
        <w:rPr>
          <w:rFonts w:ascii="宋体" w:eastAsia="宋体" w:hAnsi="宋体" w:hint="eastAsia"/>
          <w:sz w:val="24"/>
        </w:rPr>
        <w:t xml:space="preserve"> 开始，但是必须为每棵树增加一个人工定义的根节点来连接整个类别的集合，因此下文只建立一颗树</w:t>
      </w:r>
      <m:oMath>
        <m:r>
          <m:rPr>
            <m:scr m:val="script"/>
            <m:sty m:val="p"/>
          </m:rPr>
          <w:rPr>
            <w:rFonts w:ascii="Cambria Math" w:eastAsia="宋体" w:hAnsi="Cambria Math"/>
            <w:sz w:val="24"/>
          </w:rPr>
          <m:t xml:space="preserve"> T </m:t>
        </m:r>
      </m:oMath>
      <w:r w:rsidRPr="00CF42C4">
        <w:rPr>
          <w:rFonts w:ascii="宋体" w:eastAsia="宋体" w:hAnsi="宋体" w:hint="eastAsia"/>
          <w:sz w:val="24"/>
        </w:rPr>
        <w:t>来表现类别的层次结构。训练过程先定义一个训练集</w:t>
      </w:r>
      <m:oMath>
        <m:r>
          <w:rPr>
            <w:rFonts w:ascii="Cambria Math" w:eastAsia="宋体" w:hAnsi="Cambria Math"/>
            <w:sz w:val="24"/>
          </w:rPr>
          <m:t xml:space="preserve"> S= </m:t>
        </m:r>
        <m:d>
          <m:dPr>
            <m:begChr m:val="{"/>
            <m:endChr m:val="}"/>
            <m:ctrlPr>
              <w:rPr>
                <w:rFonts w:ascii="Cambria Math" w:eastAsia="宋体" w:hAnsi="Cambria Math"/>
                <w:i/>
                <w:sz w:val="24"/>
              </w:rPr>
            </m:ctrlPr>
          </m:dPr>
          <m:e>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1</m:t>
                    </m:r>
                  </m:sub>
                </m:sSub>
              </m:e>
            </m:d>
            <m:r>
              <w:rPr>
                <w:rFonts w:ascii="Cambria Math" w:eastAsia="宋体" w:hAnsi="Cambria Math"/>
                <w:sz w:val="24"/>
              </w:rPr>
              <m:t xml:space="preserve">, </m:t>
            </m:r>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2</m:t>
                    </m:r>
                  </m:sub>
                </m:sSub>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2</m:t>
                    </m:r>
                  </m:sub>
                </m:sSub>
              </m:e>
            </m:d>
            <m:r>
              <w:rPr>
                <w:rFonts w:ascii="Cambria Math" w:eastAsia="宋体" w:hAnsi="Cambria Math"/>
                <w:sz w:val="24"/>
              </w:rPr>
              <m:t>,⋯, (</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n</m:t>
                </m:r>
              </m:sub>
            </m:sSub>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n</m:t>
                </m:r>
              </m:sub>
            </m:sSub>
            <m:r>
              <w:rPr>
                <w:rFonts w:ascii="Cambria Math" w:eastAsia="宋体" w:hAnsi="Cambria Math"/>
                <w:sz w:val="24"/>
              </w:rPr>
              <m:t>)</m:t>
            </m:r>
          </m:e>
        </m:d>
      </m:oMath>
      <w:r w:rsidRPr="00CF42C4">
        <w:rPr>
          <w:rFonts w:ascii="宋体" w:eastAsia="宋体" w:hAnsi="宋体" w:hint="eastAsia"/>
          <w:sz w:val="24"/>
        </w:rPr>
        <w:t>，其中每一个样本是由输入空间</w:t>
      </w:r>
      <m:oMath>
        <m:r>
          <m:rPr>
            <m:scr m:val="script"/>
          </m:rPr>
          <w:rPr>
            <w:rFonts w:ascii="Cambria Math" w:eastAsia="宋体" w:hAnsi="Cambria Math"/>
            <w:sz w:val="24"/>
          </w:rPr>
          <m:t xml:space="preserve"> X </m:t>
        </m:r>
      </m:oMath>
      <w:r w:rsidRPr="00CF42C4">
        <w:rPr>
          <w:rFonts w:ascii="宋体" w:eastAsia="宋体" w:hAnsi="宋体" w:hint="eastAsia"/>
          <w:sz w:val="24"/>
        </w:rPr>
        <w:t>下的向量</w:t>
      </w:r>
      <m:oMath>
        <m:sSub>
          <m:sSubPr>
            <m:ctrlPr>
              <w:rPr>
                <w:rFonts w:ascii="Cambria Math" w:eastAsia="宋体" w:hAnsi="Cambria Math"/>
                <w:i/>
                <w:sz w:val="24"/>
              </w:rPr>
            </m:ctrlPr>
          </m:sSubPr>
          <m:e>
            <m:r>
              <w:rPr>
                <w:rFonts w:ascii="Cambria Math" w:eastAsia="宋体" w:hAnsi="Cambria Math"/>
                <w:sz w:val="24"/>
              </w:rPr>
              <m:t xml:space="preserve"> x</m:t>
            </m:r>
          </m:e>
          <m:sub>
            <m:r>
              <w:rPr>
                <w:rFonts w:ascii="Cambria Math" w:eastAsia="宋体" w:hAnsi="Cambria Math"/>
                <w:sz w:val="24"/>
              </w:rPr>
              <m:t>i</m:t>
            </m:r>
          </m:sub>
        </m:sSub>
        <m:r>
          <w:rPr>
            <w:rFonts w:ascii="Cambria Math" w:eastAsia="宋体" w:hAnsi="Cambria Math"/>
            <w:sz w:val="24"/>
          </w:rPr>
          <m:t xml:space="preserve"> </m:t>
        </m:r>
      </m:oMath>
      <w:r w:rsidRPr="00CF42C4">
        <w:rPr>
          <w:rFonts w:ascii="宋体" w:eastAsia="宋体" w:hAnsi="宋体" w:hint="eastAsia"/>
          <w:sz w:val="24"/>
        </w:rPr>
        <w:t>和输出空间</w:t>
      </w:r>
      <m:oMath>
        <m:r>
          <m:rPr>
            <m:scr m:val="script"/>
          </m:rPr>
          <w:rPr>
            <w:rFonts w:ascii="Cambria Math" w:eastAsia="宋体" w:hAnsi="Cambria Math"/>
            <w:sz w:val="24"/>
          </w:rPr>
          <m:t xml:space="preserve"> Y⊂</m:t>
        </m:r>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-1, +1</m:t>
                </m:r>
              </m:e>
            </m:d>
          </m:e>
          <m:sup>
            <m:r>
              <w:rPr>
                <w:rFonts w:ascii="Cambria Math" w:eastAsia="宋体" w:hAnsi="Cambria Math"/>
                <w:sz w:val="24"/>
              </w:rPr>
              <m:t>r</m:t>
            </m:r>
          </m:sup>
        </m:sSup>
        <m:r>
          <w:rPr>
            <w:rFonts w:ascii="Cambria Math" w:eastAsia="宋体" w:hAnsi="Cambria Math"/>
            <w:sz w:val="24"/>
          </w:rPr>
          <m:t xml:space="preserve"> </m:t>
        </m:r>
      </m:oMath>
      <w:r w:rsidRPr="00CF42C4">
        <w:rPr>
          <w:rFonts w:ascii="宋体" w:eastAsia="宋体" w:hAnsi="宋体" w:hint="eastAsia"/>
          <w:sz w:val="24"/>
        </w:rPr>
        <w:t>下的向量</w:t>
      </w:r>
      <m:oMath>
        <m:sSub>
          <m:sSubPr>
            <m:ctrlPr>
              <w:rPr>
                <w:rFonts w:ascii="Cambria Math" w:eastAsia="宋体" w:hAnsi="Cambria Math"/>
                <w:i/>
                <w:sz w:val="24"/>
              </w:rPr>
            </m:ctrlPr>
          </m:sSubPr>
          <m:e>
            <m:r>
              <w:rPr>
                <w:rFonts w:ascii="Cambria Math" w:eastAsia="宋体" w:hAnsi="Cambria Math"/>
                <w:sz w:val="24"/>
              </w:rPr>
              <m:t xml:space="preserve"> y</m:t>
            </m:r>
          </m:e>
          <m:sub>
            <m:r>
              <w:rPr>
                <w:rFonts w:ascii="Cambria Math" w:eastAsia="宋体" w:hAnsi="Cambria Math"/>
                <w:sz w:val="24"/>
              </w:rPr>
              <m:t>i</m:t>
            </m:r>
          </m:sub>
        </m:sSub>
        <m:r>
          <w:rPr>
            <w:rFonts w:ascii="Cambria Math" w:eastAsia="宋体" w:hAnsi="Cambria Math"/>
            <w:sz w:val="24"/>
          </w:rPr>
          <m:t xml:space="preserve"> </m:t>
        </m:r>
      </m:oMath>
      <w:r w:rsidRPr="00CF42C4">
        <w:rPr>
          <w:rFonts w:ascii="宋体" w:eastAsia="宋体" w:hAnsi="宋体" w:hint="eastAsia"/>
          <w:sz w:val="24"/>
        </w:rPr>
        <w:t>组成的条目描述，</w:t>
      </w:r>
      <w:r w:rsidR="0087724E">
        <w:rPr>
          <w:rFonts w:ascii="宋体" w:eastAsia="宋体" w:hAnsi="宋体" w:hint="eastAsia"/>
          <w:sz w:val="24"/>
        </w:rPr>
        <w:t>其中</w:t>
      </w:r>
      <w:r w:rsidRPr="00CF42C4">
        <w:rPr>
          <w:rFonts w:ascii="宋体" w:eastAsia="宋体" w:hAnsi="宋体" w:hint="eastAsia"/>
          <w:sz w:val="24"/>
        </w:rPr>
        <w:t>将每一个输出</w:t>
      </w:r>
      <m:oMath>
        <m:sSub>
          <m:sSubPr>
            <m:ctrlPr>
              <w:rPr>
                <w:rFonts w:ascii="Cambria Math" w:eastAsia="宋体" w:hAnsi="Cambria Math"/>
                <w:i/>
                <w:sz w:val="24"/>
              </w:rPr>
            </m:ctrlPr>
          </m:sSubPr>
          <m:e>
            <m:r>
              <w:rPr>
                <w:rFonts w:ascii="Cambria Math" w:eastAsia="宋体" w:hAnsi="Cambria Math"/>
                <w:sz w:val="24"/>
              </w:rPr>
              <m:t xml:space="preserve"> y</m:t>
            </m:r>
          </m:e>
          <m:sub>
            <m:r>
              <w:rPr>
                <w:rFonts w:ascii="Cambria Math" w:eastAsia="宋体" w:hAnsi="Cambria Math"/>
                <w:sz w:val="24"/>
              </w:rPr>
              <m:t>i</m:t>
            </m:r>
          </m:sub>
        </m:sSub>
        <m:r>
          <w:rPr>
            <w:rFonts w:ascii="Cambria Math" w:eastAsia="宋体" w:hAnsi="Cambria Math"/>
            <w:sz w:val="24"/>
          </w:rPr>
          <m:t xml:space="preserve"> </m:t>
        </m:r>
      </m:oMath>
      <w:r w:rsidRPr="00CF42C4">
        <w:rPr>
          <w:rFonts w:ascii="宋体" w:eastAsia="宋体" w:hAnsi="宋体" w:hint="eastAsia"/>
          <w:sz w:val="24"/>
        </w:rPr>
        <w:t>解释为一个类别全集的子集</w:t>
      </w:r>
      <m:oMath>
        <m:r>
          <w:rPr>
            <w:rFonts w:ascii="Cambria Math" w:eastAsia="宋体" w:hAnsi="Cambria Math"/>
            <w:sz w:val="24"/>
          </w:rPr>
          <m:t xml:space="preserve"> </m:t>
        </m:r>
        <m:d>
          <m:dPr>
            <m:begChr m:val="{"/>
            <m:endChr m:val="}"/>
            <m:ctrlPr>
              <w:rPr>
                <w:rFonts w:ascii="Cambria Math" w:eastAsia="宋体" w:hAnsi="Cambria Math"/>
                <w:sz w:val="24"/>
              </w:rPr>
            </m:ctrlPr>
          </m:dPr>
          <m:e>
            <m:r>
              <w:rPr>
                <w:rFonts w:ascii="Cambria Math" w:eastAsia="宋体" w:hAnsi="Cambria Math"/>
                <w:sz w:val="24"/>
              </w:rPr>
              <m:t>1, ⋯, r</m:t>
            </m:r>
          </m:e>
        </m:d>
        <m:r>
          <w:rPr>
            <w:rFonts w:ascii="Cambria Math" w:eastAsia="宋体" w:hAnsi="Cambria Math"/>
            <w:sz w:val="24"/>
          </w:rPr>
          <m:t xml:space="preserve"> : </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ij</m:t>
            </m:r>
          </m:sub>
        </m:sSub>
        <m:r>
          <w:rPr>
            <w:rFonts w:ascii="Cambria Math" w:eastAsia="宋体" w:hAnsi="Cambria Math"/>
            <w:sz w:val="24"/>
          </w:rPr>
          <m:t xml:space="preserve">=+1 </m:t>
        </m:r>
      </m:oMath>
      <w:r w:rsidRPr="00CF42C4">
        <w:rPr>
          <w:rFonts w:ascii="宋体" w:eastAsia="宋体" w:hAnsi="宋体" w:hint="eastAsia"/>
          <w:sz w:val="24"/>
        </w:rPr>
        <w:t>当且仅当</w:t>
      </w:r>
      <m:oMath>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sz w:val="24"/>
              </w:rPr>
              <m:t>i</m:t>
            </m:r>
          </m:e>
          <m:sup>
            <m:r>
              <w:rPr>
                <w:rFonts w:ascii="Cambria Math" w:eastAsia="宋体" w:hAnsi="Cambria Math"/>
                <w:sz w:val="24"/>
              </w:rPr>
              <m:t>th</m:t>
            </m:r>
          </m:sup>
        </m:sSup>
        <m:r>
          <w:rPr>
            <w:rFonts w:ascii="Cambria Math" w:eastAsia="宋体" w:hAnsi="Cambria Math"/>
            <w:sz w:val="24"/>
          </w:rPr>
          <m:t xml:space="preserve"> </m:t>
        </m:r>
      </m:oMath>
      <w:r w:rsidRPr="00CF42C4">
        <w:rPr>
          <w:rFonts w:ascii="宋体" w:eastAsia="宋体" w:hAnsi="宋体" w:hint="eastAsia"/>
          <w:sz w:val="24"/>
        </w:rPr>
        <w:t>样本属于类别</w:t>
      </w:r>
      <m:oMath>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sz w:val="24"/>
              </w:rPr>
              <m:t xml:space="preserve"> y</m:t>
            </m:r>
          </m:e>
          <m:sup>
            <m:r>
              <w:rPr>
                <w:rFonts w:ascii="Cambria Math" w:eastAsia="宋体" w:hAnsi="Cambria Math"/>
                <w:sz w:val="24"/>
              </w:rPr>
              <m:t>th</m:t>
            </m:r>
          </m:sup>
        </m:sSup>
        <m:r>
          <w:rPr>
            <w:rFonts w:ascii="Cambria Math" w:eastAsia="宋体" w:hAnsi="Cambria Math"/>
            <w:sz w:val="24"/>
          </w:rPr>
          <m:t xml:space="preserve">  </m:t>
        </m:r>
      </m:oMath>
      <w:r w:rsidRPr="00CF42C4">
        <w:rPr>
          <w:rFonts w:ascii="宋体" w:eastAsia="宋体" w:hAnsi="宋体" w:hint="eastAsia"/>
          <w:sz w:val="24"/>
        </w:rPr>
        <w:t>的时候。假设类别全集</w:t>
      </w:r>
      <m:oMath>
        <m:r>
          <m:rPr>
            <m:scr m:val="script"/>
          </m:rPr>
          <w:rPr>
            <w:rFonts w:ascii="Cambria Math" w:eastAsia="宋体" w:hAnsi="Cambria Math"/>
            <w:sz w:val="24"/>
          </w:rPr>
          <m:t xml:space="preserve"> Y </m:t>
        </m:r>
      </m:oMath>
      <w:r w:rsidRPr="00CF42C4">
        <w:rPr>
          <w:rFonts w:ascii="宋体" w:eastAsia="宋体" w:hAnsi="宋体" w:hint="eastAsia"/>
          <w:sz w:val="24"/>
        </w:rPr>
        <w:t>遵从如下的结构：</w:t>
      </w:r>
    </w:p>
    <w:p w:rsidR="00574FC6" w:rsidRPr="00CF42C4" w:rsidRDefault="00574FC6" w:rsidP="00574FC6">
      <w:pPr>
        <w:shd w:val="clear" w:color="auto" w:fill="FFFFFF"/>
        <w:snapToGrid w:val="0"/>
        <w:spacing w:line="200" w:lineRule="exact"/>
        <w:ind w:firstLineChars="178" w:firstLine="427"/>
        <w:jc w:val="left"/>
        <w:rPr>
          <w:rFonts w:ascii="宋体" w:eastAsia="宋体" w:hAnsi="宋体"/>
          <w:sz w:val="24"/>
        </w:rPr>
      </w:pPr>
    </w:p>
    <w:p w:rsidR="00CF42C4" w:rsidRPr="00CF42C4" w:rsidRDefault="00574FC6" w:rsidP="00574FC6">
      <w:pPr>
        <w:shd w:val="clear" w:color="auto" w:fill="FFFFFF"/>
        <w:wordWrap w:val="0"/>
        <w:snapToGrid w:val="0"/>
        <w:spacing w:line="360" w:lineRule="auto"/>
        <w:ind w:firstLineChars="178" w:firstLine="427"/>
        <w:jc w:val="right"/>
        <w:rPr>
          <w:rFonts w:ascii="宋体" w:eastAsia="宋体" w:hAnsi="宋体"/>
          <w:sz w:val="24"/>
        </w:rPr>
      </w:pPr>
      <m:oMath>
        <m:r>
          <w:rPr>
            <w:rFonts w:ascii="Cambria Math" w:eastAsia="宋体" w:hAnsi="Cambria Math"/>
            <w:sz w:val="24"/>
          </w:rPr>
          <w:lastRenderedPageBreak/>
          <m:t>∀</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r>
          <m:rPr>
            <m:scr m:val="script"/>
          </m:rPr>
          <w:rPr>
            <w:rFonts w:ascii="Cambria Math" w:eastAsia="宋体" w:hAnsi="Cambria Math"/>
            <w:sz w:val="24"/>
          </w:rPr>
          <m:t xml:space="preserve">∈ Y ,    </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ij</m:t>
            </m:r>
          </m:sub>
        </m:sSub>
        <m:r>
          <w:rPr>
            <w:rFonts w:ascii="Cambria Math" w:eastAsia="宋体" w:hAnsi="Cambria Math"/>
            <w:sz w:val="24"/>
          </w:rPr>
          <m:t>= +1 ⟹ ∀k ∈anc</m:t>
        </m:r>
        <m:d>
          <m:dPr>
            <m:ctrlPr>
              <w:rPr>
                <w:rFonts w:ascii="Cambria Math" w:eastAsia="宋体" w:hAnsi="Cambria Math"/>
                <w:i/>
                <w:sz w:val="24"/>
              </w:rPr>
            </m:ctrlPr>
          </m:dPr>
          <m:e>
            <m:r>
              <w:rPr>
                <w:rFonts w:ascii="Cambria Math" w:eastAsia="宋体" w:hAnsi="Cambria Math"/>
                <w:sz w:val="24"/>
              </w:rPr>
              <m:t>j</m:t>
            </m:r>
          </m:e>
        </m:d>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ik</m:t>
            </m:r>
          </m:sub>
        </m:sSub>
        <m:r>
          <w:rPr>
            <w:rFonts w:ascii="Cambria Math" w:eastAsia="宋体" w:hAnsi="Cambria Math"/>
            <w:sz w:val="24"/>
          </w:rPr>
          <m:t>= +1 ;</m:t>
        </m:r>
      </m:oMath>
      <w:r>
        <w:rPr>
          <w:rFonts w:ascii="宋体" w:eastAsia="宋体" w:hAnsi="宋体" w:hint="eastAsia"/>
          <w:sz w:val="24"/>
        </w:rPr>
        <w:t xml:space="preserve"> </w:t>
      </w:r>
      <w:r>
        <w:rPr>
          <w:rFonts w:ascii="宋体" w:eastAsia="宋体" w:hAnsi="宋体"/>
          <w:sz w:val="24"/>
        </w:rPr>
        <w:t xml:space="preserve">          (10)</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其中</w:t>
      </w:r>
      <m:oMath>
        <m:r>
          <w:rPr>
            <w:rFonts w:ascii="Cambria Math" w:eastAsia="宋体" w:hAnsi="Cambria Math"/>
            <w:sz w:val="24"/>
          </w:rPr>
          <m:t xml:space="preserve"> anc</m:t>
        </m:r>
        <m:d>
          <m:dPr>
            <m:ctrlPr>
              <w:rPr>
                <w:rFonts w:ascii="Cambria Math" w:eastAsia="宋体" w:hAnsi="Cambria Math"/>
                <w:i/>
                <w:sz w:val="24"/>
              </w:rPr>
            </m:ctrlPr>
          </m:dPr>
          <m:e>
            <m:r>
              <w:rPr>
                <w:rFonts w:ascii="Cambria Math" w:eastAsia="宋体" w:hAnsi="Cambria Math"/>
                <w:sz w:val="24"/>
              </w:rPr>
              <m:t>j</m:t>
            </m:r>
          </m:e>
        </m:d>
        <m:r>
          <w:rPr>
            <w:rFonts w:ascii="Cambria Math" w:eastAsia="宋体" w:hAnsi="Cambria Math"/>
            <w:sz w:val="24"/>
          </w:rPr>
          <m:t xml:space="preserve"> </m:t>
        </m:r>
      </m:oMath>
      <w:r w:rsidRPr="00CF42C4">
        <w:rPr>
          <w:rFonts w:ascii="宋体" w:eastAsia="宋体" w:hAnsi="宋体" w:hint="eastAsia"/>
          <w:sz w:val="24"/>
        </w:rPr>
        <w:t>代表节点（类别）</w:t>
      </w:r>
      <m:oMath>
        <m:r>
          <w:rPr>
            <w:rFonts w:ascii="Cambria Math" w:eastAsia="宋体" w:hAnsi="Cambria Math"/>
            <w:sz w:val="24"/>
          </w:rPr>
          <m:t xml:space="preserve"> j </m:t>
        </m:r>
      </m:oMath>
      <w:r w:rsidRPr="00CF42C4">
        <w:rPr>
          <w:rFonts w:ascii="宋体" w:eastAsia="宋体" w:hAnsi="宋体" w:hint="eastAsia"/>
          <w:sz w:val="24"/>
        </w:rPr>
        <w:t>的祖先集合（包括类别</w:t>
      </w:r>
      <m:oMath>
        <m:r>
          <w:rPr>
            <w:rFonts w:ascii="Cambria Math" w:eastAsia="宋体" w:hAnsi="Cambria Math"/>
            <w:sz w:val="24"/>
          </w:rPr>
          <m:t xml:space="preserve"> j </m:t>
        </m:r>
      </m:oMath>
      <w:r w:rsidRPr="00CF42C4">
        <w:rPr>
          <w:rFonts w:ascii="宋体" w:eastAsia="宋体" w:hAnsi="宋体" w:hint="eastAsia"/>
          <w:sz w:val="24"/>
        </w:rPr>
        <w:t>）。</w:t>
      </w:r>
    </w:p>
    <w:p w:rsidR="00CF42C4" w:rsidRPr="00CF42C4" w:rsidRDefault="00CF42C4" w:rsidP="00DB55EE">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学习这类任务的直接方法可能在于学习一系列模型</w:t>
      </w:r>
      <m:oMath>
        <m:r>
          <w:rPr>
            <w:rFonts w:ascii="Cambria Math" w:eastAsia="宋体" w:hAnsi="Cambria Math"/>
            <w:sz w:val="24"/>
          </w:rPr>
          <m:t xml:space="preserve"> </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1</m:t>
                </m:r>
              </m:sub>
            </m:sSub>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r</m:t>
                </m:r>
              </m:sub>
            </m:sSub>
          </m:e>
        </m:d>
      </m:oMath>
      <w:r w:rsidRPr="00CF42C4">
        <w:rPr>
          <w:rFonts w:ascii="宋体" w:eastAsia="宋体" w:hAnsi="宋体" w:hint="eastAsia"/>
          <w:sz w:val="24"/>
        </w:rPr>
        <w:t>，</w:t>
      </w:r>
      <w:r w:rsidR="00574FC6">
        <w:rPr>
          <w:rFonts w:ascii="宋体" w:eastAsia="宋体" w:hAnsi="宋体" w:hint="eastAsia"/>
          <w:sz w:val="24"/>
        </w:rPr>
        <w:t>其中</w:t>
      </w:r>
      <w:r w:rsidRPr="00CF42C4">
        <w:rPr>
          <w:rFonts w:ascii="宋体" w:eastAsia="宋体" w:hAnsi="宋体" w:hint="eastAsia"/>
          <w:sz w:val="24"/>
        </w:rPr>
        <w:t>每一个模型对应树</w:t>
      </w:r>
      <m:oMath>
        <m:r>
          <m:rPr>
            <m:scr m:val="script"/>
          </m:rPr>
          <w:rPr>
            <w:rFonts w:ascii="Cambria Math" w:eastAsia="宋体" w:hAnsi="Cambria Math"/>
            <w:sz w:val="24"/>
          </w:rPr>
          <m:t xml:space="preserve"> T </m:t>
        </m:r>
      </m:oMath>
      <w:r w:rsidRPr="00CF42C4">
        <w:rPr>
          <w:rFonts w:ascii="宋体" w:eastAsia="宋体" w:hAnsi="宋体" w:hint="eastAsia"/>
          <w:sz w:val="24"/>
        </w:rPr>
        <w:t>的一个节点（类别）。然后预测时，条目</w:t>
      </w:r>
      <m:oMath>
        <m:r>
          <w:rPr>
            <w:rFonts w:ascii="Cambria Math" w:eastAsia="宋体" w:hAnsi="Cambria Math"/>
            <w:sz w:val="24"/>
          </w:rPr>
          <m:t xml:space="preserve"> x </m:t>
        </m:r>
      </m:oMath>
      <w:r w:rsidR="00B364DB">
        <w:rPr>
          <w:rFonts w:ascii="宋体" w:eastAsia="宋体" w:hAnsi="宋体" w:hint="eastAsia"/>
          <w:sz w:val="24"/>
        </w:rPr>
        <w:t>被分配给所有满足条件</w:t>
      </w:r>
      <m:oMath>
        <m:r>
          <w:rPr>
            <w:rFonts w:ascii="Cambria Math" w:eastAsia="宋体" w:hAnsi="Cambria Math"/>
            <w:sz w:val="24"/>
          </w:rPr>
          <m:t xml:space="preserve"> </m:t>
        </m:r>
        <m:d>
          <m:dPr>
            <m:ctrlPr>
              <w:rPr>
                <w:rFonts w:ascii="Cambria Math" w:eastAsia="宋体" w:hAnsi="Cambria Math"/>
                <w:i/>
                <w:sz w:val="24"/>
              </w:rPr>
            </m:ctrlPr>
          </m:dPr>
          <m:e>
            <m:r>
              <w:rPr>
                <w:rFonts w:ascii="Cambria Math" w:eastAsia="宋体" w:hAnsi="Cambria Math"/>
                <w:sz w:val="24"/>
              </w:rPr>
              <m:t>+1=sign</m:t>
            </m:r>
            <m:d>
              <m:dPr>
                <m:ctrlPr>
                  <w:rPr>
                    <w:rFonts w:ascii="Cambria Math" w:eastAsia="宋体" w:hAnsi="Cambria Math"/>
                    <w:i/>
                    <w:sz w:val="24"/>
                  </w:rPr>
                </m:ctrlPr>
              </m:dPr>
              <m:e>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j</m:t>
                        </m:r>
                      </m:sub>
                    </m:sSub>
                    <m:r>
                      <w:rPr>
                        <w:rFonts w:ascii="Cambria Math" w:eastAsia="宋体" w:hAnsi="Cambria Math"/>
                        <w:sz w:val="24"/>
                      </w:rPr>
                      <m:t>,  x</m:t>
                    </m:r>
                  </m:e>
                </m:d>
              </m:e>
            </m:d>
          </m:e>
        </m:d>
        <m:r>
          <w:rPr>
            <w:rFonts w:ascii="Cambria Math" w:eastAsia="宋体" w:hAnsi="Cambria Math"/>
            <w:sz w:val="24"/>
          </w:rPr>
          <m:t xml:space="preserve"> </m:t>
        </m:r>
      </m:oMath>
      <w:r w:rsidRPr="00CF42C4">
        <w:rPr>
          <w:rFonts w:ascii="宋体" w:eastAsia="宋体" w:hAnsi="宋体" w:hint="eastAsia"/>
          <w:sz w:val="24"/>
        </w:rPr>
        <w:t>的类别</w:t>
      </w:r>
      <m:oMath>
        <m:r>
          <w:rPr>
            <w:rFonts w:ascii="Cambria Math" w:eastAsia="宋体" w:hAnsi="Cambria Math"/>
            <w:sz w:val="24"/>
          </w:rPr>
          <m:t xml:space="preserve"> j </m:t>
        </m:r>
      </m:oMath>
      <w:r w:rsidRPr="00CF42C4">
        <w:rPr>
          <w:rFonts w:ascii="宋体" w:eastAsia="宋体" w:hAnsi="宋体" w:hint="eastAsia"/>
          <w:sz w:val="24"/>
        </w:rPr>
        <w:t>。但是这个过程可能导致与</w:t>
      </w:r>
      <m:oMath>
        <m:r>
          <m:rPr>
            <m:scr m:val="script"/>
          </m:rPr>
          <w:rPr>
            <w:rFonts w:ascii="Cambria Math" w:eastAsia="宋体" w:hAnsi="Cambria Math"/>
            <w:sz w:val="24"/>
          </w:rPr>
          <m:t xml:space="preserve"> T </m:t>
        </m:r>
      </m:oMath>
      <w:r w:rsidRPr="00CF42C4">
        <w:rPr>
          <w:rFonts w:ascii="宋体" w:eastAsia="宋体" w:hAnsi="宋体" w:hint="eastAsia"/>
          <w:sz w:val="24"/>
        </w:rPr>
        <w:t>不一致的预测结果，为了避免这种情况，必须遵从自上而下的预测过程，如此，条目</w:t>
      </w:r>
      <m:oMath>
        <m:r>
          <w:rPr>
            <w:rFonts w:ascii="Cambria Math" w:eastAsia="宋体" w:hAnsi="Cambria Math"/>
            <w:sz w:val="24"/>
          </w:rPr>
          <m:t xml:space="preserve"> x </m:t>
        </m:r>
      </m:oMath>
      <w:r w:rsidRPr="00CF42C4">
        <w:rPr>
          <w:rFonts w:ascii="宋体" w:eastAsia="宋体" w:hAnsi="宋体" w:hint="eastAsia"/>
          <w:sz w:val="24"/>
        </w:rPr>
        <w:t>能被分配给类别</w:t>
      </w:r>
      <m:oMath>
        <m:r>
          <w:rPr>
            <w:rFonts w:ascii="Cambria Math" w:eastAsia="宋体" w:hAnsi="Cambria Math"/>
            <w:sz w:val="24"/>
          </w:rPr>
          <m:t xml:space="preserve"> j </m:t>
        </m:r>
      </m:oMath>
      <w:r w:rsidRPr="00CF42C4">
        <w:rPr>
          <w:rFonts w:ascii="宋体" w:eastAsia="宋体" w:hAnsi="宋体" w:hint="eastAsia"/>
          <w:sz w:val="24"/>
        </w:rPr>
        <w:t>如果他先前</w:t>
      </w:r>
      <w:r w:rsidR="00B364DB">
        <w:rPr>
          <w:rFonts w:ascii="宋体" w:eastAsia="宋体" w:hAnsi="宋体" w:hint="eastAsia"/>
          <w:sz w:val="24"/>
        </w:rPr>
        <w:t>已经</w:t>
      </w:r>
      <w:r w:rsidRPr="00CF42C4">
        <w:rPr>
          <w:rFonts w:ascii="宋体" w:eastAsia="宋体" w:hAnsi="宋体" w:hint="eastAsia"/>
          <w:sz w:val="24"/>
        </w:rPr>
        <w:t>被分配给了类别</w:t>
      </w:r>
      <m:oMath>
        <m:r>
          <w:rPr>
            <w:rFonts w:ascii="Cambria Math" w:eastAsia="宋体" w:hAnsi="Cambria Math"/>
            <w:sz w:val="24"/>
          </w:rPr>
          <m:t xml:space="preserve"> j </m:t>
        </m:r>
      </m:oMath>
      <w:r w:rsidR="00B364DB">
        <w:rPr>
          <w:rFonts w:ascii="宋体" w:eastAsia="宋体" w:hAnsi="宋体" w:hint="eastAsia"/>
          <w:sz w:val="24"/>
        </w:rPr>
        <w:t>的父母类别</w:t>
      </w:r>
      <m:oMath>
        <m:r>
          <w:rPr>
            <w:rFonts w:ascii="Cambria Math" w:eastAsia="宋体" w:hAnsi="Cambria Math"/>
            <w:sz w:val="24"/>
          </w:rPr>
          <m:t xml:space="preserve"> par</m:t>
        </m:r>
        <m:d>
          <m:dPr>
            <m:ctrlPr>
              <w:rPr>
                <w:rFonts w:ascii="Cambria Math" w:eastAsia="宋体" w:hAnsi="Cambria Math"/>
                <w:i/>
                <w:sz w:val="24"/>
              </w:rPr>
            </m:ctrlPr>
          </m:dPr>
          <m:e>
            <m:r>
              <w:rPr>
                <w:rFonts w:ascii="Cambria Math" w:eastAsia="宋体" w:hAnsi="Cambria Math"/>
                <w:sz w:val="24"/>
              </w:rPr>
              <m:t>j</m:t>
            </m:r>
          </m:e>
        </m:d>
      </m:oMath>
      <w:r w:rsidR="00B364DB">
        <w:rPr>
          <w:rFonts w:ascii="宋体" w:eastAsia="宋体" w:hAnsi="宋体" w:hint="eastAsia"/>
          <w:sz w:val="24"/>
        </w:rPr>
        <w:t>，这样，样本不会</w:t>
      </w:r>
      <w:r w:rsidRPr="00CF42C4">
        <w:rPr>
          <w:rFonts w:ascii="宋体" w:eastAsia="宋体" w:hAnsi="宋体" w:hint="eastAsia"/>
          <w:sz w:val="24"/>
        </w:rPr>
        <w:t>仅仅被分配给唯一类别就停止，</w:t>
      </w:r>
      <w:r w:rsidR="00B364DB">
        <w:rPr>
          <w:rFonts w:ascii="宋体" w:eastAsia="宋体" w:hAnsi="宋体" w:hint="eastAsia"/>
          <w:sz w:val="24"/>
        </w:rPr>
        <w:t>而</w:t>
      </w:r>
      <w:r w:rsidRPr="00CF42C4">
        <w:rPr>
          <w:rFonts w:ascii="宋体" w:eastAsia="宋体" w:hAnsi="宋体" w:hint="eastAsia"/>
          <w:sz w:val="24"/>
        </w:rPr>
        <w:t>会继续自动分配给子孙类别。</w:t>
      </w:r>
    </w:p>
    <w:p w:rsidR="00CF42C4" w:rsidRPr="00CF42C4" w:rsidRDefault="00B364DB"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下面讨论将</w:t>
      </w:r>
      <w:r w:rsidR="00DB55EE">
        <w:rPr>
          <w:rFonts w:ascii="宋体" w:eastAsia="宋体" w:hAnsi="宋体" w:hint="eastAsia"/>
          <w:sz w:val="24"/>
        </w:rPr>
        <w:t>层次分类学习任务分解为多个局部二分类器。</w:t>
      </w:r>
      <w:r w:rsidR="00CF42C4" w:rsidRPr="00CF42C4">
        <w:rPr>
          <w:rFonts w:ascii="宋体" w:eastAsia="宋体" w:hAnsi="宋体" w:hint="eastAsia"/>
          <w:sz w:val="24"/>
        </w:rPr>
        <w:t>如果模型</w:t>
      </w:r>
      <m:oMath>
        <m: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j</m:t>
            </m:r>
          </m:sub>
        </m:sSub>
        <m:r>
          <w:rPr>
            <w:rFonts w:ascii="Cambria Math" w:eastAsia="宋体" w:hAnsi="Cambria Math"/>
            <w:sz w:val="24"/>
          </w:rPr>
          <m:t xml:space="preserve"> </m:t>
        </m:r>
      </m:oMath>
      <w:r w:rsidR="00CF42C4" w:rsidRPr="00CF42C4">
        <w:rPr>
          <w:rFonts w:ascii="宋体" w:eastAsia="宋体" w:hAnsi="宋体" w:hint="eastAsia"/>
          <w:sz w:val="24"/>
        </w:rPr>
        <w:t>将从二类分类任务中</w:t>
      </w:r>
      <w:r w:rsidR="00DB55EE">
        <w:rPr>
          <w:rFonts w:ascii="宋体" w:eastAsia="宋体" w:hAnsi="宋体" w:hint="eastAsia"/>
          <w:sz w:val="24"/>
        </w:rPr>
        <w:t>进行</w:t>
      </w:r>
      <w:r w:rsidR="00CF42C4" w:rsidRPr="00CF42C4">
        <w:rPr>
          <w:rFonts w:ascii="宋体" w:eastAsia="宋体" w:hAnsi="宋体" w:hint="eastAsia"/>
          <w:sz w:val="24"/>
        </w:rPr>
        <w:t>学习，我们必须指定必须使用的训练示例集合。基本上，当尝试学习类别</w:t>
      </w:r>
      <m:oMath>
        <m:r>
          <w:rPr>
            <w:rFonts w:ascii="Cambria Math" w:eastAsia="宋体" w:hAnsi="Cambria Math"/>
            <w:sz w:val="24"/>
          </w:rPr>
          <m:t xml:space="preserve"> j </m:t>
        </m:r>
      </m:oMath>
      <w:r w:rsidR="007B6B54">
        <w:rPr>
          <w:rFonts w:ascii="宋体" w:eastAsia="宋体" w:hAnsi="宋体" w:hint="eastAsia"/>
          <w:sz w:val="24"/>
        </w:rPr>
        <w:t>的模型时，训练集</w:t>
      </w:r>
      <w:r w:rsidR="00CF42C4" w:rsidRPr="00CF42C4">
        <w:rPr>
          <w:rFonts w:ascii="宋体" w:eastAsia="宋体" w:hAnsi="宋体" w:hint="eastAsia"/>
          <w:sz w:val="24"/>
        </w:rPr>
        <w:t>有三个不同的选项：</w:t>
      </w:r>
    </w:p>
    <w:p w:rsidR="00CF42C4" w:rsidRDefault="00DB55EE"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 xml:space="preserve">—— </w:t>
      </w:r>
      <w:r w:rsidR="00CF42C4" w:rsidRPr="00CF42C4">
        <w:rPr>
          <w:rFonts w:ascii="宋体" w:eastAsia="宋体" w:hAnsi="宋体" w:hint="eastAsia"/>
          <w:sz w:val="24"/>
        </w:rPr>
        <w:t>考虑</w:t>
      </w:r>
      <m:oMath>
        <m:r>
          <w:rPr>
            <w:rFonts w:ascii="Cambria Math" w:eastAsia="宋体" w:hAnsi="Cambria Math"/>
            <w:sz w:val="24"/>
          </w:rPr>
          <m:t xml:space="preserve"> S </m:t>
        </m:r>
      </m:oMath>
      <w:r w:rsidR="00CF42C4" w:rsidRPr="00CF42C4">
        <w:rPr>
          <w:rFonts w:ascii="宋体" w:eastAsia="宋体" w:hAnsi="宋体" w:hint="eastAsia"/>
          <w:sz w:val="24"/>
        </w:rPr>
        <w:t>的</w:t>
      </w:r>
      <w:r>
        <w:rPr>
          <w:rFonts w:ascii="宋体" w:eastAsia="宋体" w:hAnsi="宋体" w:hint="eastAsia"/>
          <w:sz w:val="24"/>
        </w:rPr>
        <w:t>所有</w:t>
      </w:r>
      <w:r w:rsidR="00CF42C4" w:rsidRPr="00CF42C4">
        <w:rPr>
          <w:rFonts w:ascii="宋体" w:eastAsia="宋体" w:hAnsi="宋体" w:hint="eastAsia"/>
          <w:sz w:val="24"/>
        </w:rPr>
        <w:t>条目，然后同多分类学习一样可选一对多</w:t>
      </w:r>
      <w:r w:rsidR="00CF42C4" w:rsidRPr="00706FC3">
        <w:rPr>
          <w:rFonts w:eastAsia="宋体"/>
          <w:sz w:val="24"/>
        </w:rPr>
        <w:t>（</w:t>
      </w:r>
      <w:r w:rsidR="00CF42C4" w:rsidRPr="00706FC3">
        <w:rPr>
          <w:rFonts w:eastAsia="宋体"/>
          <w:sz w:val="24"/>
        </w:rPr>
        <w:t>one-vs-rest</w:t>
      </w:r>
      <w:r w:rsidR="00CF42C4" w:rsidRPr="00706FC3">
        <w:rPr>
          <w:rFonts w:eastAsia="宋体"/>
          <w:sz w:val="24"/>
        </w:rPr>
        <w:t>）</w:t>
      </w:r>
      <w:r w:rsidR="00CF42C4" w:rsidRPr="00CF42C4">
        <w:rPr>
          <w:rFonts w:ascii="宋体" w:eastAsia="宋体" w:hAnsi="宋体" w:hint="eastAsia"/>
          <w:sz w:val="24"/>
        </w:rPr>
        <w:t>策略，选取正面</w:t>
      </w:r>
      <w:r>
        <w:rPr>
          <w:rFonts w:ascii="宋体" w:eastAsia="宋体" w:hAnsi="宋体" w:hint="eastAsia"/>
          <w:sz w:val="24"/>
        </w:rPr>
        <w:t>样本集合</w:t>
      </w:r>
      <w:r w:rsidRPr="00DB55EE">
        <w:rPr>
          <w:rFonts w:eastAsia="宋体"/>
          <w:i/>
          <w:sz w:val="24"/>
        </w:rPr>
        <w:t>(POS)</w:t>
      </w:r>
      <w:r w:rsidR="00CF42C4" w:rsidRPr="00CF42C4">
        <w:rPr>
          <w:rFonts w:ascii="宋体" w:eastAsia="宋体" w:hAnsi="宋体" w:hint="eastAsia"/>
          <w:sz w:val="24"/>
        </w:rPr>
        <w:t>和负面样本集合</w:t>
      </w:r>
      <w:r w:rsidRPr="00DB55EE">
        <w:rPr>
          <w:rFonts w:eastAsia="宋体"/>
          <w:i/>
          <w:sz w:val="24"/>
        </w:rPr>
        <w:t>(NEG)</w:t>
      </w:r>
      <w:r w:rsidR="00CF42C4" w:rsidRPr="00CF42C4">
        <w:rPr>
          <w:rFonts w:ascii="宋体" w:eastAsia="宋体" w:hAnsi="宋体" w:hint="eastAsia"/>
          <w:sz w:val="24"/>
        </w:rPr>
        <w:t>为：</w:t>
      </w:r>
    </w:p>
    <w:p w:rsidR="00DB55EE" w:rsidRPr="00CF42C4" w:rsidRDefault="00DB55EE" w:rsidP="00DB55EE">
      <w:pPr>
        <w:shd w:val="clear" w:color="auto" w:fill="FFFFFF"/>
        <w:snapToGrid w:val="0"/>
        <w:spacing w:line="200" w:lineRule="exact"/>
        <w:ind w:firstLineChars="178" w:firstLine="427"/>
        <w:jc w:val="left"/>
        <w:rPr>
          <w:rFonts w:ascii="宋体" w:eastAsia="宋体" w:hAnsi="宋体"/>
          <w:sz w:val="24"/>
        </w:rPr>
      </w:pPr>
    </w:p>
    <w:p w:rsidR="00CF42C4" w:rsidRPr="00CF42C4" w:rsidRDefault="00DB55EE" w:rsidP="00DB55EE">
      <w:pPr>
        <w:shd w:val="clear" w:color="auto" w:fill="FFFFFF"/>
        <w:wordWrap w:val="0"/>
        <w:snapToGrid w:val="0"/>
        <w:spacing w:line="360" w:lineRule="auto"/>
        <w:ind w:firstLineChars="178" w:firstLine="427"/>
        <w:jc w:val="right"/>
        <w:rPr>
          <w:rFonts w:ascii="宋体" w:eastAsia="宋体" w:hAnsi="宋体"/>
          <w:sz w:val="24"/>
        </w:rPr>
      </w:pPr>
      <m:oMath>
        <m:r>
          <w:rPr>
            <w:rFonts w:ascii="Cambria Math" w:eastAsia="宋体" w:hAnsi="Cambria Math"/>
            <w:sz w:val="24"/>
          </w:rPr>
          <m:t xml:space="preserve">POS= </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 xml:space="preserve"> : </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ij</m:t>
                </m:r>
              </m:sub>
            </m:sSub>
            <m:r>
              <w:rPr>
                <w:rFonts w:ascii="Cambria Math" w:eastAsia="宋体" w:hAnsi="Cambria Math"/>
                <w:sz w:val="24"/>
              </w:rPr>
              <m:t>= +1</m:t>
            </m:r>
          </m:e>
        </m:d>
        <m:r>
          <w:rPr>
            <w:rFonts w:ascii="Cambria Math" w:eastAsia="宋体" w:hAnsi="Cambria Math"/>
            <w:sz w:val="24"/>
          </w:rPr>
          <m:t xml:space="preserve">        NEG= </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 xml:space="preserve"> :i=1,⋯, n</m:t>
            </m:r>
          </m:e>
        </m:d>
        <m:r>
          <w:rPr>
            <w:rFonts w:ascii="Cambria Math" w:eastAsia="宋体" w:hAnsi="Cambria Math"/>
            <w:sz w:val="24"/>
          </w:rPr>
          <m:t>-POS</m:t>
        </m:r>
      </m:oMath>
      <w:r>
        <w:rPr>
          <w:rFonts w:ascii="宋体" w:eastAsia="宋体" w:hAnsi="宋体" w:hint="eastAsia"/>
          <w:sz w:val="24"/>
        </w:rPr>
        <w:t xml:space="preserve"> </w:t>
      </w:r>
      <w:r>
        <w:rPr>
          <w:rFonts w:ascii="宋体" w:eastAsia="宋体" w:hAnsi="宋体"/>
          <w:sz w:val="24"/>
        </w:rPr>
        <w:t xml:space="preserve">      (11)</w:t>
      </w:r>
    </w:p>
    <w:p w:rsidR="00CF42C4" w:rsidRDefault="00DB55EE"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 xml:space="preserve">—— </w:t>
      </w:r>
      <w:r w:rsidR="00CF42C4" w:rsidRPr="00CF42C4">
        <w:rPr>
          <w:rFonts w:ascii="宋体" w:eastAsia="宋体" w:hAnsi="宋体" w:hint="eastAsia"/>
          <w:sz w:val="24"/>
        </w:rPr>
        <w:t>学习区分属于</w:t>
      </w:r>
      <w:r>
        <w:rPr>
          <w:rFonts w:ascii="宋体" w:eastAsia="宋体" w:hAnsi="宋体" w:hint="eastAsia"/>
          <w:sz w:val="24"/>
        </w:rPr>
        <w:t>类别</w:t>
      </w:r>
      <m:oMath>
        <m:r>
          <w:rPr>
            <w:rFonts w:ascii="Cambria Math" w:eastAsia="宋体" w:hAnsi="Cambria Math"/>
            <w:sz w:val="24"/>
          </w:rPr>
          <m:t xml:space="preserve"> j </m:t>
        </m:r>
      </m:oMath>
      <w:r w:rsidR="00CF42C4" w:rsidRPr="00CF42C4">
        <w:rPr>
          <w:rFonts w:ascii="宋体" w:eastAsia="宋体" w:hAnsi="宋体" w:hint="eastAsia"/>
          <w:sz w:val="24"/>
        </w:rPr>
        <w:t>或</w:t>
      </w:r>
      <w:r>
        <w:rPr>
          <w:rFonts w:ascii="宋体" w:eastAsia="宋体" w:hAnsi="宋体" w:hint="eastAsia"/>
          <w:sz w:val="24"/>
        </w:rPr>
        <w:t>者</w:t>
      </w:r>
      <m:oMath>
        <m:r>
          <w:rPr>
            <w:rFonts w:ascii="Cambria Math" w:eastAsia="宋体" w:hAnsi="Cambria Math"/>
            <w:sz w:val="24"/>
          </w:rPr>
          <m:t xml:space="preserve"> j </m:t>
        </m:r>
      </m:oMath>
      <w:r w:rsidR="00CF42C4" w:rsidRPr="00CF42C4">
        <w:rPr>
          <w:rFonts w:ascii="宋体" w:eastAsia="宋体" w:hAnsi="宋体" w:hint="eastAsia"/>
          <w:sz w:val="24"/>
        </w:rPr>
        <w:t>的任何兄弟姐妹的那些例子，定义为：</w:t>
      </w:r>
    </w:p>
    <w:p w:rsidR="007B6B54" w:rsidRPr="00CF42C4" w:rsidRDefault="007B6B54" w:rsidP="007B6B54">
      <w:pPr>
        <w:shd w:val="clear" w:color="auto" w:fill="FFFFFF"/>
        <w:snapToGrid w:val="0"/>
        <w:spacing w:line="200" w:lineRule="exact"/>
        <w:ind w:firstLineChars="178" w:firstLine="427"/>
        <w:jc w:val="left"/>
        <w:rPr>
          <w:rFonts w:ascii="宋体" w:eastAsia="宋体" w:hAnsi="宋体"/>
          <w:sz w:val="24"/>
        </w:rPr>
      </w:pPr>
    </w:p>
    <w:p w:rsidR="00CF42C4" w:rsidRPr="007B6B54" w:rsidRDefault="00DB55EE" w:rsidP="007B6B54">
      <w:pPr>
        <w:shd w:val="clear" w:color="auto" w:fill="FFFFFF"/>
        <w:snapToGrid w:val="0"/>
        <w:spacing w:line="360" w:lineRule="auto"/>
        <w:ind w:firstLineChars="178" w:firstLine="427"/>
        <w:jc w:val="right"/>
        <w:rPr>
          <w:rFonts w:ascii="宋体" w:eastAsia="宋体" w:hAnsi="宋体"/>
          <w:sz w:val="24"/>
        </w:rPr>
      </w:pPr>
      <m:oMath>
        <m:r>
          <w:rPr>
            <w:rFonts w:ascii="Cambria Math" w:eastAsia="宋体" w:hAnsi="Cambria Math"/>
            <w:sz w:val="24"/>
          </w:rPr>
          <m:t xml:space="preserve">POS= </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 xml:space="preserve"> : </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ij</m:t>
                </m:r>
              </m:sub>
            </m:sSub>
            <m:r>
              <w:rPr>
                <w:rFonts w:ascii="Cambria Math" w:eastAsia="宋体" w:hAnsi="Cambria Math"/>
                <w:sz w:val="24"/>
              </w:rPr>
              <m:t>= +1</m:t>
            </m:r>
          </m:e>
        </m:d>
        <m:r>
          <w:rPr>
            <w:rFonts w:ascii="Cambria Math" w:eastAsia="宋体" w:hAnsi="Cambria Math"/>
            <w:sz w:val="24"/>
          </w:rPr>
          <m:t xml:space="preserve">        NEG= </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 xml:space="preserve"> : </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   par</m:t>
                </m:r>
                <m:d>
                  <m:dPr>
                    <m:ctrlPr>
                      <w:rPr>
                        <w:rFonts w:ascii="Cambria Math" w:eastAsia="宋体" w:hAnsi="Cambria Math"/>
                        <w:i/>
                        <w:sz w:val="24"/>
                      </w:rPr>
                    </m:ctrlPr>
                  </m:dPr>
                  <m:e>
                    <m:r>
                      <w:rPr>
                        <w:rFonts w:ascii="Cambria Math" w:eastAsia="宋体" w:hAnsi="Cambria Math"/>
                        <w:sz w:val="24"/>
                      </w:rPr>
                      <m:t>j</m:t>
                    </m:r>
                  </m:e>
                </m:d>
              </m:sub>
            </m:sSub>
            <m:r>
              <w:rPr>
                <w:rFonts w:ascii="Cambria Math" w:eastAsia="宋体" w:hAnsi="Cambria Math"/>
                <w:sz w:val="24"/>
              </w:rPr>
              <m:t>= +1</m:t>
            </m:r>
          </m:e>
        </m:d>
        <m:r>
          <w:rPr>
            <w:rFonts w:ascii="Cambria Math" w:eastAsia="宋体" w:hAnsi="Cambria Math"/>
            <w:sz w:val="24"/>
          </w:rPr>
          <m:t>-POS</m:t>
        </m:r>
      </m:oMath>
      <w:r w:rsidR="007B6B54">
        <w:rPr>
          <w:rFonts w:ascii="宋体" w:eastAsia="宋体" w:hAnsi="宋体" w:hint="eastAsia"/>
          <w:sz w:val="24"/>
        </w:rPr>
        <w:t xml:space="preserve">  </w:t>
      </w:r>
      <w:r w:rsidR="007B6B54">
        <w:rPr>
          <w:rFonts w:ascii="宋体" w:eastAsia="宋体" w:hAnsi="宋体"/>
          <w:sz w:val="24"/>
        </w:rPr>
        <w:t xml:space="preserve"> (12)</w:t>
      </w:r>
    </w:p>
    <w:p w:rsidR="00CF42C4" w:rsidRPr="00CF42C4" w:rsidRDefault="00DB55EE"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 xml:space="preserve">—— </w:t>
      </w:r>
      <w:r w:rsidR="007B416C">
        <w:rPr>
          <w:rFonts w:ascii="宋体" w:eastAsia="宋体" w:hAnsi="宋体" w:hint="eastAsia"/>
          <w:sz w:val="24"/>
        </w:rPr>
        <w:t>与上一条</w:t>
      </w:r>
      <w:r w:rsidR="00CF42C4" w:rsidRPr="00CF42C4">
        <w:rPr>
          <w:rFonts w:ascii="宋体" w:eastAsia="宋体" w:hAnsi="宋体" w:hint="eastAsia"/>
          <w:sz w:val="24"/>
        </w:rPr>
        <w:t>的选项相同的想法，但是将仅考虑那些根据自顶向下预测策略</w:t>
      </w:r>
      <w:r w:rsidR="007B416C">
        <w:rPr>
          <w:rFonts w:ascii="宋体" w:eastAsia="宋体" w:hAnsi="宋体" w:hint="eastAsia"/>
          <w:sz w:val="24"/>
        </w:rPr>
        <w:t>，</w:t>
      </w:r>
      <w:r w:rsidR="00CF42C4" w:rsidRPr="00CF42C4">
        <w:rPr>
          <w:rFonts w:ascii="宋体" w:eastAsia="宋体" w:hAnsi="宋体" w:hint="eastAsia"/>
          <w:sz w:val="24"/>
        </w:rPr>
        <w:t>被分配给</w:t>
      </w:r>
      <m:oMath>
        <m:r>
          <w:rPr>
            <w:rFonts w:ascii="Cambria Math" w:eastAsia="宋体" w:hAnsi="Cambria Math"/>
            <w:sz w:val="24"/>
          </w:rPr>
          <m:t xml:space="preserve"> j </m:t>
        </m:r>
      </m:oMath>
      <w:r w:rsidR="007B6B54">
        <w:rPr>
          <w:rFonts w:ascii="宋体" w:eastAsia="宋体" w:hAnsi="宋体" w:hint="eastAsia"/>
          <w:sz w:val="24"/>
        </w:rPr>
        <w:t>的父节点的样本</w:t>
      </w:r>
      <w:r w:rsidR="00CF42C4" w:rsidRPr="00CF42C4">
        <w:rPr>
          <w:rFonts w:ascii="宋体" w:eastAsia="宋体" w:hAnsi="宋体" w:hint="eastAsia"/>
          <w:sz w:val="24"/>
        </w:rPr>
        <w:t>。基于假设所有样本在任何情况下都属于根类别。因此，在符号中：</w:t>
      </w:r>
    </w:p>
    <w:p w:rsidR="00CF42C4" w:rsidRPr="007B6B54" w:rsidRDefault="007B6B54" w:rsidP="007B6B54">
      <w:pPr>
        <w:shd w:val="clear" w:color="auto" w:fill="FFFFFF"/>
        <w:snapToGrid w:val="0"/>
        <w:spacing w:line="360" w:lineRule="auto"/>
        <w:ind w:firstLineChars="178" w:firstLine="427"/>
        <w:jc w:val="left"/>
        <w:rPr>
          <w:rFonts w:ascii="宋体" w:eastAsia="宋体" w:hAnsi="宋体"/>
          <w:i/>
          <w:sz w:val="24"/>
        </w:rPr>
      </w:pPr>
      <m:oMathPara>
        <m:oMath>
          <m:r>
            <w:rPr>
              <w:rFonts w:ascii="Cambria Math" w:eastAsia="宋体" w:hAnsi="Cambria Math"/>
              <w:sz w:val="24"/>
            </w:rPr>
            <m:t xml:space="preserve">POS= </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 xml:space="preserve"> : </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ij</m:t>
                  </m:r>
                </m:sub>
              </m:sSub>
              <m:r>
                <w:rPr>
                  <w:rFonts w:ascii="Cambria Math" w:eastAsia="宋体" w:hAnsi="Cambria Math"/>
                  <w:sz w:val="24"/>
                </w:rPr>
                <m:t xml:space="preserve">= +1 ∧ </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par</m:t>
                      </m:r>
                      <m:d>
                        <m:dPr>
                          <m:ctrlPr>
                            <w:rPr>
                              <w:rFonts w:ascii="Cambria Math" w:eastAsia="宋体" w:hAnsi="Cambria Math"/>
                              <w:i/>
                              <w:sz w:val="24"/>
                            </w:rPr>
                          </m:ctrlPr>
                        </m:dPr>
                        <m:e>
                          <m:r>
                            <w:rPr>
                              <w:rFonts w:ascii="Cambria Math" w:eastAsia="宋体" w:hAnsi="Cambria Math"/>
                              <w:sz w:val="24"/>
                            </w:rPr>
                            <m:t>j</m:t>
                          </m:r>
                        </m:e>
                      </m:d>
                    </m:sub>
                  </m:sSub>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e>
              </m:d>
              <m:r>
                <w:rPr>
                  <w:rFonts w:ascii="Cambria Math" w:eastAsia="宋体" w:hAnsi="Cambria Math"/>
                  <w:sz w:val="24"/>
                </w:rPr>
                <m:t xml:space="preserve"> &gt;0</m:t>
              </m:r>
            </m:e>
          </m:d>
        </m:oMath>
      </m:oMathPara>
    </w:p>
    <w:p w:rsidR="007B6B54" w:rsidRPr="007B6B54" w:rsidRDefault="007B6B54" w:rsidP="007B6B54">
      <w:pPr>
        <w:shd w:val="clear" w:color="auto" w:fill="FFFFFF"/>
        <w:wordWrap w:val="0"/>
        <w:snapToGrid w:val="0"/>
        <w:spacing w:line="360" w:lineRule="auto"/>
        <w:ind w:firstLineChars="178" w:firstLine="427"/>
        <w:jc w:val="right"/>
        <w:rPr>
          <w:rFonts w:ascii="宋体" w:eastAsia="宋体" w:hAnsi="宋体"/>
          <w:sz w:val="24"/>
        </w:rPr>
      </w:pPr>
      <m:oMath>
        <m:r>
          <w:rPr>
            <w:rFonts w:ascii="Cambria Math" w:eastAsia="宋体" w:hAnsi="Cambria Math"/>
            <w:sz w:val="24"/>
          </w:rPr>
          <m:t xml:space="preserve">NEG= </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 xml:space="preserve"> : </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par</m:t>
                    </m:r>
                    <m:d>
                      <m:dPr>
                        <m:ctrlPr>
                          <w:rPr>
                            <w:rFonts w:ascii="Cambria Math" w:eastAsia="宋体" w:hAnsi="Cambria Math"/>
                            <w:i/>
                            <w:sz w:val="24"/>
                          </w:rPr>
                        </m:ctrlPr>
                      </m:dPr>
                      <m:e>
                        <m:r>
                          <w:rPr>
                            <w:rFonts w:ascii="Cambria Math" w:eastAsia="宋体" w:hAnsi="Cambria Math"/>
                            <w:sz w:val="24"/>
                          </w:rPr>
                          <m:t>j</m:t>
                        </m:r>
                      </m:e>
                    </m:d>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e>
            </m:d>
            <m:r>
              <w:rPr>
                <w:rFonts w:ascii="Cambria Math" w:eastAsia="宋体" w:hAnsi="Cambria Math"/>
                <w:sz w:val="24"/>
              </w:rPr>
              <m:t>&gt;0</m:t>
            </m:r>
          </m:e>
        </m:d>
        <m:r>
          <w:rPr>
            <w:rFonts w:ascii="Cambria Math" w:eastAsia="宋体" w:hAnsi="Cambria Math"/>
            <w:sz w:val="24"/>
          </w:rPr>
          <m:t xml:space="preserve">-POS  </m:t>
        </m:r>
      </m:oMath>
      <w:r>
        <w:rPr>
          <w:rFonts w:ascii="宋体" w:eastAsia="宋体" w:hAnsi="宋体" w:hint="eastAsia"/>
          <w:i/>
          <w:sz w:val="24"/>
        </w:rPr>
        <w:t xml:space="preserve"> </w:t>
      </w:r>
      <w:r>
        <w:rPr>
          <w:rFonts w:ascii="宋体" w:eastAsia="宋体" w:hAnsi="宋体"/>
          <w:i/>
          <w:sz w:val="24"/>
        </w:rPr>
        <w:t xml:space="preserve">           </w:t>
      </w:r>
      <w:r>
        <w:rPr>
          <w:rFonts w:ascii="宋体" w:eastAsia="宋体" w:hAnsi="宋体" w:hint="eastAsia"/>
          <w:sz w:val="24"/>
        </w:rPr>
        <w:t>（13）</w:t>
      </w:r>
    </w:p>
    <w:p w:rsidR="00CF42C4" w:rsidRPr="00CF42C4" w:rsidRDefault="00CF42C4"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显然，第三选择可能比其他两个理由更充分，因为它在学习和预测阶段期间遵循类似的过程。另一方面，考虑到其他选项可以并行计算所有必要的模型，</w:t>
      </w:r>
      <w:r w:rsidR="00646B64">
        <w:rPr>
          <w:rFonts w:ascii="宋体" w:eastAsia="宋体" w:hAnsi="宋体" w:hint="eastAsia"/>
          <w:sz w:val="24"/>
        </w:rPr>
        <w:t>它产生比其他选项更慢的学习阶段，而第三个选项必须等待父模型来调整</w:t>
      </w:r>
      <w:r w:rsidRPr="00CF42C4">
        <w:rPr>
          <w:rFonts w:ascii="宋体" w:eastAsia="宋体" w:hAnsi="宋体" w:hint="eastAsia"/>
          <w:sz w:val="24"/>
        </w:rPr>
        <w:t>数据集。注意，</w:t>
      </w:r>
      <w:r w:rsidR="007B416C">
        <w:rPr>
          <w:rFonts w:ascii="宋体" w:eastAsia="宋体" w:hAnsi="宋体" w:hint="eastAsia"/>
          <w:sz w:val="24"/>
        </w:rPr>
        <w:t>训练速度</w:t>
      </w:r>
      <w:r w:rsidRPr="00CF42C4">
        <w:rPr>
          <w:rFonts w:ascii="宋体" w:eastAsia="宋体" w:hAnsi="宋体" w:hint="eastAsia"/>
          <w:sz w:val="24"/>
        </w:rPr>
        <w:t>最快的选择是第二个，因为训练数据集较小并且允许最大程度的并行性。</w:t>
      </w:r>
    </w:p>
    <w:p w:rsidR="0024694C" w:rsidRDefault="0024694C" w:rsidP="00B80E8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hint="eastAsia"/>
          <w:sz w:val="24"/>
        </w:rPr>
        <w:t>2.</w:t>
      </w:r>
      <w:r w:rsidR="00CF42C4" w:rsidRPr="00CF42C4">
        <w:rPr>
          <w:rFonts w:ascii="宋体" w:eastAsia="宋体" w:hAnsi="宋体"/>
          <w:sz w:val="24"/>
        </w:rPr>
        <w:t>4</w:t>
      </w:r>
      <w:r w:rsidRPr="00CF42C4">
        <w:rPr>
          <w:rFonts w:ascii="宋体" w:eastAsia="宋体" w:hAnsi="宋体" w:hint="eastAsia"/>
          <w:sz w:val="24"/>
        </w:rPr>
        <w:t xml:space="preserve"> 正则表达式</w:t>
      </w:r>
      <w:r w:rsidR="006A421E">
        <w:rPr>
          <w:rFonts w:ascii="宋体" w:eastAsia="宋体" w:hAnsi="宋体" w:hint="eastAsia"/>
          <w:sz w:val="24"/>
        </w:rPr>
        <w:t>简述</w:t>
      </w:r>
    </w:p>
    <w:p w:rsidR="00DE351E" w:rsidRDefault="00DE351E"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正则表达式</w:t>
      </w:r>
      <w:r w:rsidR="006A421E">
        <w:rPr>
          <w:rFonts w:ascii="宋体" w:eastAsia="宋体" w:hAnsi="宋体" w:hint="eastAsia"/>
          <w:sz w:val="24"/>
        </w:rPr>
        <w:t>（regular expression）</w:t>
      </w:r>
      <w:r>
        <w:rPr>
          <w:rFonts w:ascii="宋体" w:eastAsia="宋体" w:hAnsi="宋体" w:hint="eastAsia"/>
          <w:sz w:val="24"/>
        </w:rPr>
        <w:t>最早是由一位名叫Stephen Kleene的数学家在二十世纪五十年代提出来的，最初的用途是用于描述“正则集”，这是</w:t>
      </w:r>
      <w:r w:rsidR="00824012">
        <w:rPr>
          <w:rFonts w:ascii="宋体" w:eastAsia="宋体" w:hAnsi="宋体" w:hint="eastAsia"/>
          <w:sz w:val="24"/>
        </w:rPr>
        <w:t>几位</w:t>
      </w:r>
      <w:r>
        <w:rPr>
          <w:rFonts w:ascii="宋体" w:eastAsia="宋体" w:hAnsi="宋体" w:hint="eastAsia"/>
          <w:sz w:val="24"/>
        </w:rPr>
        <w:t>神经生理学家所研究的模式。之后的五十年里，正则表达式的用途范围慢慢扩展，在</w:t>
      </w:r>
      <w:r w:rsidR="004F058B">
        <w:rPr>
          <w:rFonts w:ascii="宋体" w:eastAsia="宋体" w:hAnsi="宋体" w:hint="eastAsia"/>
          <w:sz w:val="24"/>
        </w:rPr>
        <w:t>信息抽取、数据结构化等</w:t>
      </w:r>
      <w:r>
        <w:rPr>
          <w:rFonts w:ascii="宋体" w:eastAsia="宋体" w:hAnsi="宋体" w:hint="eastAsia"/>
          <w:sz w:val="24"/>
        </w:rPr>
        <w:t>处理字符串的业务上起着十分重要的作用</w:t>
      </w:r>
      <w:r w:rsidR="00824012">
        <w:rPr>
          <w:rFonts w:ascii="宋体" w:eastAsia="宋体" w:hAnsi="宋体" w:hint="eastAsia"/>
          <w:sz w:val="24"/>
        </w:rPr>
        <w:t>，直至今日</w:t>
      </w:r>
      <w:r>
        <w:rPr>
          <w:rFonts w:ascii="宋体" w:eastAsia="宋体" w:hAnsi="宋体" w:hint="eastAsia"/>
          <w:sz w:val="24"/>
        </w:rPr>
        <w:t>，比如应用于HTML文档的特定信息提取（</w:t>
      </w:r>
      <w:r w:rsidR="0039253F" w:rsidRPr="0039253F">
        <w:rPr>
          <w:rFonts w:ascii="宋体" w:eastAsia="宋体" w:hAnsi="宋体" w:hint="eastAsia"/>
          <w:sz w:val="24"/>
        </w:rPr>
        <w:t>唐惠丽, 郑小妹. 正则</w:t>
      </w:r>
      <w:r w:rsidR="0039253F" w:rsidRPr="0039253F">
        <w:rPr>
          <w:rFonts w:ascii="宋体" w:eastAsia="宋体" w:hAnsi="宋体" w:hint="eastAsia"/>
          <w:sz w:val="24"/>
        </w:rPr>
        <w:lastRenderedPageBreak/>
        <w:t>表达式的研究及在Web中的应用[J]. 计算机技术与发展, 2013(2):82-84.</w:t>
      </w:r>
      <w:r>
        <w:rPr>
          <w:rFonts w:ascii="宋体" w:eastAsia="宋体" w:hAnsi="宋体" w:hint="eastAsia"/>
          <w:sz w:val="24"/>
        </w:rPr>
        <w:t>），</w:t>
      </w:r>
      <w:r w:rsidR="006A421E">
        <w:rPr>
          <w:rFonts w:ascii="宋体" w:eastAsia="宋体" w:hAnsi="宋体" w:hint="eastAsia"/>
          <w:sz w:val="24"/>
        </w:rPr>
        <w:t>应用于网络安全问题（</w:t>
      </w:r>
      <w:r w:rsidR="0039253F" w:rsidRPr="0039253F">
        <w:rPr>
          <w:rFonts w:ascii="宋体" w:eastAsia="宋体" w:hAnsi="宋体" w:hint="eastAsia"/>
          <w:sz w:val="24"/>
        </w:rPr>
        <w:t>张树壮, 罗浩, 方滨兴. 面向网络安全的正则表达式匹配技术[J]. 软件学报, 2011, 22(8):1838-1854.</w:t>
      </w:r>
      <w:r w:rsidR="006A421E">
        <w:rPr>
          <w:rFonts w:ascii="宋体" w:eastAsia="宋体" w:hAnsi="宋体" w:hint="eastAsia"/>
          <w:sz w:val="24"/>
        </w:rPr>
        <w:t>），从中医文献中抽取特定信息（</w:t>
      </w:r>
      <w:r w:rsidR="0039253F" w:rsidRPr="0039253F">
        <w:rPr>
          <w:rFonts w:ascii="宋体" w:eastAsia="宋体" w:hAnsi="宋体" w:hint="eastAsia"/>
          <w:sz w:val="24"/>
        </w:rPr>
        <w:t>王志飞, 李晓君, 郭霞珍,等. 正则表达式在中医文献研究中的应用初探[J]. 中国中医药信息杂志, 2010, 17(3):98-99.</w:t>
      </w:r>
      <w:r w:rsidR="006A421E">
        <w:rPr>
          <w:rFonts w:ascii="宋体" w:eastAsia="宋体" w:hAnsi="宋体" w:hint="eastAsia"/>
          <w:sz w:val="24"/>
        </w:rPr>
        <w:t>）结合语义关系对中医疾病知识进行逻辑化抽取（</w:t>
      </w:r>
      <w:r w:rsidR="0039253F" w:rsidRPr="0039253F">
        <w:rPr>
          <w:rFonts w:ascii="宋体" w:eastAsia="宋体" w:hAnsi="宋体" w:hint="eastAsia"/>
          <w:sz w:val="24"/>
        </w:rPr>
        <w:t>朱玲, 朱彦, 杨峰. 基于中医疾病相关语义关系的正则表达式及知识抽取研究[J]. 世界科学技术-中医药现代化, 2016, 18(8):1241-1250.</w:t>
      </w:r>
      <w:r w:rsidR="006A421E">
        <w:rPr>
          <w:rFonts w:ascii="宋体" w:eastAsia="宋体" w:hAnsi="宋体" w:hint="eastAsia"/>
          <w:sz w:val="24"/>
        </w:rPr>
        <w:t>）</w:t>
      </w:r>
      <w:r w:rsidR="004F058B">
        <w:rPr>
          <w:rFonts w:ascii="宋体" w:eastAsia="宋体" w:hAnsi="宋体" w:hint="eastAsia"/>
          <w:sz w:val="24"/>
        </w:rPr>
        <w:t>。可见正则表达式是一项能够解决许</w:t>
      </w:r>
      <w:r w:rsidR="006A421E">
        <w:rPr>
          <w:rFonts w:ascii="宋体" w:eastAsia="宋体" w:hAnsi="宋体" w:hint="eastAsia"/>
          <w:sz w:val="24"/>
        </w:rPr>
        <w:t>多实际问题的计算机技术。</w:t>
      </w:r>
    </w:p>
    <w:p w:rsidR="006A421E" w:rsidRDefault="006A421E"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正则表达式</w:t>
      </w:r>
      <w:r w:rsidR="00D324EC">
        <w:rPr>
          <w:rFonts w:ascii="宋体" w:eastAsia="宋体" w:hAnsi="宋体" w:hint="eastAsia"/>
          <w:sz w:val="24"/>
        </w:rPr>
        <w:t>本质上来说是符合某种规则的表达式，可以将其理解为一种对文字进行模糊匹配的语言。正则表达式用一些称为元字符的特殊符号来代表具有某类特</w:t>
      </w:r>
      <w:r w:rsidR="00844A79">
        <w:rPr>
          <w:rFonts w:ascii="宋体" w:eastAsia="宋体" w:hAnsi="宋体" w:hint="eastAsia"/>
          <w:sz w:val="24"/>
        </w:rPr>
        <w:t>征的字符组合并且指定匹配次数，包含元字符的文本不再是具体的文本内容，而是作为一种文本模式，可用于匹配与该模式相符合的所有子文本（文本内的字符串）</w:t>
      </w:r>
      <w:r w:rsidR="00616CFD">
        <w:rPr>
          <w:rFonts w:ascii="宋体" w:eastAsia="宋体" w:hAnsi="宋体" w:hint="eastAsia"/>
          <w:sz w:val="24"/>
        </w:rPr>
        <w:t>（</w:t>
      </w:r>
      <w:r w:rsidR="00616CFD" w:rsidRPr="00616CFD">
        <w:rPr>
          <w:rFonts w:ascii="宋体" w:eastAsia="宋体" w:hAnsi="宋体" w:hint="eastAsia"/>
          <w:sz w:val="24"/>
          <w:u w:val="single"/>
        </w:rPr>
        <w:t>Goyvaerts, Levithan J, Steven. Regular expressions cookbook =[M]. 东南大学出版社, 2013.</w:t>
      </w:r>
      <w:r w:rsidR="00616CFD">
        <w:rPr>
          <w:rFonts w:ascii="宋体" w:eastAsia="宋体" w:hAnsi="宋体" w:hint="eastAsia"/>
          <w:sz w:val="24"/>
        </w:rPr>
        <w:t>）</w:t>
      </w:r>
      <w:r w:rsidR="00844A79">
        <w:rPr>
          <w:rFonts w:ascii="宋体" w:eastAsia="宋体" w:hAnsi="宋体" w:hint="eastAsia"/>
          <w:sz w:val="24"/>
        </w:rPr>
        <w:t>。利用正则表达式可以快速的分析文本内容，并快速定位到</w:t>
      </w:r>
      <w:r w:rsidR="005A6F7E">
        <w:rPr>
          <w:rFonts w:ascii="宋体" w:eastAsia="宋体" w:hAnsi="宋体" w:hint="eastAsia"/>
          <w:sz w:val="24"/>
        </w:rPr>
        <w:t>符合模式的字符串。</w:t>
      </w:r>
    </w:p>
    <w:p w:rsidR="006A421E" w:rsidRDefault="005A6F7E"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将正则表达式引入程序语言中，可以实现以下功能：</w:t>
      </w:r>
    </w:p>
    <w:p w:rsidR="005A6F7E" w:rsidRDefault="005A6F7E"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（1）测试字符串的特定模式，验证所输入内容是否有效；</w:t>
      </w:r>
    </w:p>
    <w:p w:rsidR="005A6F7E" w:rsidRDefault="005A6F7E" w:rsidP="005A6F7E">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（2）使用正则表达式表示文本中的某些特定字符，然后将其进行替换、删除等操作；</w:t>
      </w:r>
    </w:p>
    <w:p w:rsidR="005A6F7E" w:rsidRDefault="005A6F7E" w:rsidP="005A6F7E">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（3）</w:t>
      </w:r>
      <w:r w:rsidR="004F058B">
        <w:rPr>
          <w:rFonts w:ascii="宋体" w:eastAsia="宋体" w:hAnsi="宋体" w:hint="eastAsia"/>
          <w:sz w:val="24"/>
        </w:rPr>
        <w:t>在文本中</w:t>
      </w:r>
      <w:r>
        <w:rPr>
          <w:rFonts w:ascii="宋体" w:eastAsia="宋体" w:hAnsi="宋体" w:hint="eastAsia"/>
          <w:sz w:val="24"/>
        </w:rPr>
        <w:t>利用正则表达式</w:t>
      </w:r>
      <w:r w:rsidR="004F058B">
        <w:rPr>
          <w:rFonts w:ascii="宋体" w:eastAsia="宋体" w:hAnsi="宋体" w:hint="eastAsia"/>
          <w:sz w:val="24"/>
        </w:rPr>
        <w:t>搜索符合模式的字符串，即从文本中提取出目标字符串。</w:t>
      </w:r>
    </w:p>
    <w:p w:rsidR="005D63A8" w:rsidRPr="00844A79" w:rsidRDefault="005D63A8" w:rsidP="005A6F7E">
      <w:pPr>
        <w:shd w:val="clear" w:color="auto" w:fill="FFFFFF"/>
        <w:snapToGrid w:val="0"/>
        <w:spacing w:line="400" w:lineRule="exact"/>
        <w:ind w:firstLineChars="178" w:firstLine="427"/>
        <w:jc w:val="left"/>
        <w:rPr>
          <w:rFonts w:ascii="宋体" w:eastAsia="宋体" w:hAnsi="宋体"/>
          <w:sz w:val="24"/>
        </w:rPr>
      </w:pPr>
    </w:p>
    <w:p w:rsidR="0024694C" w:rsidRDefault="0024694C" w:rsidP="00F36FC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sz w:val="24"/>
        </w:rPr>
        <w:t>第三章</w:t>
      </w:r>
      <w:r w:rsidRPr="00CF42C4">
        <w:rPr>
          <w:rFonts w:ascii="宋体" w:eastAsia="宋体" w:hAnsi="宋体" w:hint="eastAsia"/>
          <w:sz w:val="24"/>
        </w:rPr>
        <w:t xml:space="preserve"> 案件分类</w:t>
      </w:r>
    </w:p>
    <w:p w:rsidR="005D63A8" w:rsidRDefault="005D63A8" w:rsidP="00F36FC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t>本章介绍案件分类模块的基本流程以及剖析了案件分类中涉及的关键技术</w:t>
      </w:r>
      <w:r>
        <w:rPr>
          <w:rFonts w:ascii="宋体" w:eastAsia="宋体" w:hAnsi="宋体" w:hint="eastAsia"/>
          <w:sz w:val="24"/>
        </w:rPr>
        <w:t>。主要包含对案件文本的</w:t>
      </w:r>
      <w:r w:rsidR="001226A3">
        <w:rPr>
          <w:rFonts w:ascii="宋体" w:eastAsia="宋体" w:hAnsi="宋体" w:hint="eastAsia"/>
          <w:sz w:val="24"/>
        </w:rPr>
        <w:t>特征分析、案件类别的结构分析、用于案件文本分词方法的调整与改进、案件的特征选取等一系列文本预处理技术；以及对传统的支持向量机分类进行结构方面的改进、引入规则分类器辅助支持向量机分类。</w:t>
      </w:r>
    </w:p>
    <w:p w:rsidR="001226A3" w:rsidRDefault="001226A3" w:rsidP="00F36FC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t>3.1 案件文本的特征分析</w:t>
      </w:r>
    </w:p>
    <w:p w:rsidR="001226A3" w:rsidRDefault="00105C3A" w:rsidP="00F36FC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t>用于本文研究的数据样本来自于湖南省长沙市公安局的情报管理数据库</w:t>
      </w:r>
      <w:r>
        <w:rPr>
          <w:rFonts w:ascii="宋体" w:eastAsia="宋体" w:hAnsi="宋体" w:hint="eastAsia"/>
          <w:sz w:val="24"/>
        </w:rPr>
        <w:t>，2013年8月至2015年10月之间的部分案件记录，本文主要研究的部分是由民警笔录的案情简要描述，其基本结构为：开头先记录报警时间和报警人的姓名、联系电话等，然后再记录有报案人员描述的受害经历、受害结果，或者是目击情况、投诉等，最后可能添加有办案民警的观点或案件的当前处理步骤。</w:t>
      </w:r>
      <w:r>
        <w:rPr>
          <w:rFonts w:ascii="宋体" w:eastAsia="宋体" w:hAnsi="宋体" w:hint="eastAsia"/>
          <w:sz w:val="24"/>
        </w:rPr>
        <w:lastRenderedPageBreak/>
        <w:t>例如：</w:t>
      </w:r>
      <w:r w:rsidR="008D798B">
        <w:rPr>
          <w:rFonts w:ascii="宋体" w:eastAsia="宋体" w:hAnsi="宋体" w:hint="eastAsia"/>
          <w:sz w:val="24"/>
        </w:rPr>
        <w:t>“</w:t>
      </w:r>
      <w:r w:rsidR="008D798B" w:rsidRPr="008D798B">
        <w:rPr>
          <w:rFonts w:ascii="宋体" w:eastAsia="宋体" w:hAnsi="宋体" w:hint="eastAsia"/>
          <w:sz w:val="24"/>
        </w:rPr>
        <w:t>2015年7月20日15时至17</w:t>
      </w:r>
      <w:r w:rsidR="008D798B">
        <w:rPr>
          <w:rFonts w:ascii="宋体" w:eastAsia="宋体" w:hAnsi="宋体" w:hint="eastAsia"/>
          <w:sz w:val="24"/>
        </w:rPr>
        <w:t>时之间，张三与李四在某某</w:t>
      </w:r>
      <w:r w:rsidR="008D798B" w:rsidRPr="008D798B">
        <w:rPr>
          <w:rFonts w:ascii="宋体" w:eastAsia="宋体" w:hAnsi="宋体" w:hint="eastAsia"/>
          <w:sz w:val="24"/>
        </w:rPr>
        <w:t>咖啡西餐厅内被一大约30</w:t>
      </w:r>
      <w:r w:rsidR="008D798B">
        <w:rPr>
          <w:rFonts w:ascii="宋体" w:eastAsia="宋体" w:hAnsi="宋体" w:hint="eastAsia"/>
          <w:sz w:val="24"/>
        </w:rPr>
        <w:t>岁的女性</w:t>
      </w:r>
      <w:r w:rsidR="008D798B" w:rsidRPr="008D798B">
        <w:rPr>
          <w:rFonts w:ascii="宋体" w:eastAsia="宋体" w:hAnsi="宋体" w:hint="eastAsia"/>
          <w:sz w:val="24"/>
        </w:rPr>
        <w:t>，以借手机打电话为由，骗走四张银行卡内现金5100</w:t>
      </w:r>
      <w:r w:rsidR="008D798B">
        <w:rPr>
          <w:rFonts w:ascii="宋体" w:eastAsia="宋体" w:hAnsi="宋体" w:hint="eastAsia"/>
          <w:sz w:val="24"/>
        </w:rPr>
        <w:t>元，一台白色某某品牌某型号</w:t>
      </w:r>
      <w:r w:rsidR="008D798B" w:rsidRPr="008D798B">
        <w:rPr>
          <w:rFonts w:ascii="宋体" w:eastAsia="宋体" w:hAnsi="宋体" w:hint="eastAsia"/>
          <w:sz w:val="24"/>
        </w:rPr>
        <w:t>手机（</w:t>
      </w:r>
      <w:r w:rsidR="008D798B">
        <w:rPr>
          <w:rFonts w:ascii="宋体" w:eastAsia="宋体" w:hAnsi="宋体" w:hint="eastAsia"/>
          <w:sz w:val="24"/>
        </w:rPr>
        <w:t>1580***</w:t>
      </w:r>
      <w:r w:rsidR="008D798B" w:rsidRPr="008D798B">
        <w:rPr>
          <w:rFonts w:ascii="宋体" w:eastAsia="宋体" w:hAnsi="宋体" w:hint="eastAsia"/>
          <w:sz w:val="24"/>
        </w:rPr>
        <w:t>），该手机于2015年6月以1000余元购买，现价值约1000元。共计损失约6100</w:t>
      </w:r>
      <w:r w:rsidR="008D798B">
        <w:rPr>
          <w:rFonts w:ascii="宋体" w:eastAsia="宋体" w:hAnsi="宋体" w:hint="eastAsia"/>
          <w:sz w:val="24"/>
        </w:rPr>
        <w:t>元。上述事实有张三、李四</w:t>
      </w:r>
      <w:r w:rsidR="008D798B" w:rsidRPr="008D798B">
        <w:rPr>
          <w:rFonts w:ascii="宋体" w:eastAsia="宋体" w:hAnsi="宋体" w:hint="eastAsia"/>
          <w:sz w:val="24"/>
        </w:rPr>
        <w:t>的陈诉、现场勘验材料等证据证实。</w:t>
      </w:r>
      <w:r w:rsidR="008D798B">
        <w:rPr>
          <w:rFonts w:ascii="宋体" w:eastAsia="宋体" w:hAnsi="宋体" w:hint="eastAsia"/>
          <w:sz w:val="24"/>
        </w:rPr>
        <w:t>”</w:t>
      </w:r>
    </w:p>
    <w:p w:rsidR="008D798B" w:rsidRDefault="008D798B" w:rsidP="00F36FC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t>经过对大量案情简要文本的内容分析</w:t>
      </w:r>
      <w:r>
        <w:rPr>
          <w:rFonts w:ascii="宋体" w:eastAsia="宋体" w:hAnsi="宋体" w:hint="eastAsia"/>
          <w:sz w:val="24"/>
        </w:rPr>
        <w:t>，</w:t>
      </w:r>
      <w:r>
        <w:rPr>
          <w:rFonts w:ascii="宋体" w:eastAsia="宋体" w:hAnsi="宋体"/>
          <w:sz w:val="24"/>
        </w:rPr>
        <w:t>得出以下结论</w:t>
      </w:r>
      <w:r>
        <w:rPr>
          <w:rFonts w:ascii="宋体" w:eastAsia="宋体" w:hAnsi="宋体" w:hint="eastAsia"/>
          <w:sz w:val="24"/>
        </w:rPr>
        <w:t>：</w:t>
      </w:r>
    </w:p>
    <w:p w:rsidR="008D798B" w:rsidRDefault="008D798B" w:rsidP="00F36FC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（1）案情简要文本的篇幅一般较短，字数在100至300之间，最常见的篇幅为150字左右；</w:t>
      </w:r>
    </w:p>
    <w:p w:rsidR="008D798B" w:rsidRDefault="008D798B" w:rsidP="00F36FC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（2）内容属描述性</w:t>
      </w:r>
      <w:r w:rsidR="001220A0">
        <w:rPr>
          <w:rFonts w:ascii="宋体" w:eastAsia="宋体" w:hAnsi="宋体" w:hint="eastAsia"/>
          <w:sz w:val="24"/>
        </w:rPr>
        <w:t>事件，偏口语化，多见短句，最常见的语句结构为主谓宾形式；</w:t>
      </w:r>
    </w:p>
    <w:p w:rsidR="001220A0" w:rsidRDefault="001220A0" w:rsidP="00F36FC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（3）包含多种信息要素，如电信诈骗案中长包含作案人员的银行卡账号信息，电话号码等，其他信息要素有：损失金额、人员描述、身份证号、公交线路、公交站点等。</w:t>
      </w:r>
    </w:p>
    <w:p w:rsidR="001226A3" w:rsidRDefault="001226A3" w:rsidP="00F36FC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 xml:space="preserve">3.2 </w:t>
      </w:r>
      <w:r w:rsidR="009E19EE">
        <w:rPr>
          <w:rFonts w:ascii="宋体" w:eastAsia="宋体" w:hAnsi="宋体" w:hint="eastAsia"/>
          <w:sz w:val="24"/>
        </w:rPr>
        <w:t>文本分类的基本</w:t>
      </w:r>
      <w:r>
        <w:rPr>
          <w:rFonts w:ascii="宋体" w:eastAsia="宋体" w:hAnsi="宋体" w:hint="eastAsia"/>
          <w:sz w:val="24"/>
        </w:rPr>
        <w:t>流程</w:t>
      </w:r>
    </w:p>
    <w:p w:rsidR="001220A0" w:rsidRDefault="009E19EE" w:rsidP="00F36FC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t>本章主要是将文本分类技术应用于案件</w:t>
      </w:r>
      <w:r>
        <w:rPr>
          <w:rFonts w:ascii="宋体" w:eastAsia="宋体" w:hAnsi="宋体" w:hint="eastAsia"/>
          <w:sz w:val="24"/>
        </w:rPr>
        <w:t>，</w:t>
      </w:r>
      <w:r>
        <w:rPr>
          <w:rFonts w:ascii="宋体" w:eastAsia="宋体" w:hAnsi="宋体"/>
          <w:sz w:val="24"/>
        </w:rPr>
        <w:t>首先简述一下通常的文本分类</w:t>
      </w:r>
      <w:r>
        <w:rPr>
          <w:rFonts w:ascii="宋体" w:eastAsia="宋体" w:hAnsi="宋体" w:hint="eastAsia"/>
          <w:sz w:val="24"/>
        </w:rPr>
        <w:t>，</w:t>
      </w:r>
      <w:r>
        <w:rPr>
          <w:rFonts w:ascii="宋体" w:eastAsia="宋体" w:hAnsi="宋体"/>
          <w:sz w:val="24"/>
        </w:rPr>
        <w:t>其包括的过程有</w:t>
      </w:r>
      <w:r>
        <w:rPr>
          <w:rFonts w:ascii="宋体" w:eastAsia="宋体" w:hAnsi="宋体" w:hint="eastAsia"/>
          <w:sz w:val="24"/>
        </w:rPr>
        <w:t>：</w:t>
      </w:r>
      <w:r>
        <w:rPr>
          <w:rFonts w:ascii="宋体" w:eastAsia="宋体" w:hAnsi="宋体"/>
          <w:sz w:val="24"/>
        </w:rPr>
        <w:t>数据清理</w:t>
      </w:r>
      <w:r>
        <w:rPr>
          <w:rFonts w:ascii="宋体" w:eastAsia="宋体" w:hAnsi="宋体" w:hint="eastAsia"/>
          <w:sz w:val="24"/>
        </w:rPr>
        <w:t>、</w:t>
      </w:r>
      <w:r>
        <w:rPr>
          <w:rFonts w:ascii="宋体" w:eastAsia="宋体" w:hAnsi="宋体"/>
          <w:sz w:val="24"/>
        </w:rPr>
        <w:t>中文分词</w:t>
      </w:r>
      <w:r>
        <w:rPr>
          <w:rFonts w:ascii="宋体" w:eastAsia="宋体" w:hAnsi="宋体" w:hint="eastAsia"/>
          <w:sz w:val="24"/>
        </w:rPr>
        <w:t>及预处理、特征选择、文本向量化、算法分类和性能评估。文本分类的基本流程图如图×所示：</w:t>
      </w:r>
    </w:p>
    <w:p w:rsidR="00C5662F" w:rsidRDefault="00766945" w:rsidP="00C5662F">
      <w:pPr>
        <w:shd w:val="clear" w:color="auto" w:fill="FFFFFF"/>
        <w:snapToGrid w:val="0"/>
        <w:spacing w:line="400" w:lineRule="exact"/>
        <w:jc w:val="left"/>
        <w:rPr>
          <w:rFonts w:ascii="宋体" w:eastAsia="宋体" w:hAnsi="宋体"/>
          <w:sz w:val="24"/>
        </w:rPr>
      </w:pPr>
      <w:r>
        <w:rPr>
          <w:rFonts w:ascii="宋体" w:eastAsia="宋体" w:hAnsi="宋体"/>
          <w:noProof/>
          <w:sz w:val="24"/>
        </w:rPr>
        <w:object w:dxaOrig="7245" w:dyaOrig="4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5.75pt;margin-top:1.35pt;width:267.75pt;height:287.9pt;z-index:251660288;mso-position-horizontal-relative:text;mso-position-vertical-relative:text">
            <v:imagedata r:id="rId8" o:title=""/>
          </v:shape>
          <o:OLEObject Type="Embed" ProgID="Visio.Drawing.11" ShapeID="_x0000_s1026" DrawAspect="Content" ObjectID="_1549980517" r:id="rId9"/>
        </w:object>
      </w:r>
    </w:p>
    <w:p w:rsidR="00C5662F" w:rsidRDefault="00C5662F" w:rsidP="00B80E89">
      <w:pPr>
        <w:shd w:val="clear" w:color="auto" w:fill="FFFFFF"/>
        <w:snapToGrid w:val="0"/>
        <w:spacing w:line="400" w:lineRule="exact"/>
        <w:ind w:firstLineChars="178" w:firstLine="427"/>
        <w:jc w:val="left"/>
        <w:rPr>
          <w:rFonts w:ascii="宋体" w:eastAsia="宋体" w:hAnsi="宋体"/>
          <w:sz w:val="24"/>
        </w:rPr>
      </w:pPr>
    </w:p>
    <w:p w:rsidR="00C5662F" w:rsidRDefault="00C5662F" w:rsidP="00B80E89">
      <w:pPr>
        <w:shd w:val="clear" w:color="auto" w:fill="FFFFFF"/>
        <w:snapToGrid w:val="0"/>
        <w:spacing w:line="400" w:lineRule="exact"/>
        <w:ind w:firstLineChars="178" w:firstLine="427"/>
        <w:jc w:val="left"/>
        <w:rPr>
          <w:rFonts w:ascii="宋体" w:eastAsia="宋体" w:hAnsi="宋体"/>
          <w:sz w:val="24"/>
        </w:rPr>
      </w:pPr>
    </w:p>
    <w:p w:rsidR="00C5662F" w:rsidRDefault="00C5662F" w:rsidP="00B80E89">
      <w:pPr>
        <w:shd w:val="clear" w:color="auto" w:fill="FFFFFF"/>
        <w:snapToGrid w:val="0"/>
        <w:spacing w:line="400" w:lineRule="exact"/>
        <w:ind w:firstLineChars="178" w:firstLine="427"/>
        <w:jc w:val="left"/>
        <w:rPr>
          <w:rFonts w:ascii="宋体" w:eastAsia="宋体" w:hAnsi="宋体"/>
          <w:sz w:val="24"/>
        </w:rPr>
      </w:pPr>
    </w:p>
    <w:p w:rsidR="00C5662F" w:rsidRDefault="00C5662F" w:rsidP="00B80E89">
      <w:pPr>
        <w:shd w:val="clear" w:color="auto" w:fill="FFFFFF"/>
        <w:snapToGrid w:val="0"/>
        <w:spacing w:line="400" w:lineRule="exact"/>
        <w:ind w:firstLineChars="178" w:firstLine="427"/>
        <w:jc w:val="left"/>
        <w:rPr>
          <w:rFonts w:ascii="宋体" w:eastAsia="宋体" w:hAnsi="宋体"/>
          <w:sz w:val="24"/>
        </w:rPr>
      </w:pPr>
    </w:p>
    <w:p w:rsidR="00C5662F" w:rsidRDefault="00C5662F" w:rsidP="00B80E89">
      <w:pPr>
        <w:shd w:val="clear" w:color="auto" w:fill="FFFFFF"/>
        <w:snapToGrid w:val="0"/>
        <w:spacing w:line="400" w:lineRule="exact"/>
        <w:ind w:firstLineChars="178" w:firstLine="427"/>
        <w:jc w:val="left"/>
        <w:rPr>
          <w:rFonts w:ascii="宋体" w:eastAsia="宋体" w:hAnsi="宋体"/>
          <w:sz w:val="24"/>
        </w:rPr>
      </w:pPr>
    </w:p>
    <w:p w:rsidR="00C5662F" w:rsidRDefault="00C5662F" w:rsidP="00B80E89">
      <w:pPr>
        <w:shd w:val="clear" w:color="auto" w:fill="FFFFFF"/>
        <w:snapToGrid w:val="0"/>
        <w:spacing w:line="400" w:lineRule="exact"/>
        <w:ind w:firstLineChars="178" w:firstLine="427"/>
        <w:jc w:val="left"/>
        <w:rPr>
          <w:rFonts w:ascii="宋体" w:eastAsia="宋体" w:hAnsi="宋体"/>
          <w:sz w:val="24"/>
        </w:rPr>
      </w:pPr>
    </w:p>
    <w:p w:rsidR="00C5662F" w:rsidRDefault="00C5662F" w:rsidP="00B80E89">
      <w:pPr>
        <w:shd w:val="clear" w:color="auto" w:fill="FFFFFF"/>
        <w:snapToGrid w:val="0"/>
        <w:spacing w:line="400" w:lineRule="exact"/>
        <w:ind w:firstLineChars="178" w:firstLine="427"/>
        <w:jc w:val="left"/>
        <w:rPr>
          <w:rFonts w:ascii="宋体" w:eastAsia="宋体" w:hAnsi="宋体"/>
          <w:sz w:val="24"/>
        </w:rPr>
      </w:pPr>
    </w:p>
    <w:p w:rsidR="00C5662F" w:rsidRDefault="00C5662F" w:rsidP="00C5662F">
      <w:pPr>
        <w:shd w:val="clear" w:color="auto" w:fill="FFFFFF"/>
        <w:snapToGrid w:val="0"/>
        <w:spacing w:line="400" w:lineRule="exact"/>
        <w:jc w:val="left"/>
        <w:rPr>
          <w:rFonts w:ascii="宋体" w:eastAsia="宋体" w:hAnsi="宋体"/>
          <w:sz w:val="24"/>
        </w:rPr>
      </w:pPr>
    </w:p>
    <w:p w:rsidR="00C5662F" w:rsidRDefault="00C5662F" w:rsidP="00C5662F">
      <w:pPr>
        <w:shd w:val="clear" w:color="auto" w:fill="FFFFFF"/>
        <w:snapToGrid w:val="0"/>
        <w:spacing w:line="400" w:lineRule="exact"/>
        <w:jc w:val="left"/>
        <w:rPr>
          <w:rFonts w:ascii="宋体" w:eastAsia="宋体" w:hAnsi="宋体"/>
          <w:sz w:val="24"/>
        </w:rPr>
      </w:pPr>
    </w:p>
    <w:p w:rsidR="00C5662F" w:rsidRDefault="00C5662F" w:rsidP="00C5662F">
      <w:pPr>
        <w:shd w:val="clear" w:color="auto" w:fill="FFFFFF"/>
        <w:snapToGrid w:val="0"/>
        <w:spacing w:line="400" w:lineRule="exact"/>
        <w:jc w:val="left"/>
        <w:rPr>
          <w:rFonts w:ascii="宋体" w:eastAsia="宋体" w:hAnsi="宋体"/>
          <w:sz w:val="24"/>
        </w:rPr>
      </w:pPr>
    </w:p>
    <w:p w:rsidR="00C5662F" w:rsidRDefault="00C5662F" w:rsidP="00C5662F">
      <w:pPr>
        <w:shd w:val="clear" w:color="auto" w:fill="FFFFFF"/>
        <w:snapToGrid w:val="0"/>
        <w:spacing w:line="400" w:lineRule="exact"/>
        <w:jc w:val="left"/>
        <w:rPr>
          <w:rFonts w:ascii="宋体" w:eastAsia="宋体" w:hAnsi="宋体"/>
          <w:sz w:val="24"/>
        </w:rPr>
      </w:pPr>
    </w:p>
    <w:p w:rsidR="00C5662F" w:rsidRDefault="00C5662F" w:rsidP="00C5662F">
      <w:pPr>
        <w:shd w:val="clear" w:color="auto" w:fill="FFFFFF"/>
        <w:snapToGrid w:val="0"/>
        <w:spacing w:line="400" w:lineRule="exact"/>
        <w:jc w:val="left"/>
        <w:rPr>
          <w:rFonts w:ascii="宋体" w:eastAsia="宋体" w:hAnsi="宋体"/>
          <w:sz w:val="24"/>
        </w:rPr>
      </w:pPr>
    </w:p>
    <w:p w:rsidR="00C5662F" w:rsidRDefault="00C5662F" w:rsidP="00B80E89">
      <w:pPr>
        <w:shd w:val="clear" w:color="auto" w:fill="FFFFFF"/>
        <w:snapToGrid w:val="0"/>
        <w:spacing w:line="400" w:lineRule="exact"/>
        <w:ind w:firstLineChars="178" w:firstLine="427"/>
        <w:jc w:val="left"/>
        <w:rPr>
          <w:rFonts w:ascii="宋体" w:eastAsia="宋体" w:hAnsi="宋体"/>
          <w:sz w:val="24"/>
        </w:rPr>
      </w:pPr>
    </w:p>
    <w:p w:rsidR="00C5662F" w:rsidRDefault="00C5662F" w:rsidP="00C5662F">
      <w:pPr>
        <w:shd w:val="clear" w:color="auto" w:fill="FFFFFF"/>
        <w:snapToGrid w:val="0"/>
        <w:spacing w:line="400" w:lineRule="exact"/>
        <w:jc w:val="left"/>
        <w:rPr>
          <w:rFonts w:ascii="宋体" w:eastAsia="宋体" w:hAnsi="宋体"/>
          <w:sz w:val="24"/>
        </w:rPr>
      </w:pPr>
    </w:p>
    <w:p w:rsidR="00C5662F" w:rsidRPr="00C5662F" w:rsidRDefault="00C5662F" w:rsidP="00B80E89">
      <w:pPr>
        <w:shd w:val="clear" w:color="auto" w:fill="FFFFFF"/>
        <w:snapToGrid w:val="0"/>
        <w:spacing w:line="400" w:lineRule="exact"/>
        <w:ind w:firstLineChars="178" w:firstLine="427"/>
        <w:jc w:val="left"/>
        <w:rPr>
          <w:rFonts w:ascii="宋体" w:eastAsia="宋体" w:hAnsi="宋体"/>
          <w:sz w:val="24"/>
        </w:rPr>
      </w:pPr>
    </w:p>
    <w:p w:rsidR="009E19EE" w:rsidRPr="001226A3" w:rsidRDefault="00A972B5" w:rsidP="00B80E8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object w:dxaOrig="7245" w:dyaOrig="4365">
          <v:shape id="_x0000_i1025" type="#_x0000_t75" style="width:3in;height:114.1pt" o:ole="">
            <v:imagedata r:id="rId10" o:title=""/>
          </v:shape>
          <o:OLEObject Type="Embed" ProgID="Visio.Drawing.11" ShapeID="_x0000_i1025" DrawAspect="Content" ObjectID="_1549980516" r:id="rId11"/>
        </w:object>
      </w:r>
    </w:p>
    <w:p w:rsidR="003A2D56" w:rsidRPr="003A2D56" w:rsidRDefault="00A972B5" w:rsidP="00F36FC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lastRenderedPageBreak/>
        <w:t>图中，文本分类模型先由训练样本集进行训练从而获得分类所需的知识，</w:t>
      </w:r>
      <w:r w:rsidR="00C5662F" w:rsidRPr="00C5662F">
        <w:rPr>
          <w:rFonts w:ascii="宋体" w:eastAsia="宋体" w:hAnsi="宋体" w:hint="eastAsia"/>
          <w:sz w:val="24"/>
        </w:rPr>
        <w:t>模型</w:t>
      </w:r>
      <w:r>
        <w:rPr>
          <w:rFonts w:ascii="宋体" w:eastAsia="宋体" w:hAnsi="宋体" w:hint="eastAsia"/>
          <w:sz w:val="24"/>
        </w:rPr>
        <w:t>构建</w:t>
      </w:r>
      <w:r w:rsidR="00C5662F" w:rsidRPr="00C5662F">
        <w:rPr>
          <w:rFonts w:ascii="宋体" w:eastAsia="宋体" w:hAnsi="宋体" w:hint="eastAsia"/>
          <w:sz w:val="24"/>
        </w:rPr>
        <w:t>之后就能将此模型</w:t>
      </w:r>
      <w:r>
        <w:rPr>
          <w:rFonts w:ascii="宋体" w:eastAsia="宋体" w:hAnsi="宋体" w:hint="eastAsia"/>
          <w:sz w:val="24"/>
        </w:rPr>
        <w:t>用于</w:t>
      </w:r>
      <w:r w:rsidR="00C5662F" w:rsidRPr="00C5662F">
        <w:rPr>
          <w:rFonts w:ascii="宋体" w:eastAsia="宋体" w:hAnsi="宋体" w:hint="eastAsia"/>
          <w:sz w:val="24"/>
        </w:rPr>
        <w:t>对未知的文本进行分类。</w:t>
      </w:r>
    </w:p>
    <w:p w:rsidR="00A96853" w:rsidRDefault="00A96853" w:rsidP="00F36FC9">
      <w:pPr>
        <w:spacing w:line="400" w:lineRule="exact"/>
        <w:rPr>
          <w:rFonts w:ascii="宋体" w:eastAsia="宋体" w:hAnsi="宋体"/>
          <w:sz w:val="24"/>
        </w:rPr>
      </w:pPr>
      <w:r w:rsidRPr="003A2D56">
        <w:rPr>
          <w:rFonts w:ascii="宋体" w:eastAsia="宋体" w:hAnsi="宋体" w:hint="eastAsia"/>
          <w:sz w:val="24"/>
        </w:rPr>
        <w:t>3.</w:t>
      </w:r>
      <w:r w:rsidR="001226A3" w:rsidRPr="003A2D56">
        <w:rPr>
          <w:rFonts w:ascii="宋体" w:eastAsia="宋体" w:hAnsi="宋体"/>
          <w:sz w:val="24"/>
        </w:rPr>
        <w:t>3</w:t>
      </w:r>
      <w:r w:rsidRPr="003A2D56">
        <w:rPr>
          <w:rFonts w:ascii="宋体" w:eastAsia="宋体" w:hAnsi="宋体" w:hint="eastAsia"/>
          <w:sz w:val="24"/>
        </w:rPr>
        <w:t xml:space="preserve"> </w:t>
      </w:r>
      <w:r w:rsidR="001226A3" w:rsidRPr="003A2D56">
        <w:rPr>
          <w:rFonts w:ascii="宋体" w:eastAsia="宋体" w:hAnsi="宋体" w:hint="eastAsia"/>
          <w:sz w:val="24"/>
        </w:rPr>
        <w:t>案件</w:t>
      </w:r>
      <w:r w:rsidR="00525234">
        <w:rPr>
          <w:rFonts w:ascii="宋体" w:eastAsia="宋体" w:hAnsi="宋体" w:hint="eastAsia"/>
          <w:sz w:val="24"/>
        </w:rPr>
        <w:t>文本特征表示</w:t>
      </w:r>
    </w:p>
    <w:p w:rsidR="00525234" w:rsidRPr="003A2D56" w:rsidRDefault="00525234" w:rsidP="00F36FC9">
      <w:pPr>
        <w:spacing w:line="400" w:lineRule="exact"/>
        <w:rPr>
          <w:rFonts w:ascii="宋体" w:eastAsia="宋体" w:hAnsi="宋体"/>
          <w:sz w:val="24"/>
        </w:rPr>
      </w:pPr>
      <w:r>
        <w:rPr>
          <w:rFonts w:ascii="宋体" w:eastAsia="宋体" w:hAnsi="宋体" w:hint="eastAsia"/>
          <w:sz w:val="24"/>
        </w:rPr>
        <w:t>3.3.1中文分词</w:t>
      </w:r>
    </w:p>
    <w:p w:rsidR="00A96853" w:rsidRPr="00A96853" w:rsidRDefault="003A2D56" w:rsidP="00F36FC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获取案件语料数据之后</w:t>
      </w:r>
      <w:r w:rsidR="00A96853" w:rsidRPr="00A96853">
        <w:rPr>
          <w:rFonts w:ascii="宋体" w:eastAsia="宋体" w:hAnsi="宋体" w:hint="eastAsia"/>
          <w:sz w:val="24"/>
        </w:rPr>
        <w:t>，</w:t>
      </w:r>
      <w:r>
        <w:rPr>
          <w:rFonts w:ascii="宋体" w:eastAsia="宋体" w:hAnsi="宋体" w:hint="eastAsia"/>
          <w:sz w:val="24"/>
        </w:rPr>
        <w:t>首先</w:t>
      </w:r>
      <w:r w:rsidR="00525234">
        <w:rPr>
          <w:rFonts w:ascii="宋体" w:eastAsia="宋体" w:hAnsi="宋体" w:hint="eastAsia"/>
          <w:sz w:val="24"/>
        </w:rPr>
        <w:t>需要做好案件文本</w:t>
      </w:r>
      <w:r w:rsidR="00A96853" w:rsidRPr="00A96853">
        <w:rPr>
          <w:rFonts w:ascii="宋体" w:eastAsia="宋体" w:hAnsi="宋体" w:hint="eastAsia"/>
          <w:sz w:val="24"/>
        </w:rPr>
        <w:t>处理工作，</w:t>
      </w:r>
      <w:r w:rsidR="00525234">
        <w:rPr>
          <w:rFonts w:ascii="宋体" w:eastAsia="宋体" w:hAnsi="宋体" w:hint="eastAsia"/>
          <w:sz w:val="24"/>
        </w:rPr>
        <w:t>要将案件文本表示成计算机能够理解与处理的数字形式，之后才能进行进一步分析处理。因此文本表示是案件分类的第一任务。</w:t>
      </w:r>
    </w:p>
    <w:p w:rsidR="00522FB7" w:rsidRDefault="00525234" w:rsidP="00F36FC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对案件进行中文分词是</w:t>
      </w:r>
      <w:r w:rsidR="00B11A14">
        <w:rPr>
          <w:rFonts w:ascii="宋体" w:eastAsia="宋体" w:hAnsi="宋体" w:hint="eastAsia"/>
          <w:sz w:val="24"/>
        </w:rPr>
        <w:t>将案件文本特征表示的前提</w:t>
      </w:r>
      <w:r w:rsidR="00A96853" w:rsidRPr="00A96853">
        <w:rPr>
          <w:rFonts w:ascii="宋体" w:eastAsia="宋体" w:hAnsi="宋体" w:hint="eastAsia"/>
          <w:sz w:val="24"/>
        </w:rPr>
        <w:t>。本文采用分词效果</w:t>
      </w:r>
      <w:r w:rsidR="003A2D56">
        <w:rPr>
          <w:rFonts w:ascii="宋体" w:eastAsia="宋体" w:hAnsi="宋体" w:hint="eastAsia"/>
          <w:sz w:val="24"/>
        </w:rPr>
        <w:t>和运行性能</w:t>
      </w:r>
      <w:r w:rsidR="00A96853" w:rsidRPr="00A96853">
        <w:rPr>
          <w:rFonts w:ascii="宋体" w:eastAsia="宋体" w:hAnsi="宋体" w:hint="eastAsia"/>
          <w:sz w:val="24"/>
        </w:rPr>
        <w:t>都较为优秀的“Jieba”分词。“Jieba”</w:t>
      </w:r>
      <w:r w:rsidR="00A96853" w:rsidRPr="00A96853">
        <w:rPr>
          <w:rFonts w:hint="eastAsia"/>
        </w:rPr>
        <w:t xml:space="preserve"> </w:t>
      </w:r>
      <w:r w:rsidR="003A2D56">
        <w:rPr>
          <w:rFonts w:ascii="宋体" w:eastAsia="宋体" w:hAnsi="宋体" w:hint="eastAsia"/>
          <w:sz w:val="24"/>
        </w:rPr>
        <w:t>分词是一款目前应用广泛、口碑较好的分词工具，</w:t>
      </w:r>
      <w:r w:rsidR="00522FB7">
        <w:rPr>
          <w:rFonts w:ascii="宋体" w:eastAsia="宋体" w:hAnsi="宋体" w:hint="eastAsia"/>
          <w:sz w:val="24"/>
        </w:rPr>
        <w:t>其基于如下算法：</w:t>
      </w:r>
    </w:p>
    <w:p w:rsidR="00522FB7" w:rsidRPr="00522FB7" w:rsidRDefault="00522FB7" w:rsidP="00F36FC9">
      <w:pPr>
        <w:pStyle w:val="ac"/>
        <w:numPr>
          <w:ilvl w:val="0"/>
          <w:numId w:val="7"/>
        </w:numPr>
        <w:shd w:val="clear" w:color="auto" w:fill="FFFFFF"/>
        <w:snapToGrid w:val="0"/>
        <w:spacing w:line="400" w:lineRule="exact"/>
        <w:ind w:firstLineChars="0"/>
        <w:jc w:val="left"/>
        <w:rPr>
          <w:rFonts w:ascii="宋体" w:eastAsia="宋体" w:hAnsi="宋体"/>
          <w:sz w:val="24"/>
        </w:rPr>
      </w:pPr>
      <w:r w:rsidRPr="00522FB7">
        <w:rPr>
          <w:rFonts w:ascii="宋体" w:eastAsia="宋体" w:hAnsi="宋体" w:hint="eastAsia"/>
          <w:sz w:val="24"/>
        </w:rPr>
        <w:t>基于前缀词典实现高效的词图扫描，生成句子中汉字所有可能成词情况所构成的有向无环图；</w:t>
      </w:r>
    </w:p>
    <w:p w:rsidR="00522FB7" w:rsidRPr="00522FB7" w:rsidRDefault="00522FB7" w:rsidP="00F36FC9">
      <w:pPr>
        <w:pStyle w:val="ac"/>
        <w:numPr>
          <w:ilvl w:val="0"/>
          <w:numId w:val="7"/>
        </w:numPr>
        <w:shd w:val="clear" w:color="auto" w:fill="FFFFFF"/>
        <w:snapToGrid w:val="0"/>
        <w:spacing w:line="400" w:lineRule="exact"/>
        <w:ind w:firstLineChars="0"/>
        <w:jc w:val="left"/>
        <w:rPr>
          <w:rFonts w:ascii="宋体" w:eastAsia="宋体" w:hAnsi="宋体"/>
          <w:sz w:val="24"/>
        </w:rPr>
      </w:pPr>
      <w:r w:rsidRPr="00522FB7">
        <w:rPr>
          <w:rFonts w:ascii="宋体" w:eastAsia="宋体" w:hAnsi="宋体" w:hint="eastAsia"/>
          <w:sz w:val="24"/>
        </w:rPr>
        <w:t>采用了动态规划查找最大概率路径, 找出基于词频的最大切分组合</w:t>
      </w:r>
      <w:r>
        <w:rPr>
          <w:rFonts w:ascii="宋体" w:eastAsia="宋体" w:hAnsi="宋体" w:hint="eastAsia"/>
          <w:sz w:val="24"/>
        </w:rPr>
        <w:t>；</w:t>
      </w:r>
    </w:p>
    <w:p w:rsidR="00522FB7" w:rsidRPr="00522FB7" w:rsidRDefault="00522FB7" w:rsidP="00F36FC9">
      <w:pPr>
        <w:pStyle w:val="ac"/>
        <w:numPr>
          <w:ilvl w:val="0"/>
          <w:numId w:val="7"/>
        </w:numPr>
        <w:shd w:val="clear" w:color="auto" w:fill="FFFFFF"/>
        <w:snapToGrid w:val="0"/>
        <w:spacing w:line="400" w:lineRule="exact"/>
        <w:ind w:firstLineChars="0"/>
        <w:jc w:val="left"/>
        <w:rPr>
          <w:rFonts w:ascii="宋体" w:eastAsia="宋体" w:hAnsi="宋体"/>
          <w:sz w:val="24"/>
        </w:rPr>
      </w:pPr>
      <w:r w:rsidRPr="00522FB7">
        <w:rPr>
          <w:rFonts w:ascii="宋体" w:eastAsia="宋体" w:hAnsi="宋体" w:hint="eastAsia"/>
          <w:sz w:val="24"/>
        </w:rPr>
        <w:t>对于未登录词，采用了基于汉字成词能力的 HMM 模型，使用了 Viterbi 算法</w:t>
      </w:r>
      <w:r>
        <w:rPr>
          <w:rFonts w:ascii="宋体" w:eastAsia="宋体" w:hAnsi="宋体" w:hint="eastAsia"/>
          <w:sz w:val="24"/>
        </w:rPr>
        <w:t>。</w:t>
      </w:r>
    </w:p>
    <w:p w:rsidR="00B11A14" w:rsidRDefault="00522FB7" w:rsidP="00F36FC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“Jieba”可以允许</w:t>
      </w:r>
      <w:r w:rsidR="00A96853" w:rsidRPr="00A96853">
        <w:rPr>
          <w:rFonts w:ascii="宋体" w:eastAsia="宋体" w:hAnsi="宋体" w:hint="eastAsia"/>
          <w:sz w:val="24"/>
        </w:rPr>
        <w:t>用户自行添加自定义词</w:t>
      </w:r>
      <w:r w:rsidR="00B11A14">
        <w:rPr>
          <w:rFonts w:ascii="宋体" w:eastAsia="宋体" w:hAnsi="宋体" w:hint="eastAsia"/>
          <w:sz w:val="24"/>
        </w:rPr>
        <w:t>典和停用词词典，这两个特性对于案件文本的分词，具有</w:t>
      </w:r>
      <w:r>
        <w:rPr>
          <w:rFonts w:ascii="宋体" w:eastAsia="宋体" w:hAnsi="宋体" w:hint="eastAsia"/>
          <w:sz w:val="24"/>
        </w:rPr>
        <w:t>实用</w:t>
      </w:r>
      <w:r w:rsidR="00B11A14">
        <w:rPr>
          <w:rFonts w:ascii="宋体" w:eastAsia="宋体" w:hAnsi="宋体" w:hint="eastAsia"/>
          <w:sz w:val="24"/>
        </w:rPr>
        <w:t>价值。</w:t>
      </w:r>
    </w:p>
    <w:p w:rsidR="00B11A14" w:rsidRDefault="00B11A14" w:rsidP="00F36FC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t>本文对</w:t>
      </w:r>
      <w:r>
        <w:rPr>
          <w:rFonts w:ascii="宋体" w:eastAsia="宋体" w:hAnsi="宋体" w:hint="eastAsia"/>
          <w:sz w:val="24"/>
        </w:rPr>
        <w:t>“Jieba”分词工具进行了一下的改进：</w:t>
      </w:r>
    </w:p>
    <w:p w:rsidR="00B11A14" w:rsidRDefault="00B11A14" w:rsidP="00F36FC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t>1</w:t>
      </w:r>
      <w:r>
        <w:rPr>
          <w:rFonts w:ascii="宋体" w:eastAsia="宋体" w:hAnsi="宋体" w:hint="eastAsia"/>
          <w:sz w:val="24"/>
        </w:rPr>
        <w:t>、</w:t>
      </w:r>
      <w:r w:rsidR="00A96853" w:rsidRPr="00A96853">
        <w:rPr>
          <w:rFonts w:ascii="宋体" w:eastAsia="宋体" w:hAnsi="宋体" w:hint="eastAsia"/>
          <w:sz w:val="24"/>
        </w:rPr>
        <w:t>案件文本中包含不少公安领域</w:t>
      </w:r>
      <w:r>
        <w:rPr>
          <w:rFonts w:ascii="宋体" w:eastAsia="宋体" w:hAnsi="宋体" w:hint="eastAsia"/>
          <w:sz w:val="24"/>
        </w:rPr>
        <w:t>专业词汇和地区、道路等名称词汇，将这些特殊词汇添加至自定义词典</w:t>
      </w:r>
      <w:r w:rsidR="00E63BDF">
        <w:rPr>
          <w:rFonts w:ascii="宋体" w:eastAsia="宋体" w:hAnsi="宋体" w:hint="eastAsia"/>
          <w:sz w:val="24"/>
        </w:rPr>
        <w:t>，提高</w:t>
      </w:r>
      <w:r>
        <w:rPr>
          <w:rFonts w:ascii="宋体" w:eastAsia="宋体" w:hAnsi="宋体" w:hint="eastAsia"/>
          <w:sz w:val="24"/>
        </w:rPr>
        <w:t>分词的准确率；</w:t>
      </w:r>
    </w:p>
    <w:p w:rsidR="00A96853" w:rsidRDefault="00B11A14" w:rsidP="00F36FC9">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sz w:val="24"/>
        </w:rPr>
        <w:t>2</w:t>
      </w:r>
      <w:r>
        <w:rPr>
          <w:rFonts w:ascii="宋体" w:eastAsia="宋体" w:hAnsi="宋体" w:hint="eastAsia"/>
          <w:sz w:val="24"/>
        </w:rPr>
        <w:t>、</w:t>
      </w:r>
      <w:r w:rsidR="00E63BDF">
        <w:rPr>
          <w:rFonts w:ascii="宋体" w:eastAsia="宋体" w:hAnsi="宋体" w:hint="eastAsia"/>
          <w:sz w:val="24"/>
        </w:rPr>
        <w:t>根据词频，</w:t>
      </w:r>
      <w:r>
        <w:rPr>
          <w:rFonts w:ascii="宋体" w:eastAsia="宋体" w:hAnsi="宋体" w:hint="eastAsia"/>
          <w:sz w:val="24"/>
        </w:rPr>
        <w:t>将区分度差的高频词汇放入停用词典，</w:t>
      </w:r>
      <w:r w:rsidR="00E63BDF">
        <w:rPr>
          <w:rFonts w:ascii="宋体" w:eastAsia="宋体" w:hAnsi="宋体" w:hint="eastAsia"/>
          <w:sz w:val="24"/>
        </w:rPr>
        <w:t>有助于提升分类的</w:t>
      </w:r>
      <w:r w:rsidR="00A96853" w:rsidRPr="00A96853">
        <w:rPr>
          <w:rFonts w:ascii="宋体" w:eastAsia="宋体" w:hAnsi="宋体" w:hint="eastAsia"/>
          <w:sz w:val="24"/>
        </w:rPr>
        <w:t>效果。</w:t>
      </w:r>
    </w:p>
    <w:p w:rsidR="00B11A14" w:rsidRPr="00A96853" w:rsidRDefault="00B11A14" w:rsidP="00F36FC9">
      <w:pPr>
        <w:shd w:val="clear" w:color="auto" w:fill="FFFFFF"/>
        <w:snapToGrid w:val="0"/>
        <w:spacing w:line="400" w:lineRule="exact"/>
        <w:jc w:val="left"/>
        <w:rPr>
          <w:rFonts w:ascii="宋体" w:eastAsia="宋体" w:hAnsi="宋体"/>
          <w:sz w:val="24"/>
        </w:rPr>
      </w:pPr>
      <w:r>
        <w:rPr>
          <w:rFonts w:ascii="宋体" w:eastAsia="宋体" w:hAnsi="宋体" w:hint="eastAsia"/>
          <w:sz w:val="24"/>
        </w:rPr>
        <w:t>3.3.2特征表示</w:t>
      </w:r>
    </w:p>
    <w:p w:rsidR="00A96853" w:rsidRPr="00A96853" w:rsidRDefault="00A96853" w:rsidP="00F36FC9">
      <w:pPr>
        <w:spacing w:line="400" w:lineRule="exact"/>
        <w:rPr>
          <w:rFonts w:eastAsiaTheme="minorEastAsia"/>
          <w:sz w:val="24"/>
        </w:rPr>
      </w:pPr>
      <w:r w:rsidRPr="00A96853">
        <w:rPr>
          <w:rFonts w:ascii="宋体" w:eastAsia="宋体" w:hAnsi="宋体" w:hint="eastAsia"/>
          <w:sz w:val="24"/>
        </w:rPr>
        <w:tab/>
      </w:r>
      <w:r w:rsidR="00E63BDF">
        <w:rPr>
          <w:rFonts w:ascii="宋体" w:eastAsia="宋体" w:hAnsi="宋体" w:hint="eastAsia"/>
          <w:sz w:val="24"/>
        </w:rPr>
        <w:t>这一步是真正</w:t>
      </w:r>
      <w:r w:rsidRPr="00A96853">
        <w:rPr>
          <w:rFonts w:ascii="宋体" w:eastAsia="宋体" w:hAnsi="宋体" w:hint="eastAsia"/>
          <w:sz w:val="24"/>
        </w:rPr>
        <w:t>将案件文本转换成计算机能够理解的表示形式</w:t>
      </w:r>
      <w:r w:rsidR="00E63BDF">
        <w:rPr>
          <w:rFonts w:ascii="宋体" w:eastAsia="宋体" w:hAnsi="宋体" w:hint="eastAsia"/>
          <w:sz w:val="24"/>
        </w:rPr>
        <w:t>的过程</w:t>
      </w:r>
      <w:r w:rsidRPr="00A96853">
        <w:rPr>
          <w:rFonts w:ascii="宋体" w:eastAsia="宋体" w:hAnsi="宋体" w:hint="eastAsia"/>
          <w:sz w:val="24"/>
        </w:rPr>
        <w:t>。本文采用向量空间模型（Vector Space Model，VSM）表示案件文本。该模型的主要思想是：将每一文档都映射为由一组规范化正交词条矢量张成的向量空间中的一个点。对于所有的文档类和未知文档，都</w:t>
      </w:r>
      <w:r w:rsidRPr="00A96853">
        <w:rPr>
          <w:rFonts w:eastAsiaTheme="minorEastAsia" w:hint="eastAsia"/>
          <w:sz w:val="24"/>
        </w:rPr>
        <w:t>可以用此空间中的词条向量（</w:t>
      </w:r>
      <w:r w:rsidRPr="00A96853">
        <w:rPr>
          <w:rFonts w:eastAsiaTheme="minorEastAsia" w:hint="eastAsia"/>
          <w:i/>
          <w:sz w:val="24"/>
        </w:rPr>
        <w:t>T</w:t>
      </w:r>
      <w:r w:rsidRPr="00A96853">
        <w:rPr>
          <w:rFonts w:eastAsiaTheme="minorEastAsia" w:hint="eastAsia"/>
          <w:i/>
          <w:sz w:val="24"/>
          <w:vertAlign w:val="subscript"/>
        </w:rPr>
        <w:t>1</w:t>
      </w:r>
      <w:r w:rsidRPr="00A96853">
        <w:rPr>
          <w:rFonts w:eastAsiaTheme="minorEastAsia" w:hint="eastAsia"/>
          <w:i/>
          <w:sz w:val="24"/>
        </w:rPr>
        <w:t xml:space="preserve"> ,</w:t>
      </w:r>
      <w:r w:rsidRPr="00A96853">
        <w:rPr>
          <w:rFonts w:eastAsiaTheme="minorEastAsia"/>
          <w:i/>
          <w:sz w:val="24"/>
        </w:rPr>
        <w:t xml:space="preserve"> </w:t>
      </w:r>
      <w:r w:rsidRPr="00A96853">
        <w:rPr>
          <w:rFonts w:eastAsiaTheme="minorEastAsia" w:hint="eastAsia"/>
          <w:i/>
          <w:sz w:val="24"/>
        </w:rPr>
        <w:t>W</w:t>
      </w:r>
      <w:r w:rsidRPr="00A96853">
        <w:rPr>
          <w:rFonts w:eastAsiaTheme="minorEastAsia" w:hint="eastAsia"/>
          <w:i/>
          <w:sz w:val="24"/>
          <w:vertAlign w:val="subscript"/>
        </w:rPr>
        <w:t>1</w:t>
      </w:r>
      <w:r w:rsidRPr="00A96853">
        <w:rPr>
          <w:rFonts w:eastAsiaTheme="minorEastAsia" w:hint="eastAsia"/>
          <w:i/>
          <w:sz w:val="24"/>
        </w:rPr>
        <w:t xml:space="preserve"> ,</w:t>
      </w:r>
      <w:r w:rsidRPr="00A96853">
        <w:rPr>
          <w:rFonts w:eastAsiaTheme="minorEastAsia"/>
          <w:i/>
          <w:sz w:val="24"/>
        </w:rPr>
        <w:t xml:space="preserve"> </w:t>
      </w:r>
      <w:r w:rsidRPr="00A96853">
        <w:rPr>
          <w:rFonts w:eastAsiaTheme="minorEastAsia" w:hint="eastAsia"/>
          <w:i/>
          <w:sz w:val="24"/>
        </w:rPr>
        <w:t>T</w:t>
      </w:r>
      <w:r w:rsidRPr="00A96853">
        <w:rPr>
          <w:rFonts w:eastAsiaTheme="minorEastAsia" w:hint="eastAsia"/>
          <w:i/>
          <w:sz w:val="24"/>
          <w:vertAlign w:val="subscript"/>
        </w:rPr>
        <w:t>2</w:t>
      </w:r>
      <w:r w:rsidRPr="00A96853">
        <w:rPr>
          <w:rFonts w:eastAsiaTheme="minorEastAsia" w:hint="eastAsia"/>
          <w:i/>
          <w:sz w:val="24"/>
        </w:rPr>
        <w:t xml:space="preserve"> ,</w:t>
      </w:r>
      <w:r w:rsidRPr="00A96853">
        <w:rPr>
          <w:rFonts w:eastAsiaTheme="minorEastAsia"/>
          <w:i/>
          <w:sz w:val="24"/>
        </w:rPr>
        <w:t xml:space="preserve"> </w:t>
      </w:r>
      <w:r w:rsidRPr="00A96853">
        <w:rPr>
          <w:rFonts w:eastAsiaTheme="minorEastAsia" w:hint="eastAsia"/>
          <w:i/>
          <w:sz w:val="24"/>
        </w:rPr>
        <w:t>W</w:t>
      </w:r>
      <w:r w:rsidRPr="00A96853">
        <w:rPr>
          <w:rFonts w:eastAsiaTheme="minorEastAsia" w:hint="eastAsia"/>
          <w:i/>
          <w:sz w:val="24"/>
          <w:vertAlign w:val="subscript"/>
        </w:rPr>
        <w:t>2</w:t>
      </w:r>
      <w:r w:rsidRPr="00A96853">
        <w:rPr>
          <w:rFonts w:eastAsiaTheme="minorEastAsia" w:hint="eastAsia"/>
          <w:i/>
          <w:sz w:val="24"/>
        </w:rPr>
        <w:t xml:space="preserve"> ,</w:t>
      </w:r>
      <w:r w:rsidRPr="00A96853">
        <w:rPr>
          <w:rFonts w:eastAsiaTheme="minorEastAsia" w:hint="eastAsia"/>
          <w:i/>
          <w:sz w:val="24"/>
        </w:rPr>
        <w:t>…</w:t>
      </w:r>
      <w:r w:rsidRPr="00A96853">
        <w:rPr>
          <w:rFonts w:eastAsiaTheme="minorEastAsia" w:hint="eastAsia"/>
          <w:i/>
          <w:sz w:val="24"/>
        </w:rPr>
        <w:t>, T</w:t>
      </w:r>
      <w:r w:rsidRPr="00A96853">
        <w:rPr>
          <w:rFonts w:eastAsiaTheme="minorEastAsia" w:hint="eastAsia"/>
          <w:i/>
          <w:sz w:val="24"/>
          <w:vertAlign w:val="subscript"/>
        </w:rPr>
        <w:t>n</w:t>
      </w:r>
      <w:r w:rsidRPr="00A96853">
        <w:rPr>
          <w:rFonts w:eastAsiaTheme="minorEastAsia" w:hint="eastAsia"/>
          <w:i/>
          <w:sz w:val="24"/>
        </w:rPr>
        <w:t xml:space="preserve"> , W</w:t>
      </w:r>
      <w:r w:rsidRPr="00A96853">
        <w:rPr>
          <w:rFonts w:eastAsiaTheme="minorEastAsia" w:hint="eastAsia"/>
          <w:i/>
          <w:sz w:val="24"/>
          <w:vertAlign w:val="subscript"/>
        </w:rPr>
        <w:t>n</w:t>
      </w:r>
      <w:r w:rsidRPr="00A96853">
        <w:rPr>
          <w:rFonts w:eastAsiaTheme="minorEastAsia" w:hint="eastAsia"/>
          <w:sz w:val="24"/>
        </w:rPr>
        <w:t>）来表示（其中，</w:t>
      </w:r>
      <w:r w:rsidRPr="00A96853">
        <w:rPr>
          <w:rFonts w:eastAsiaTheme="minorEastAsia" w:hint="eastAsia"/>
          <w:i/>
          <w:sz w:val="24"/>
        </w:rPr>
        <w:t>T</w:t>
      </w:r>
      <w:r w:rsidRPr="00A96853">
        <w:rPr>
          <w:rFonts w:eastAsiaTheme="minorEastAsia" w:hint="eastAsia"/>
          <w:i/>
          <w:sz w:val="24"/>
          <w:vertAlign w:val="subscript"/>
        </w:rPr>
        <w:t>i</w:t>
      </w:r>
      <w:r w:rsidRPr="00A96853">
        <w:rPr>
          <w:rFonts w:eastAsiaTheme="minorEastAsia" w:hint="eastAsia"/>
          <w:sz w:val="24"/>
        </w:rPr>
        <w:t>为特征向量词条；</w:t>
      </w:r>
      <w:r w:rsidRPr="00A96853">
        <w:rPr>
          <w:rFonts w:eastAsiaTheme="minorEastAsia" w:hint="eastAsia"/>
          <w:i/>
          <w:sz w:val="24"/>
        </w:rPr>
        <w:t>W</w:t>
      </w:r>
      <w:r w:rsidRPr="00A96853">
        <w:rPr>
          <w:rFonts w:eastAsiaTheme="minorEastAsia" w:hint="eastAsia"/>
          <w:i/>
          <w:sz w:val="24"/>
          <w:vertAlign w:val="subscript"/>
        </w:rPr>
        <w:t>i</w:t>
      </w:r>
      <w:r w:rsidRPr="00A96853">
        <w:rPr>
          <w:rFonts w:eastAsiaTheme="minorEastAsia" w:hint="eastAsia"/>
          <w:sz w:val="24"/>
        </w:rPr>
        <w:t>为</w:t>
      </w:r>
      <w:r w:rsidRPr="00A96853">
        <w:rPr>
          <w:rFonts w:eastAsiaTheme="minorEastAsia" w:hint="eastAsia"/>
          <w:i/>
          <w:sz w:val="24"/>
        </w:rPr>
        <w:t>T</w:t>
      </w:r>
      <w:r w:rsidRPr="00A96853">
        <w:rPr>
          <w:rFonts w:eastAsiaTheme="minorEastAsia" w:hint="eastAsia"/>
          <w:i/>
          <w:sz w:val="24"/>
          <w:vertAlign w:val="subscript"/>
        </w:rPr>
        <w:t>i</w:t>
      </w:r>
      <w:r w:rsidRPr="00A96853">
        <w:rPr>
          <w:rFonts w:eastAsiaTheme="minorEastAsia" w:hint="eastAsia"/>
          <w:sz w:val="24"/>
        </w:rPr>
        <w:t xml:space="preserve"> </w:t>
      </w:r>
      <w:r w:rsidRPr="00A96853">
        <w:rPr>
          <w:rFonts w:eastAsiaTheme="minorEastAsia" w:hint="eastAsia"/>
          <w:sz w:val="24"/>
        </w:rPr>
        <w:t>的权重）</w:t>
      </w:r>
      <w:r w:rsidRPr="00A96853">
        <w:rPr>
          <w:rFonts w:eastAsiaTheme="minorEastAsia" w:hint="eastAsia"/>
          <w:sz w:val="24"/>
          <w:vertAlign w:val="superscript"/>
        </w:rPr>
        <w:t>[8]</w:t>
      </w:r>
      <w:r w:rsidRPr="00A96853">
        <w:rPr>
          <w:rFonts w:eastAsiaTheme="minorEastAsia" w:hint="eastAsia"/>
          <w:sz w:val="24"/>
        </w:rPr>
        <w:t>。一般需要构造一个评价函数来表示词条权重，其计算的唯</w:t>
      </w:r>
      <w:r w:rsidR="00B11A14">
        <w:rPr>
          <w:rFonts w:eastAsiaTheme="minorEastAsia" w:hint="eastAsia"/>
          <w:sz w:val="24"/>
        </w:rPr>
        <w:t>一准则就是要最大限度地区别不同文档。传统的特征项的权重计算方法</w:t>
      </w:r>
      <w:r w:rsidRPr="00A96853">
        <w:rPr>
          <w:rFonts w:eastAsiaTheme="minorEastAsia" w:hint="eastAsia"/>
          <w:sz w:val="24"/>
        </w:rPr>
        <w:t>有</w:t>
      </w:r>
      <w:r w:rsidRPr="00A96853">
        <w:rPr>
          <w:rFonts w:eastAsiaTheme="minorEastAsia" w:hint="eastAsia"/>
          <w:sz w:val="24"/>
        </w:rPr>
        <w:t>TF/IDF</w:t>
      </w:r>
      <w:r w:rsidR="00B11A14">
        <w:rPr>
          <w:rFonts w:eastAsiaTheme="minorEastAsia" w:hint="eastAsia"/>
          <w:sz w:val="24"/>
        </w:rPr>
        <w:t>表示</w:t>
      </w:r>
      <w:r w:rsidRPr="00A96853">
        <w:rPr>
          <w:rFonts w:eastAsiaTheme="minorEastAsia" w:hint="eastAsia"/>
          <w:sz w:val="24"/>
        </w:rPr>
        <w:t>方法，</w:t>
      </w:r>
      <w:r w:rsidR="00B11A14">
        <w:rPr>
          <w:rFonts w:eastAsiaTheme="minorEastAsia" w:hint="eastAsia"/>
          <w:sz w:val="24"/>
        </w:rPr>
        <w:t>词频表示法，布尔</w:t>
      </w:r>
      <w:r w:rsidRPr="00A96853">
        <w:rPr>
          <w:rFonts w:eastAsiaTheme="minorEastAsia" w:hint="eastAsia"/>
          <w:sz w:val="24"/>
        </w:rPr>
        <w:t>型</w:t>
      </w:r>
      <w:r w:rsidR="00B11A14">
        <w:rPr>
          <w:rFonts w:eastAsiaTheme="minorEastAsia" w:hint="eastAsia"/>
          <w:sz w:val="24"/>
        </w:rPr>
        <w:t>表示</w:t>
      </w:r>
      <w:r w:rsidRPr="00A96853">
        <w:rPr>
          <w:rFonts w:eastAsiaTheme="minorEastAsia" w:hint="eastAsia"/>
          <w:sz w:val="24"/>
        </w:rPr>
        <w:t>方法等，本文采用</w:t>
      </w:r>
      <w:r w:rsidRPr="00A96853">
        <w:rPr>
          <w:rFonts w:eastAsiaTheme="minorEastAsia" w:hint="eastAsia"/>
          <w:sz w:val="24"/>
        </w:rPr>
        <w:t>TF/IDF</w:t>
      </w:r>
      <w:r w:rsidRPr="00A96853">
        <w:rPr>
          <w:rFonts w:eastAsiaTheme="minorEastAsia" w:hint="eastAsia"/>
          <w:sz w:val="24"/>
        </w:rPr>
        <w:t>权重计算方法。</w:t>
      </w:r>
    </w:p>
    <w:p w:rsidR="00E856CC" w:rsidRDefault="00E856CC" w:rsidP="00E856CC">
      <w:pPr>
        <w:spacing w:line="360" w:lineRule="auto"/>
        <w:rPr>
          <w:rFonts w:eastAsiaTheme="minorEastAsia"/>
          <w:sz w:val="24"/>
        </w:rPr>
      </w:pPr>
      <w:r>
        <w:rPr>
          <w:rFonts w:eastAsiaTheme="minorEastAsia" w:hint="eastAsia"/>
          <w:sz w:val="24"/>
        </w:rPr>
        <w:t>3.3.2</w:t>
      </w:r>
      <w:r>
        <w:rPr>
          <w:rFonts w:eastAsiaTheme="minorEastAsia" w:hint="eastAsia"/>
          <w:sz w:val="24"/>
        </w:rPr>
        <w:t>特征降维</w:t>
      </w:r>
    </w:p>
    <w:p w:rsidR="00E856CC" w:rsidRDefault="00E856CC" w:rsidP="00F36FC9">
      <w:pPr>
        <w:spacing w:line="400" w:lineRule="exact"/>
        <w:rPr>
          <w:rFonts w:eastAsiaTheme="minorEastAsia"/>
          <w:sz w:val="24"/>
        </w:rPr>
      </w:pPr>
      <w:r>
        <w:rPr>
          <w:rFonts w:eastAsiaTheme="minorEastAsia"/>
          <w:sz w:val="24"/>
        </w:rPr>
        <w:tab/>
      </w:r>
      <w:r>
        <w:rPr>
          <w:rFonts w:eastAsiaTheme="minorEastAsia"/>
          <w:sz w:val="24"/>
        </w:rPr>
        <w:t>经过以上两个步骤得到的文本特征向量的维度通常都很大</w:t>
      </w:r>
      <w:r>
        <w:rPr>
          <w:rFonts w:eastAsiaTheme="minorEastAsia" w:hint="eastAsia"/>
          <w:sz w:val="24"/>
        </w:rPr>
        <w:t>，</w:t>
      </w:r>
      <w:r>
        <w:rPr>
          <w:rFonts w:eastAsiaTheme="minorEastAsia"/>
          <w:sz w:val="24"/>
        </w:rPr>
        <w:t>这种特性往往会降低分类的学习效率和性能质量</w:t>
      </w:r>
      <w:r>
        <w:rPr>
          <w:rFonts w:eastAsiaTheme="minorEastAsia" w:hint="eastAsia"/>
          <w:sz w:val="24"/>
        </w:rPr>
        <w:t>，</w:t>
      </w:r>
      <w:r>
        <w:rPr>
          <w:rFonts w:eastAsiaTheme="minorEastAsia"/>
          <w:sz w:val="24"/>
        </w:rPr>
        <w:t>因此需要采取特征降维的手段降低向量的维度</w:t>
      </w:r>
      <w:r>
        <w:rPr>
          <w:rFonts w:eastAsiaTheme="minorEastAsia" w:hint="eastAsia"/>
          <w:sz w:val="24"/>
        </w:rPr>
        <w:t>。</w:t>
      </w:r>
    </w:p>
    <w:p w:rsidR="00A96853" w:rsidRPr="00A96853" w:rsidRDefault="00E856CC" w:rsidP="00F36FC9">
      <w:pPr>
        <w:spacing w:line="400" w:lineRule="exact"/>
        <w:ind w:firstLineChars="200" w:firstLine="480"/>
        <w:rPr>
          <w:rFonts w:eastAsiaTheme="minorEastAsia"/>
          <w:sz w:val="24"/>
        </w:rPr>
      </w:pPr>
      <w:r>
        <w:rPr>
          <w:rFonts w:eastAsiaTheme="minorEastAsia" w:hint="eastAsia"/>
          <w:sz w:val="24"/>
        </w:rPr>
        <w:lastRenderedPageBreak/>
        <w:t>特征降维有两种</w:t>
      </w:r>
      <w:r w:rsidR="00A96853" w:rsidRPr="00A96853">
        <w:rPr>
          <w:rFonts w:eastAsiaTheme="minorEastAsia" w:hint="eastAsia"/>
          <w:sz w:val="24"/>
        </w:rPr>
        <w:t>方法。一类称为特征选择（</w:t>
      </w:r>
      <w:r w:rsidR="00A96853" w:rsidRPr="00A96853">
        <w:rPr>
          <w:rFonts w:eastAsiaTheme="minorEastAsia" w:hint="eastAsia"/>
          <w:sz w:val="24"/>
        </w:rPr>
        <w:t>Term Selection</w:t>
      </w:r>
      <w:r w:rsidR="00A96853" w:rsidRPr="00A96853">
        <w:rPr>
          <w:rFonts w:eastAsiaTheme="minorEastAsia" w:hint="eastAsia"/>
          <w:sz w:val="24"/>
        </w:rPr>
        <w:t>），另一类称为特征抽取（</w:t>
      </w:r>
      <w:r w:rsidR="00A96853" w:rsidRPr="00A96853">
        <w:rPr>
          <w:rFonts w:eastAsiaTheme="minorEastAsia" w:hint="eastAsia"/>
          <w:sz w:val="24"/>
        </w:rPr>
        <w:t>Term Extraction</w:t>
      </w:r>
      <w:r w:rsidR="00E00E49">
        <w:rPr>
          <w:rFonts w:eastAsiaTheme="minorEastAsia" w:hint="eastAsia"/>
          <w:sz w:val="24"/>
        </w:rPr>
        <w:t>）。</w:t>
      </w:r>
      <w:r w:rsidR="00837929" w:rsidRPr="00837929">
        <w:rPr>
          <w:rFonts w:eastAsiaTheme="minorEastAsia" w:hint="eastAsia"/>
          <w:sz w:val="24"/>
        </w:rPr>
        <w:t>特征选择是选择部分最有区分类别能力的特征</w:t>
      </w:r>
      <w:r w:rsidR="00837929">
        <w:rPr>
          <w:rFonts w:eastAsiaTheme="minorEastAsia" w:hint="eastAsia"/>
          <w:sz w:val="24"/>
        </w:rPr>
        <w:t>，</w:t>
      </w:r>
      <w:r w:rsidR="00837929" w:rsidRPr="00837929">
        <w:rPr>
          <w:rFonts w:eastAsiaTheme="minorEastAsia" w:hint="eastAsia"/>
          <w:sz w:val="24"/>
        </w:rPr>
        <w:t>文档频率</w:t>
      </w:r>
      <w:r w:rsidR="00837929" w:rsidRPr="00837929">
        <w:rPr>
          <w:rFonts w:eastAsiaTheme="minorEastAsia" w:hint="eastAsia"/>
          <w:sz w:val="24"/>
        </w:rPr>
        <w:t>(document frequency</w:t>
      </w:r>
      <w:r w:rsidR="00837929">
        <w:rPr>
          <w:rFonts w:eastAsiaTheme="minorEastAsia" w:hint="eastAsia"/>
          <w:sz w:val="24"/>
        </w:rPr>
        <w:t>，</w:t>
      </w:r>
      <w:r w:rsidR="00837929" w:rsidRPr="00837929">
        <w:rPr>
          <w:rFonts w:eastAsiaTheme="minorEastAsia" w:hint="eastAsia"/>
          <w:sz w:val="24"/>
        </w:rPr>
        <w:t>简称</w:t>
      </w:r>
      <w:r w:rsidR="00837929" w:rsidRPr="00837929">
        <w:rPr>
          <w:rFonts w:eastAsiaTheme="minorEastAsia" w:hint="eastAsia"/>
          <w:sz w:val="24"/>
        </w:rPr>
        <w:t>DF)</w:t>
      </w:r>
      <w:r w:rsidR="00837929">
        <w:rPr>
          <w:rFonts w:eastAsiaTheme="minorEastAsia" w:hint="eastAsia"/>
          <w:sz w:val="24"/>
        </w:rPr>
        <w:t>、</w:t>
      </w:r>
      <w:r w:rsidR="00E00E49">
        <w:rPr>
          <w:rFonts w:eastAsiaTheme="minorEastAsia" w:hint="eastAsia"/>
          <w:sz w:val="24"/>
        </w:rPr>
        <w:t>卡方统计（</w:t>
      </w:r>
      <w:r w:rsidR="00E00E49" w:rsidRPr="00E00E49">
        <w:rPr>
          <w:rFonts w:eastAsiaTheme="minorEastAsia"/>
          <w:sz w:val="24"/>
        </w:rPr>
        <w:t>chi-squared stats</w:t>
      </w:r>
      <w:r w:rsidR="00E00E49">
        <w:rPr>
          <w:rFonts w:eastAsiaTheme="minorEastAsia" w:hint="eastAsia"/>
          <w:sz w:val="24"/>
        </w:rPr>
        <w:t>，</w:t>
      </w:r>
      <w:r w:rsidR="00E00E49">
        <w:rPr>
          <w:rFonts w:eastAsiaTheme="minorEastAsia"/>
          <w:sz w:val="24"/>
        </w:rPr>
        <w:t>简称</w:t>
      </w:r>
      <w:r w:rsidR="00E00E49">
        <w:rPr>
          <w:rFonts w:eastAsiaTheme="minorEastAsia"/>
          <w:sz w:val="24"/>
        </w:rPr>
        <w:t>chi2</w:t>
      </w:r>
      <w:r w:rsidR="00E00E49">
        <w:rPr>
          <w:rFonts w:eastAsiaTheme="minorEastAsia" w:hint="eastAsia"/>
          <w:sz w:val="24"/>
        </w:rPr>
        <w:t>）、</w:t>
      </w:r>
      <w:r w:rsidR="00837929" w:rsidRPr="00837929">
        <w:rPr>
          <w:rFonts w:eastAsiaTheme="minorEastAsia" w:hint="eastAsia"/>
          <w:sz w:val="24"/>
        </w:rPr>
        <w:t>信息增益</w:t>
      </w:r>
      <w:r w:rsidR="00837929" w:rsidRPr="00837929">
        <w:rPr>
          <w:rFonts w:eastAsiaTheme="minorEastAsia" w:hint="eastAsia"/>
          <w:sz w:val="24"/>
        </w:rPr>
        <w:t>(informationgain</w:t>
      </w:r>
      <w:r w:rsidR="00837929">
        <w:rPr>
          <w:rFonts w:eastAsiaTheme="minorEastAsia" w:hint="eastAsia"/>
          <w:sz w:val="24"/>
        </w:rPr>
        <w:t>，</w:t>
      </w:r>
      <w:r w:rsidR="00837929" w:rsidRPr="00837929">
        <w:rPr>
          <w:rFonts w:eastAsiaTheme="minorEastAsia" w:hint="eastAsia"/>
          <w:sz w:val="24"/>
        </w:rPr>
        <w:t>简称</w:t>
      </w:r>
      <w:r w:rsidR="00837929" w:rsidRPr="00837929">
        <w:rPr>
          <w:rFonts w:eastAsiaTheme="minorEastAsia" w:hint="eastAsia"/>
          <w:sz w:val="24"/>
        </w:rPr>
        <w:t>IG)</w:t>
      </w:r>
      <w:r w:rsidR="00837929" w:rsidRPr="00837929">
        <w:rPr>
          <w:rFonts w:eastAsiaTheme="minorEastAsia" w:hint="eastAsia"/>
          <w:sz w:val="24"/>
        </w:rPr>
        <w:t>和互信息</w:t>
      </w:r>
      <w:r w:rsidR="00837929" w:rsidRPr="00837929">
        <w:rPr>
          <w:rFonts w:eastAsiaTheme="minorEastAsia" w:hint="eastAsia"/>
          <w:sz w:val="24"/>
        </w:rPr>
        <w:t>(mutualin formation</w:t>
      </w:r>
      <w:r w:rsidR="00837929">
        <w:rPr>
          <w:rFonts w:eastAsiaTheme="minorEastAsia" w:hint="eastAsia"/>
          <w:sz w:val="24"/>
        </w:rPr>
        <w:t>，</w:t>
      </w:r>
      <w:r w:rsidR="00837929" w:rsidRPr="00837929">
        <w:rPr>
          <w:rFonts w:eastAsiaTheme="minorEastAsia" w:hint="eastAsia"/>
          <w:sz w:val="24"/>
        </w:rPr>
        <w:t>简称</w:t>
      </w:r>
      <w:r w:rsidR="00837929" w:rsidRPr="00837929">
        <w:rPr>
          <w:rFonts w:eastAsiaTheme="minorEastAsia" w:hint="eastAsia"/>
          <w:sz w:val="24"/>
        </w:rPr>
        <w:t>MI)</w:t>
      </w:r>
      <w:r w:rsidR="00837929" w:rsidRPr="00837929">
        <w:rPr>
          <w:rFonts w:eastAsiaTheme="minorEastAsia" w:hint="eastAsia"/>
          <w:sz w:val="24"/>
        </w:rPr>
        <w:t>等特征选择方法在文本分类中广泛应用</w:t>
      </w:r>
      <w:r w:rsidR="00837929">
        <w:rPr>
          <w:rFonts w:eastAsiaTheme="minorEastAsia" w:hint="eastAsia"/>
          <w:sz w:val="24"/>
        </w:rPr>
        <w:t>（</w:t>
      </w:r>
      <w:r w:rsidR="00837929" w:rsidRPr="00837929">
        <w:rPr>
          <w:rFonts w:eastAsiaTheme="minorEastAsia" w:hint="eastAsia"/>
          <w:sz w:val="24"/>
        </w:rPr>
        <w:t>徐燕</w:t>
      </w:r>
      <w:r w:rsidR="00837929" w:rsidRPr="00837929">
        <w:rPr>
          <w:rFonts w:eastAsiaTheme="minorEastAsia" w:hint="eastAsia"/>
          <w:sz w:val="24"/>
        </w:rPr>
        <w:t xml:space="preserve">, </w:t>
      </w:r>
      <w:r w:rsidR="00837929" w:rsidRPr="00837929">
        <w:rPr>
          <w:rFonts w:eastAsiaTheme="minorEastAsia" w:hint="eastAsia"/>
          <w:sz w:val="24"/>
        </w:rPr>
        <w:t>李锦涛</w:t>
      </w:r>
      <w:r w:rsidR="00837929" w:rsidRPr="00837929">
        <w:rPr>
          <w:rFonts w:eastAsiaTheme="minorEastAsia" w:hint="eastAsia"/>
          <w:sz w:val="24"/>
        </w:rPr>
        <w:t xml:space="preserve">, </w:t>
      </w:r>
      <w:r w:rsidR="00837929" w:rsidRPr="00837929">
        <w:rPr>
          <w:rFonts w:eastAsiaTheme="minorEastAsia" w:hint="eastAsia"/>
          <w:sz w:val="24"/>
        </w:rPr>
        <w:t>王斌</w:t>
      </w:r>
      <w:r w:rsidR="00837929" w:rsidRPr="00837929">
        <w:rPr>
          <w:rFonts w:eastAsiaTheme="minorEastAsia" w:hint="eastAsia"/>
          <w:sz w:val="24"/>
        </w:rPr>
        <w:t>,</w:t>
      </w:r>
      <w:r w:rsidR="00837929" w:rsidRPr="00837929">
        <w:rPr>
          <w:rFonts w:eastAsiaTheme="minorEastAsia" w:hint="eastAsia"/>
          <w:sz w:val="24"/>
        </w:rPr>
        <w:t>等</w:t>
      </w:r>
      <w:r w:rsidR="00837929" w:rsidRPr="00837929">
        <w:rPr>
          <w:rFonts w:eastAsiaTheme="minorEastAsia" w:hint="eastAsia"/>
          <w:sz w:val="24"/>
        </w:rPr>
        <w:t xml:space="preserve">. </w:t>
      </w:r>
      <w:r w:rsidR="00837929" w:rsidRPr="00837929">
        <w:rPr>
          <w:rFonts w:eastAsiaTheme="minorEastAsia" w:hint="eastAsia"/>
          <w:sz w:val="24"/>
        </w:rPr>
        <w:t>基于区分类别能力的高性能特征选择方法</w:t>
      </w:r>
      <w:r w:rsidR="00837929" w:rsidRPr="00837929">
        <w:rPr>
          <w:rFonts w:eastAsiaTheme="minorEastAsia" w:hint="eastAsia"/>
          <w:sz w:val="24"/>
        </w:rPr>
        <w:t xml:space="preserve">[J]. </w:t>
      </w:r>
      <w:r w:rsidR="00837929" w:rsidRPr="00837929">
        <w:rPr>
          <w:rFonts w:eastAsiaTheme="minorEastAsia" w:hint="eastAsia"/>
          <w:sz w:val="24"/>
        </w:rPr>
        <w:t>软件学报</w:t>
      </w:r>
      <w:r w:rsidR="00837929" w:rsidRPr="00837929">
        <w:rPr>
          <w:rFonts w:eastAsiaTheme="minorEastAsia" w:hint="eastAsia"/>
          <w:sz w:val="24"/>
        </w:rPr>
        <w:t>, 2008, 19(1):82-89.</w:t>
      </w:r>
      <w:r w:rsidR="00837929">
        <w:rPr>
          <w:rFonts w:eastAsiaTheme="minorEastAsia" w:hint="eastAsia"/>
          <w:sz w:val="24"/>
        </w:rPr>
        <w:t>）。</w:t>
      </w:r>
      <w:r w:rsidR="00A713EB">
        <w:rPr>
          <w:rFonts w:eastAsiaTheme="minorEastAsia" w:hint="eastAsia"/>
          <w:sz w:val="24"/>
        </w:rPr>
        <w:t>特征抽取是指将高维度的特征经过某个函数映射至低维度</w:t>
      </w:r>
      <w:r w:rsidR="00A713EB" w:rsidRPr="00A713EB">
        <w:rPr>
          <w:rFonts w:eastAsiaTheme="minorEastAsia" w:hint="eastAsia"/>
          <w:sz w:val="24"/>
        </w:rPr>
        <w:t>作为新的特征</w:t>
      </w:r>
      <w:r w:rsidR="00A713EB">
        <w:rPr>
          <w:rFonts w:eastAsiaTheme="minorEastAsia" w:hint="eastAsia"/>
          <w:sz w:val="24"/>
        </w:rPr>
        <w:t>，常用的特征抽取算法有主成分分析（</w:t>
      </w:r>
      <w:r w:rsidR="00A713EB" w:rsidRPr="00A713EB">
        <w:rPr>
          <w:rFonts w:eastAsiaTheme="minorEastAsia"/>
          <w:sz w:val="24"/>
        </w:rPr>
        <w:t>Principal Component Analysis</w:t>
      </w:r>
      <w:r w:rsidR="00A713EB">
        <w:rPr>
          <w:rFonts w:eastAsiaTheme="minorEastAsia" w:hint="eastAsia"/>
          <w:sz w:val="24"/>
        </w:rPr>
        <w:t>，</w:t>
      </w:r>
      <w:r w:rsidR="00A713EB">
        <w:rPr>
          <w:rFonts w:eastAsiaTheme="minorEastAsia"/>
          <w:sz w:val="24"/>
        </w:rPr>
        <w:t>简称</w:t>
      </w:r>
      <w:r w:rsidR="00A713EB">
        <w:rPr>
          <w:rFonts w:eastAsiaTheme="minorEastAsia" w:hint="eastAsia"/>
          <w:sz w:val="24"/>
        </w:rPr>
        <w:t>PCA</w:t>
      </w:r>
      <w:r w:rsidR="00A713EB">
        <w:rPr>
          <w:rFonts w:eastAsiaTheme="minorEastAsia" w:hint="eastAsia"/>
          <w:sz w:val="24"/>
        </w:rPr>
        <w:t>）。</w:t>
      </w:r>
      <w:r w:rsidR="00A96853" w:rsidRPr="00A96853">
        <w:rPr>
          <w:rFonts w:eastAsiaTheme="minorEastAsia" w:hint="eastAsia"/>
          <w:sz w:val="24"/>
        </w:rPr>
        <w:t>降维后生成的特征集合的每一个元素具有更强的代表性，维数的减少意味着耗费更少的计算资源</w:t>
      </w:r>
      <w:r w:rsidR="00A96853" w:rsidRPr="00A96853">
        <w:rPr>
          <w:rFonts w:eastAsiaTheme="minorEastAsia" w:hint="eastAsia"/>
          <w:sz w:val="24"/>
          <w:vertAlign w:val="superscript"/>
        </w:rPr>
        <w:t>[9]</w:t>
      </w:r>
      <w:r w:rsidR="00A96853" w:rsidRPr="00A96853">
        <w:rPr>
          <w:rFonts w:eastAsiaTheme="minorEastAsia" w:hint="eastAsia"/>
          <w:sz w:val="24"/>
        </w:rPr>
        <w:t>。</w:t>
      </w:r>
    </w:p>
    <w:p w:rsidR="00A96853" w:rsidRPr="00A96853" w:rsidRDefault="00E00E49" w:rsidP="005122D6">
      <w:pPr>
        <w:spacing w:line="400" w:lineRule="exact"/>
        <w:ind w:firstLineChars="200" w:firstLine="480"/>
        <w:rPr>
          <w:rFonts w:eastAsiaTheme="minorEastAsia"/>
          <w:sz w:val="24"/>
        </w:rPr>
      </w:pPr>
      <w:r>
        <w:rPr>
          <w:rFonts w:eastAsiaTheme="minorEastAsia" w:hint="eastAsia"/>
          <w:sz w:val="24"/>
        </w:rPr>
        <w:t>然而不管</w:t>
      </w:r>
      <w:r>
        <w:rPr>
          <w:rFonts w:eastAsiaTheme="minorEastAsia" w:hint="eastAsia"/>
          <w:sz w:val="24"/>
        </w:rPr>
        <w:t>DF</w:t>
      </w:r>
      <w:r>
        <w:rPr>
          <w:rFonts w:eastAsiaTheme="minorEastAsia" w:hint="eastAsia"/>
          <w:sz w:val="24"/>
        </w:rPr>
        <w:t>、</w:t>
      </w:r>
      <w:r>
        <w:rPr>
          <w:rFonts w:eastAsiaTheme="minorEastAsia" w:hint="eastAsia"/>
          <w:sz w:val="24"/>
        </w:rPr>
        <w:t>ch</w:t>
      </w:r>
      <w:r>
        <w:rPr>
          <w:rFonts w:eastAsiaTheme="minorEastAsia"/>
          <w:sz w:val="24"/>
        </w:rPr>
        <w:t>i2</w:t>
      </w:r>
      <w:r>
        <w:rPr>
          <w:rFonts w:eastAsiaTheme="minorEastAsia" w:hint="eastAsia"/>
          <w:sz w:val="24"/>
        </w:rPr>
        <w:t>等特征选择方法还是</w:t>
      </w:r>
      <w:r>
        <w:rPr>
          <w:rFonts w:eastAsiaTheme="minorEastAsia" w:hint="eastAsia"/>
          <w:sz w:val="24"/>
        </w:rPr>
        <w:t>PCA</w:t>
      </w:r>
      <w:r>
        <w:rPr>
          <w:rFonts w:eastAsiaTheme="minorEastAsia" w:hint="eastAsia"/>
          <w:sz w:val="24"/>
        </w:rPr>
        <w:t>等特征抽取方法，都需要指定目标特征个数</w:t>
      </w:r>
      <w:r>
        <w:rPr>
          <w:rFonts w:eastAsiaTheme="minorEastAsia" w:hint="eastAsia"/>
          <w:sz w:val="24"/>
        </w:rPr>
        <w:t>n</w:t>
      </w:r>
      <w:r>
        <w:rPr>
          <w:rFonts w:eastAsiaTheme="minorEastAsia" w:hint="eastAsia"/>
          <w:sz w:val="24"/>
        </w:rPr>
        <w:t>，而不同</w:t>
      </w:r>
      <w:r>
        <w:rPr>
          <w:rFonts w:eastAsiaTheme="minorEastAsia" w:hint="eastAsia"/>
          <w:sz w:val="24"/>
        </w:rPr>
        <w:t>n</w:t>
      </w:r>
      <w:r>
        <w:rPr>
          <w:rFonts w:eastAsiaTheme="minorEastAsia" w:hint="eastAsia"/>
          <w:sz w:val="24"/>
        </w:rPr>
        <w:t>的取值，将会对分类效果产生很大的影响</w:t>
      </w:r>
      <w:r w:rsidR="00333BEE">
        <w:rPr>
          <w:rFonts w:eastAsiaTheme="minorEastAsia" w:hint="eastAsia"/>
          <w:sz w:val="24"/>
        </w:rPr>
        <w:t>，</w:t>
      </w:r>
      <w:r w:rsidR="00970846">
        <w:rPr>
          <w:rFonts w:eastAsiaTheme="minorEastAsia" w:hint="eastAsia"/>
          <w:sz w:val="24"/>
        </w:rPr>
        <w:t>如果选择</w:t>
      </w:r>
      <w:r w:rsidR="00970846">
        <w:rPr>
          <w:rFonts w:eastAsiaTheme="minorEastAsia" w:hint="eastAsia"/>
          <w:sz w:val="24"/>
        </w:rPr>
        <w:t>n</w:t>
      </w:r>
      <w:r w:rsidR="00970846">
        <w:rPr>
          <w:rFonts w:eastAsiaTheme="minorEastAsia" w:hint="eastAsia"/>
          <w:sz w:val="24"/>
        </w:rPr>
        <w:t>值不当反而会降低分类效果；</w:t>
      </w:r>
      <w:r w:rsidR="00333BEE">
        <w:rPr>
          <w:rFonts w:eastAsiaTheme="minorEastAsia" w:hint="eastAsia"/>
          <w:sz w:val="24"/>
        </w:rPr>
        <w:t>如果</w:t>
      </w:r>
      <w:r>
        <w:rPr>
          <w:rFonts w:eastAsiaTheme="minorEastAsia" w:hint="eastAsia"/>
          <w:sz w:val="24"/>
        </w:rPr>
        <w:t>n</w:t>
      </w:r>
      <w:r>
        <w:rPr>
          <w:rFonts w:eastAsiaTheme="minorEastAsia" w:hint="eastAsia"/>
          <w:sz w:val="24"/>
        </w:rPr>
        <w:t>设为定值，将局限分类器的泛化能力。</w:t>
      </w:r>
      <w:r w:rsidR="00333BEE">
        <w:rPr>
          <w:rFonts w:eastAsiaTheme="minorEastAsia" w:hint="eastAsia"/>
          <w:sz w:val="24"/>
        </w:rPr>
        <w:t>因此，</w:t>
      </w:r>
      <w:r w:rsidR="00A96853" w:rsidRPr="00A96853">
        <w:rPr>
          <w:rFonts w:eastAsiaTheme="minorEastAsia" w:hint="eastAsia"/>
          <w:sz w:val="24"/>
        </w:rPr>
        <w:t>本文</w:t>
      </w:r>
      <w:r w:rsidR="00333BEE">
        <w:rPr>
          <w:rFonts w:eastAsiaTheme="minorEastAsia" w:hint="eastAsia"/>
          <w:sz w:val="24"/>
        </w:rPr>
        <w:t>并不考虑大幅度缩减特征维度，而是以如下的特定方法进行适当的特征降维</w:t>
      </w:r>
      <w:r w:rsidR="00A96853" w:rsidRPr="00A96853">
        <w:rPr>
          <w:rFonts w:eastAsiaTheme="minorEastAsia" w:hint="eastAsia"/>
          <w:sz w:val="24"/>
        </w:rPr>
        <w:t>：</w:t>
      </w:r>
    </w:p>
    <w:p w:rsidR="00A96853" w:rsidRPr="00A96853" w:rsidRDefault="00A713EB" w:rsidP="00F36FC9">
      <w:pPr>
        <w:numPr>
          <w:ilvl w:val="0"/>
          <w:numId w:val="2"/>
        </w:numPr>
        <w:spacing w:line="400" w:lineRule="exact"/>
        <w:rPr>
          <w:rFonts w:eastAsiaTheme="minorEastAsia"/>
          <w:sz w:val="24"/>
        </w:rPr>
      </w:pPr>
      <w:r>
        <w:rPr>
          <w:rFonts w:eastAsiaTheme="minorEastAsia" w:hint="eastAsia"/>
          <w:sz w:val="24"/>
        </w:rPr>
        <w:t>根据词频</w:t>
      </w:r>
      <w:r w:rsidR="00A96853" w:rsidRPr="00A96853">
        <w:rPr>
          <w:rFonts w:eastAsiaTheme="minorEastAsia" w:hint="eastAsia"/>
          <w:sz w:val="24"/>
        </w:rPr>
        <w:t>建立停用词集合，分词过程中筛去停用词；</w:t>
      </w:r>
    </w:p>
    <w:p w:rsidR="00A96853" w:rsidRPr="00A96853" w:rsidRDefault="00A96853" w:rsidP="00F36FC9">
      <w:pPr>
        <w:numPr>
          <w:ilvl w:val="0"/>
          <w:numId w:val="2"/>
        </w:numPr>
        <w:spacing w:line="400" w:lineRule="exact"/>
        <w:rPr>
          <w:rFonts w:eastAsiaTheme="minorEastAsia"/>
          <w:sz w:val="24"/>
        </w:rPr>
      </w:pPr>
      <w:r w:rsidRPr="00A96853">
        <w:rPr>
          <w:rFonts w:eastAsiaTheme="minorEastAsia" w:hint="eastAsia"/>
          <w:sz w:val="24"/>
        </w:rPr>
        <w:t>建立公安领域的同义词词典，经过同义词替换减少特征集合的维度；</w:t>
      </w:r>
    </w:p>
    <w:p w:rsidR="00A96853" w:rsidRPr="00A96853" w:rsidRDefault="00A96853" w:rsidP="00F36FC9">
      <w:pPr>
        <w:numPr>
          <w:ilvl w:val="0"/>
          <w:numId w:val="2"/>
        </w:numPr>
        <w:spacing w:line="400" w:lineRule="exact"/>
        <w:rPr>
          <w:rFonts w:eastAsiaTheme="minorEastAsia"/>
          <w:sz w:val="24"/>
        </w:rPr>
      </w:pPr>
      <w:r w:rsidRPr="00A96853">
        <w:rPr>
          <w:rFonts w:eastAsiaTheme="minorEastAsia" w:hint="eastAsia"/>
          <w:sz w:val="24"/>
        </w:rPr>
        <w:t>在分词过程中，对分词的结果进行词性标注，筛去词性为人名的词。</w:t>
      </w:r>
    </w:p>
    <w:p w:rsidR="00A96853" w:rsidRPr="00A96853" w:rsidRDefault="00A96853" w:rsidP="00F36FC9">
      <w:pPr>
        <w:spacing w:line="400" w:lineRule="exact"/>
        <w:rPr>
          <w:rFonts w:eastAsiaTheme="minorEastAsia"/>
          <w:sz w:val="24"/>
        </w:rPr>
      </w:pPr>
      <w:r w:rsidRPr="00A96853">
        <w:rPr>
          <w:rFonts w:eastAsiaTheme="minorEastAsia"/>
          <w:sz w:val="24"/>
        </w:rPr>
        <w:t>3</w:t>
      </w:r>
      <w:r w:rsidRPr="00A96853">
        <w:rPr>
          <w:rFonts w:eastAsiaTheme="minorEastAsia" w:hint="eastAsia"/>
          <w:sz w:val="24"/>
        </w:rPr>
        <w:t>.</w:t>
      </w:r>
      <w:r w:rsidR="001226A3">
        <w:rPr>
          <w:rFonts w:eastAsiaTheme="minorEastAsia"/>
          <w:sz w:val="24"/>
        </w:rPr>
        <w:t>4</w:t>
      </w:r>
      <w:r w:rsidRPr="00A96853">
        <w:rPr>
          <w:rFonts w:eastAsiaTheme="minorEastAsia"/>
          <w:sz w:val="24"/>
        </w:rPr>
        <w:t xml:space="preserve"> </w:t>
      </w:r>
      <w:r w:rsidRPr="00A96853">
        <w:rPr>
          <w:rFonts w:eastAsiaTheme="minorEastAsia" w:hint="eastAsia"/>
          <w:sz w:val="24"/>
        </w:rPr>
        <w:t>基于</w:t>
      </w:r>
      <w:r w:rsidRPr="00A96853">
        <w:rPr>
          <w:rFonts w:eastAsiaTheme="minorEastAsia" w:hint="eastAsia"/>
          <w:sz w:val="24"/>
        </w:rPr>
        <w:t>SVM</w:t>
      </w:r>
      <w:r w:rsidRPr="00A96853">
        <w:rPr>
          <w:rFonts w:eastAsiaTheme="minorEastAsia" w:hint="eastAsia"/>
          <w:sz w:val="24"/>
        </w:rPr>
        <w:t>的文本分类</w:t>
      </w:r>
    </w:p>
    <w:p w:rsidR="00A96853" w:rsidRDefault="00EE45DA" w:rsidP="00F36FC9">
      <w:pPr>
        <w:shd w:val="clear" w:color="auto" w:fill="FFFFFF"/>
        <w:snapToGrid w:val="0"/>
        <w:spacing w:line="400" w:lineRule="exact"/>
        <w:ind w:firstLineChars="178" w:firstLine="427"/>
        <w:jc w:val="left"/>
        <w:rPr>
          <w:rFonts w:eastAsiaTheme="minorEastAsia"/>
          <w:sz w:val="24"/>
        </w:rPr>
      </w:pPr>
      <w:r>
        <w:rPr>
          <w:rFonts w:eastAsiaTheme="minorEastAsia" w:hint="eastAsia"/>
          <w:sz w:val="24"/>
        </w:rPr>
        <w:t>上述过程完成之后，就可以根据案件样本和类别标签构建分类模型，然后对测试案件样本进行自动分类，即</w:t>
      </w:r>
      <w:r w:rsidR="00A96853" w:rsidRPr="00A96853">
        <w:rPr>
          <w:rFonts w:eastAsiaTheme="minorEastAsia" w:hint="eastAsia"/>
          <w:sz w:val="24"/>
        </w:rPr>
        <w:t>指训练好的分类器对给定的未知类别案件文本，自动将其归为某一类别。</w:t>
      </w:r>
      <w:r w:rsidRPr="00EC5200">
        <w:rPr>
          <w:rFonts w:eastAsiaTheme="minorEastAsia" w:hint="eastAsia"/>
          <w:sz w:val="24"/>
          <w:u w:val="single"/>
        </w:rPr>
        <w:t>常用的文本分类算法有</w:t>
      </w:r>
      <w:r w:rsidRPr="00EC5200">
        <w:rPr>
          <w:rFonts w:eastAsiaTheme="minorEastAsia" w:hint="eastAsia"/>
          <w:sz w:val="24"/>
          <w:u w:val="single"/>
        </w:rPr>
        <w:t>k-</w:t>
      </w:r>
      <w:r w:rsidRPr="00EC5200">
        <w:rPr>
          <w:rFonts w:eastAsiaTheme="minorEastAsia" w:hint="eastAsia"/>
          <w:sz w:val="24"/>
          <w:u w:val="single"/>
        </w:rPr>
        <w:t>近邻方法、朴素贝叶斯算法、支持向量机方法、决策树方法、神经网络等</w:t>
      </w:r>
      <w:r w:rsidR="00EC5200" w:rsidRPr="00EC5200">
        <w:rPr>
          <w:rFonts w:eastAsiaTheme="minorEastAsia" w:hint="eastAsia"/>
          <w:sz w:val="24"/>
          <w:u w:val="single"/>
        </w:rPr>
        <w:t>。</w:t>
      </w:r>
      <w:r w:rsidR="00EC5200">
        <w:rPr>
          <w:rFonts w:eastAsiaTheme="minorEastAsia" w:hint="eastAsia"/>
          <w:sz w:val="24"/>
          <w:u w:val="single"/>
        </w:rPr>
        <w:t>（扩充？）</w:t>
      </w:r>
      <w:r w:rsidR="0082436A" w:rsidRPr="0082436A">
        <w:rPr>
          <w:rFonts w:eastAsiaTheme="minorEastAsia" w:hint="eastAsia"/>
          <w:sz w:val="24"/>
        </w:rPr>
        <w:t>本文</w:t>
      </w:r>
      <w:r w:rsidR="0082436A">
        <w:rPr>
          <w:rFonts w:eastAsiaTheme="minorEastAsia" w:hint="eastAsia"/>
          <w:sz w:val="24"/>
        </w:rPr>
        <w:t>选用的支持向量机方法进行分类，其主要思想是：</w:t>
      </w:r>
      <w:r w:rsidR="0082436A" w:rsidRPr="0082436A">
        <w:rPr>
          <w:rFonts w:eastAsiaTheme="minorEastAsia" w:hint="eastAsia"/>
          <w:sz w:val="24"/>
        </w:rPr>
        <w:t>假设给定一个训练集，其中的每个样本都可以归到线性可分的两个类别中，</w:t>
      </w:r>
      <w:r w:rsidR="0082436A" w:rsidRPr="0082436A">
        <w:rPr>
          <w:rFonts w:eastAsiaTheme="minorEastAsia" w:hint="eastAsia"/>
          <w:sz w:val="24"/>
        </w:rPr>
        <w:t>SVM</w:t>
      </w:r>
      <w:r w:rsidR="0082436A" w:rsidRPr="0082436A">
        <w:rPr>
          <w:rFonts w:eastAsiaTheme="minorEastAsia" w:hint="eastAsia"/>
          <w:sz w:val="24"/>
        </w:rPr>
        <w:t>的目标就是找到最大化两个类之间的分离间距的最佳超平面</w:t>
      </w:r>
      <w:r w:rsidR="00DB12A3">
        <w:rPr>
          <w:rFonts w:eastAsiaTheme="minorEastAsia" w:hint="eastAsia"/>
          <w:sz w:val="24"/>
        </w:rPr>
        <w:t>，使得正负模式之间的间距最大</w:t>
      </w:r>
      <w:r w:rsidR="0082436A" w:rsidRPr="0082436A">
        <w:rPr>
          <w:rFonts w:eastAsiaTheme="minorEastAsia" w:hint="eastAsia"/>
          <w:sz w:val="24"/>
        </w:rPr>
        <w:t>。</w:t>
      </w:r>
    </w:p>
    <w:p w:rsidR="00DB12A3" w:rsidRDefault="00DB12A3" w:rsidP="00F36FC9">
      <w:pPr>
        <w:shd w:val="clear" w:color="auto" w:fill="FFFFFF"/>
        <w:snapToGrid w:val="0"/>
        <w:spacing w:line="400" w:lineRule="exact"/>
        <w:jc w:val="left"/>
        <w:rPr>
          <w:rFonts w:eastAsiaTheme="minorEastAsia"/>
          <w:sz w:val="24"/>
        </w:rPr>
      </w:pPr>
      <w:r>
        <w:rPr>
          <w:rFonts w:eastAsiaTheme="minorEastAsia" w:hint="eastAsia"/>
          <w:sz w:val="24"/>
        </w:rPr>
        <w:t>3</w:t>
      </w:r>
      <w:r w:rsidR="00DB169F">
        <w:rPr>
          <w:rFonts w:eastAsiaTheme="minorEastAsia"/>
          <w:sz w:val="24"/>
        </w:rPr>
        <w:t xml:space="preserve">.4.1 </w:t>
      </w:r>
      <w:r w:rsidR="00C023CF">
        <w:rPr>
          <w:rFonts w:eastAsiaTheme="minorEastAsia"/>
          <w:sz w:val="24"/>
        </w:rPr>
        <w:t>案件类别的特点</w:t>
      </w:r>
    </w:p>
    <w:p w:rsidR="00F404A3" w:rsidRDefault="0082436A" w:rsidP="00F36FC9">
      <w:pPr>
        <w:shd w:val="clear" w:color="auto" w:fill="FFFFFF"/>
        <w:snapToGrid w:val="0"/>
        <w:spacing w:line="400" w:lineRule="exact"/>
        <w:ind w:firstLineChars="178" w:firstLine="427"/>
        <w:jc w:val="left"/>
        <w:rPr>
          <w:rFonts w:eastAsiaTheme="minorEastAsia"/>
          <w:sz w:val="24"/>
        </w:rPr>
      </w:pPr>
      <w:r>
        <w:rPr>
          <w:rFonts w:eastAsiaTheme="minorEastAsia" w:hint="eastAsia"/>
          <w:sz w:val="24"/>
        </w:rPr>
        <w:t>为获得较好的分类效果，对</w:t>
      </w:r>
      <w:r w:rsidR="00C023CF">
        <w:rPr>
          <w:rFonts w:eastAsiaTheme="minorEastAsia" w:hint="eastAsia"/>
          <w:sz w:val="24"/>
        </w:rPr>
        <w:t>组成</w:t>
      </w:r>
      <w:r>
        <w:rPr>
          <w:rFonts w:eastAsiaTheme="minorEastAsia" w:hint="eastAsia"/>
          <w:sz w:val="24"/>
        </w:rPr>
        <w:t>训练样本</w:t>
      </w:r>
      <w:r w:rsidR="00C023CF">
        <w:rPr>
          <w:rFonts w:eastAsiaTheme="minorEastAsia" w:hint="eastAsia"/>
          <w:sz w:val="24"/>
        </w:rPr>
        <w:t>集合的案件类别集合进行了分析</w:t>
      </w:r>
      <w:r w:rsidR="00F404A3">
        <w:rPr>
          <w:rFonts w:eastAsiaTheme="minorEastAsia" w:hint="eastAsia"/>
          <w:sz w:val="24"/>
        </w:rPr>
        <w:t>，其特点有：</w:t>
      </w:r>
    </w:p>
    <w:p w:rsidR="00F404A3" w:rsidRDefault="00F404A3" w:rsidP="00F36FC9">
      <w:pPr>
        <w:shd w:val="clear" w:color="auto" w:fill="FFFFFF"/>
        <w:snapToGrid w:val="0"/>
        <w:spacing w:line="400" w:lineRule="exact"/>
        <w:ind w:firstLineChars="178" w:firstLine="427"/>
        <w:jc w:val="left"/>
        <w:rPr>
          <w:rFonts w:eastAsiaTheme="minorEastAsia"/>
          <w:sz w:val="24"/>
        </w:rPr>
      </w:pPr>
      <w:r>
        <w:rPr>
          <w:rFonts w:eastAsiaTheme="minorEastAsia" w:hint="eastAsia"/>
          <w:sz w:val="24"/>
        </w:rPr>
        <w:t>（</w:t>
      </w:r>
      <w:r>
        <w:rPr>
          <w:rFonts w:eastAsiaTheme="minorEastAsia" w:hint="eastAsia"/>
          <w:sz w:val="24"/>
        </w:rPr>
        <w:t>1</w:t>
      </w:r>
      <w:r>
        <w:rPr>
          <w:rFonts w:eastAsiaTheme="minorEastAsia" w:hint="eastAsia"/>
          <w:sz w:val="24"/>
        </w:rPr>
        <w:t>）各类别的样本数目比例不均衡；</w:t>
      </w:r>
    </w:p>
    <w:p w:rsidR="00F404A3" w:rsidRDefault="00F404A3" w:rsidP="00F36FC9">
      <w:pPr>
        <w:shd w:val="clear" w:color="auto" w:fill="FFFFFF"/>
        <w:snapToGrid w:val="0"/>
        <w:spacing w:line="400" w:lineRule="exact"/>
        <w:ind w:firstLineChars="178" w:firstLine="427"/>
        <w:jc w:val="left"/>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）存在类别层次结构。</w:t>
      </w:r>
    </w:p>
    <w:p w:rsidR="00A96853" w:rsidRDefault="00EC5200" w:rsidP="00F36FC9">
      <w:pPr>
        <w:shd w:val="clear" w:color="auto" w:fill="FFFFFF"/>
        <w:snapToGrid w:val="0"/>
        <w:spacing w:line="400" w:lineRule="exact"/>
        <w:ind w:firstLineChars="178" w:firstLine="427"/>
        <w:jc w:val="left"/>
        <w:rPr>
          <w:rFonts w:eastAsiaTheme="minorEastAsia"/>
          <w:sz w:val="24"/>
        </w:rPr>
      </w:pPr>
      <w:r>
        <w:rPr>
          <w:rFonts w:eastAsiaTheme="minorEastAsia" w:hint="eastAsia"/>
          <w:sz w:val="24"/>
        </w:rPr>
        <w:t>实际</w:t>
      </w:r>
      <w:r w:rsidR="00A96853" w:rsidRPr="00A96853">
        <w:rPr>
          <w:rFonts w:eastAsiaTheme="minorEastAsia" w:hint="eastAsia"/>
          <w:sz w:val="24"/>
        </w:rPr>
        <w:t>中，每天被录入的案件种类繁多，常见的有电信诈骗、入室盗窃等，比较少见</w:t>
      </w:r>
      <w:r w:rsidR="003A2D56">
        <w:rPr>
          <w:rFonts w:eastAsiaTheme="minorEastAsia" w:hint="eastAsia"/>
          <w:sz w:val="24"/>
        </w:rPr>
        <w:t>的有吸毒赌博、集资诈骗等。因此，</w:t>
      </w:r>
      <w:r w:rsidR="00C023CF">
        <w:rPr>
          <w:rFonts w:eastAsiaTheme="minorEastAsia" w:hint="eastAsia"/>
          <w:sz w:val="24"/>
        </w:rPr>
        <w:t>对于</w:t>
      </w:r>
      <w:r w:rsidR="00A96853" w:rsidRPr="00A96853">
        <w:rPr>
          <w:rFonts w:eastAsiaTheme="minorEastAsia" w:hint="eastAsia"/>
          <w:sz w:val="24"/>
        </w:rPr>
        <w:t>总体案件文本类别数量不均衡的特征，</w:t>
      </w:r>
      <w:r w:rsidR="003A2D56">
        <w:rPr>
          <w:rFonts w:eastAsiaTheme="minorEastAsia" w:hint="eastAsia"/>
          <w:sz w:val="24"/>
        </w:rPr>
        <w:t>本文</w:t>
      </w:r>
      <w:r w:rsidR="00A96853" w:rsidRPr="00A96853">
        <w:rPr>
          <w:rFonts w:eastAsiaTheme="minorEastAsia" w:hint="eastAsia"/>
          <w:sz w:val="24"/>
        </w:rPr>
        <w:t>采用了自动调整类别权重平衡模式，类别权重值与该类出现的频率成反比。设当前样本总数为</w:t>
      </w:r>
      <w:r w:rsidR="00A96853" w:rsidRPr="00A96853">
        <w:rPr>
          <w:rFonts w:eastAsiaTheme="minorEastAsia" w:hint="eastAsia"/>
          <w:sz w:val="24"/>
        </w:rPr>
        <w:t xml:space="preserve">n_samples </w:t>
      </w:r>
      <w:r w:rsidR="00A96853" w:rsidRPr="00A96853">
        <w:rPr>
          <w:rFonts w:eastAsiaTheme="minorEastAsia" w:hint="eastAsia"/>
          <w:sz w:val="24"/>
        </w:rPr>
        <w:t>，案件类别共有</w:t>
      </w:r>
      <w:r w:rsidR="00A96853" w:rsidRPr="00A96853">
        <w:rPr>
          <w:rFonts w:eastAsiaTheme="minorEastAsia" w:hint="eastAsia"/>
          <w:sz w:val="24"/>
        </w:rPr>
        <w:t>n_classes</w:t>
      </w:r>
      <w:r w:rsidR="00A96853" w:rsidRPr="00A96853">
        <w:rPr>
          <w:rFonts w:eastAsiaTheme="minorEastAsia" w:hint="eastAsia"/>
          <w:sz w:val="24"/>
        </w:rPr>
        <w:t>类，属于</w:t>
      </w:r>
      <w:r w:rsidR="00A96853" w:rsidRPr="00A96853">
        <w:rPr>
          <w:rFonts w:eastAsiaTheme="minorEastAsia" w:hint="eastAsia"/>
          <w:sz w:val="24"/>
        </w:rPr>
        <w:lastRenderedPageBreak/>
        <w:t>类别</w:t>
      </w:r>
      <w:r w:rsidR="00A96853" w:rsidRPr="00A96853">
        <w:rPr>
          <w:rFonts w:eastAsiaTheme="minorEastAsia" w:hint="eastAsia"/>
          <w:sz w:val="24"/>
        </w:rPr>
        <w:t>y</w:t>
      </w:r>
      <w:r w:rsidR="00A96853" w:rsidRPr="00A96853">
        <w:rPr>
          <w:rFonts w:eastAsiaTheme="minorEastAsia" w:hint="eastAsia"/>
          <w:sz w:val="24"/>
        </w:rPr>
        <w:t>的案件出现次数为</w:t>
      </w:r>
      <w:r w:rsidR="00A96853" w:rsidRPr="00A96853">
        <w:rPr>
          <w:rFonts w:eastAsiaTheme="minorEastAsia" w:hint="eastAsia"/>
          <w:sz w:val="24"/>
        </w:rPr>
        <w:t>count(y)</w:t>
      </w:r>
      <w:r w:rsidR="00A96853" w:rsidRPr="00A96853">
        <w:rPr>
          <w:rFonts w:eastAsiaTheme="minorEastAsia" w:hint="eastAsia"/>
          <w:sz w:val="24"/>
        </w:rPr>
        <w:t>，类别</w:t>
      </w:r>
      <w:r w:rsidR="00A96853" w:rsidRPr="00A96853">
        <w:rPr>
          <w:rFonts w:eastAsiaTheme="minorEastAsia" w:hint="eastAsia"/>
          <w:sz w:val="24"/>
        </w:rPr>
        <w:t>y</w:t>
      </w:r>
      <w:r w:rsidR="00A96853" w:rsidRPr="00A96853">
        <w:rPr>
          <w:rFonts w:eastAsiaTheme="minorEastAsia" w:hint="eastAsia"/>
          <w:sz w:val="24"/>
        </w:rPr>
        <w:t>的权重值计算公式为</w:t>
      </w:r>
      <w:r w:rsidR="00F404A3">
        <w:rPr>
          <w:rFonts w:eastAsiaTheme="minorEastAsia" w:hint="eastAsia"/>
          <w:sz w:val="24"/>
        </w:rPr>
        <w:t>：</w:t>
      </w:r>
    </w:p>
    <w:p w:rsidR="00A96853" w:rsidRDefault="00C023CF" w:rsidP="00F36FC9">
      <w:pPr>
        <w:shd w:val="clear" w:color="auto" w:fill="FFFFFF"/>
        <w:snapToGrid w:val="0"/>
        <w:spacing w:line="360" w:lineRule="auto"/>
        <w:ind w:firstLineChars="178" w:firstLine="427"/>
        <w:jc w:val="left"/>
        <w:rPr>
          <w:rFonts w:eastAsiaTheme="minorEastAsia"/>
          <w:sz w:val="24"/>
        </w:rPr>
      </w:pPr>
      <m:oMathPara>
        <m:oMath>
          <m:r>
            <w:rPr>
              <w:rFonts w:ascii="Cambria Math" w:eastAsiaTheme="minorEastAsia" w:hAnsi="Cambria Math"/>
              <w:sz w:val="24"/>
            </w:rPr>
            <m:t>weight</m:t>
          </m:r>
          <m:d>
            <m:dPr>
              <m:ctrlPr>
                <w:rPr>
                  <w:rFonts w:ascii="Cambria Math" w:eastAsiaTheme="minorEastAsia" w:hAnsi="Cambria Math"/>
                  <w:i/>
                  <w:sz w:val="24"/>
                </w:rPr>
              </m:ctrlPr>
            </m:dPr>
            <m:e>
              <m:r>
                <w:rPr>
                  <w:rFonts w:ascii="Cambria Math" w:eastAsiaTheme="minorEastAsia" w:hAnsi="Cambria Math"/>
                  <w:sz w:val="24"/>
                </w:rPr>
                <m:t>y</m:t>
              </m:r>
            </m:e>
          </m:d>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n_samples</m:t>
              </m:r>
            </m:num>
            <m:den>
              <m:r>
                <w:rPr>
                  <w:rFonts w:ascii="Cambria Math" w:eastAsiaTheme="minorEastAsia" w:hAnsi="Cambria Math"/>
                  <w:sz w:val="24"/>
                </w:rPr>
                <m:t>n_classes ×count(y)</m:t>
              </m:r>
            </m:den>
          </m:f>
        </m:oMath>
      </m:oMathPara>
    </w:p>
    <w:p w:rsidR="00F404A3" w:rsidRDefault="00F404A3" w:rsidP="00F404A3">
      <w:pPr>
        <w:shd w:val="clear" w:color="auto" w:fill="FFFFFF"/>
        <w:snapToGrid w:val="0"/>
        <w:spacing w:line="400" w:lineRule="exact"/>
        <w:jc w:val="left"/>
        <w:rPr>
          <w:rFonts w:ascii="宋体" w:eastAsia="宋体" w:hAnsi="宋体"/>
          <w:sz w:val="24"/>
        </w:rPr>
      </w:pPr>
      <w:r>
        <w:rPr>
          <w:rFonts w:ascii="宋体" w:eastAsia="宋体" w:hAnsi="宋体" w:hint="eastAsia"/>
          <w:sz w:val="24"/>
        </w:rPr>
        <w:tab/>
        <w:t>对于案件类别存在的层次结构，需构造层次分类结构</w:t>
      </w:r>
      <w:r w:rsidR="00DB169F">
        <w:rPr>
          <w:rFonts w:ascii="宋体" w:eastAsia="宋体" w:hAnsi="宋体" w:hint="eastAsia"/>
          <w:sz w:val="24"/>
        </w:rPr>
        <w:t>对分类模型进行优化，具体在下一节分析。</w:t>
      </w:r>
    </w:p>
    <w:p w:rsidR="00A96853" w:rsidRPr="00A96853" w:rsidRDefault="00DB169F" w:rsidP="00F404A3">
      <w:pPr>
        <w:shd w:val="clear" w:color="auto" w:fill="FFFFFF"/>
        <w:snapToGrid w:val="0"/>
        <w:spacing w:line="400" w:lineRule="exact"/>
        <w:jc w:val="left"/>
        <w:rPr>
          <w:rFonts w:ascii="宋体" w:eastAsia="宋体" w:hAnsi="宋体"/>
          <w:sz w:val="24"/>
        </w:rPr>
      </w:pPr>
      <w:r>
        <w:rPr>
          <w:rFonts w:ascii="宋体" w:eastAsia="宋体" w:hAnsi="宋体" w:hint="eastAsia"/>
          <w:sz w:val="24"/>
        </w:rPr>
        <w:t xml:space="preserve">3.4.2 </w:t>
      </w:r>
      <w:r w:rsidR="00A96853" w:rsidRPr="00A96853">
        <w:rPr>
          <w:rFonts w:ascii="宋体" w:eastAsia="宋体" w:hAnsi="宋体" w:hint="eastAsia"/>
          <w:sz w:val="24"/>
        </w:rPr>
        <w:t>层次分类结构</w:t>
      </w:r>
    </w:p>
    <w:p w:rsidR="00DB169F" w:rsidRDefault="00A96853" w:rsidP="00A96853">
      <w:pPr>
        <w:shd w:val="clear" w:color="auto" w:fill="FFFFFF"/>
        <w:snapToGrid w:val="0"/>
        <w:spacing w:line="400" w:lineRule="exact"/>
        <w:ind w:firstLineChars="178" w:firstLine="427"/>
        <w:jc w:val="left"/>
        <w:rPr>
          <w:rFonts w:ascii="宋体" w:eastAsia="宋体" w:hAnsi="宋体"/>
          <w:sz w:val="24"/>
        </w:rPr>
      </w:pPr>
      <w:r w:rsidRPr="00A96853">
        <w:rPr>
          <w:rFonts w:ascii="宋体" w:eastAsia="宋体" w:hAnsi="宋体" w:hint="eastAsia"/>
          <w:sz w:val="24"/>
        </w:rPr>
        <w:t>通过分析案件文本、案件类</w:t>
      </w:r>
      <w:r w:rsidR="00DB169F">
        <w:rPr>
          <w:rFonts w:ascii="宋体" w:eastAsia="宋体" w:hAnsi="宋体" w:hint="eastAsia"/>
          <w:sz w:val="24"/>
        </w:rPr>
        <w:t>别和省厅案件细分化文件，发现案件的类别与类别之前存在层次关系，如下给出具体情况说明：</w:t>
      </w:r>
    </w:p>
    <w:p w:rsidR="00DB169F" w:rsidRDefault="00DB169F" w:rsidP="00A96853">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（1）</w:t>
      </w:r>
      <w:r w:rsidR="00A96853" w:rsidRPr="00A96853">
        <w:rPr>
          <w:rFonts w:ascii="宋体" w:eastAsia="宋体" w:hAnsi="宋体" w:hint="eastAsia"/>
          <w:sz w:val="24"/>
        </w:rPr>
        <w:t>如某一条关于在道路上实施抢劫财物的案件，不同的警务人员给定的类别就可能不同，其可被分为“抢劫”或“拦路抢劫”，实际上，拦路抢劫属于抢劫的一个类别，换而言之，“抢劫”是上级类别，“拦路抢劫”属于“抢劫”的下级类别。</w:t>
      </w:r>
    </w:p>
    <w:p w:rsidR="00DB169F" w:rsidRDefault="00DB169F" w:rsidP="00A96853">
      <w:pPr>
        <w:shd w:val="clear" w:color="auto" w:fill="FFFFFF"/>
        <w:snapToGrid w:val="0"/>
        <w:spacing w:line="400" w:lineRule="exact"/>
        <w:ind w:firstLineChars="178" w:firstLine="427"/>
        <w:jc w:val="left"/>
        <w:rPr>
          <w:rFonts w:ascii="宋体" w:eastAsia="宋体" w:hAnsi="宋体"/>
          <w:sz w:val="24"/>
        </w:rPr>
      </w:pPr>
      <w:r>
        <w:rPr>
          <w:rFonts w:ascii="宋体" w:eastAsia="宋体" w:hAnsi="宋体" w:hint="eastAsia"/>
          <w:sz w:val="24"/>
        </w:rPr>
        <w:t>（2）</w:t>
      </w:r>
      <w:r w:rsidR="00E02121">
        <w:rPr>
          <w:rFonts w:ascii="宋体" w:eastAsia="宋体" w:hAnsi="宋体" w:hint="eastAsia"/>
          <w:sz w:val="24"/>
        </w:rPr>
        <w:t>一种类别存在于某几种类别的相近程度都较高，而与其他的类别相近程度都较低的情况</w:t>
      </w:r>
      <w:r w:rsidR="00545BF0">
        <w:rPr>
          <w:rFonts w:ascii="宋体" w:eastAsia="宋体" w:hAnsi="宋体" w:hint="eastAsia"/>
          <w:sz w:val="24"/>
        </w:rPr>
        <w:t>，如“</w:t>
      </w:r>
      <w:r w:rsidR="00545BF0" w:rsidRPr="00545BF0">
        <w:rPr>
          <w:rFonts w:ascii="宋体" w:eastAsia="宋体" w:hAnsi="宋体" w:hint="eastAsia"/>
          <w:sz w:val="24"/>
        </w:rPr>
        <w:t>入室盗窃</w:t>
      </w:r>
      <w:r w:rsidR="00545BF0">
        <w:rPr>
          <w:rFonts w:ascii="宋体" w:eastAsia="宋体" w:hAnsi="宋体" w:hint="eastAsia"/>
          <w:sz w:val="24"/>
        </w:rPr>
        <w:t>”、“</w:t>
      </w:r>
      <w:r w:rsidR="00545BF0" w:rsidRPr="00545BF0">
        <w:rPr>
          <w:rFonts w:ascii="宋体" w:eastAsia="宋体" w:hAnsi="宋体" w:hint="eastAsia"/>
          <w:sz w:val="24"/>
        </w:rPr>
        <w:t>办公室盗窃</w:t>
      </w:r>
      <w:r w:rsidR="00545BF0">
        <w:rPr>
          <w:rFonts w:ascii="宋体" w:eastAsia="宋体" w:hAnsi="宋体" w:hint="eastAsia"/>
          <w:sz w:val="24"/>
        </w:rPr>
        <w:t>”、“</w:t>
      </w:r>
      <w:r w:rsidR="00545BF0" w:rsidRPr="00545BF0">
        <w:rPr>
          <w:rFonts w:ascii="宋体" w:eastAsia="宋体" w:hAnsi="宋体" w:hint="eastAsia"/>
          <w:sz w:val="24"/>
        </w:rPr>
        <w:t>门面盗窃</w:t>
      </w:r>
      <w:r w:rsidR="00545BF0">
        <w:rPr>
          <w:rFonts w:ascii="宋体" w:eastAsia="宋体" w:hAnsi="宋体" w:hint="eastAsia"/>
          <w:sz w:val="24"/>
        </w:rPr>
        <w:t>”、“</w:t>
      </w:r>
      <w:r w:rsidR="00545BF0" w:rsidRPr="00545BF0">
        <w:rPr>
          <w:rFonts w:ascii="宋体" w:eastAsia="宋体" w:hAnsi="宋体" w:hint="eastAsia"/>
          <w:sz w:val="24"/>
        </w:rPr>
        <w:t>网吧盗窃</w:t>
      </w:r>
      <w:r w:rsidR="00545BF0">
        <w:rPr>
          <w:rFonts w:ascii="宋体" w:eastAsia="宋体" w:hAnsi="宋体" w:hint="eastAsia"/>
          <w:sz w:val="24"/>
        </w:rPr>
        <w:t>”等案件类别相互近似程度较高，可形成一个集体，而</w:t>
      </w:r>
      <w:r w:rsidR="00545BF0" w:rsidRPr="00545BF0">
        <w:rPr>
          <w:rFonts w:ascii="宋体" w:eastAsia="宋体" w:hAnsi="宋体" w:hint="eastAsia"/>
          <w:sz w:val="24"/>
        </w:rPr>
        <w:t>“入室盗窃”、“办公室盗窃”</w:t>
      </w:r>
      <w:r w:rsidR="00545BF0">
        <w:rPr>
          <w:rFonts w:ascii="宋体" w:eastAsia="宋体" w:hAnsi="宋体" w:hint="eastAsia"/>
          <w:sz w:val="24"/>
        </w:rPr>
        <w:t>与“</w:t>
      </w:r>
      <w:r w:rsidR="00545BF0" w:rsidRPr="00545BF0">
        <w:rPr>
          <w:rFonts w:ascii="宋体" w:eastAsia="宋体" w:hAnsi="宋体" w:hint="eastAsia"/>
          <w:sz w:val="24"/>
        </w:rPr>
        <w:t>信用卡诈骗</w:t>
      </w:r>
      <w:r w:rsidR="00545BF0">
        <w:rPr>
          <w:rFonts w:ascii="宋体" w:eastAsia="宋体" w:hAnsi="宋体" w:hint="eastAsia"/>
          <w:sz w:val="24"/>
        </w:rPr>
        <w:t>”之间的近似程度比较低，不适合构成同一个集体。</w:t>
      </w:r>
    </w:p>
    <w:p w:rsidR="00E06D35" w:rsidRDefault="00A96853" w:rsidP="00D73775">
      <w:pPr>
        <w:shd w:val="clear" w:color="auto" w:fill="FFFFFF"/>
        <w:snapToGrid w:val="0"/>
        <w:spacing w:line="400" w:lineRule="exact"/>
        <w:ind w:firstLineChars="178" w:firstLine="427"/>
        <w:jc w:val="left"/>
        <w:rPr>
          <w:rFonts w:ascii="宋体" w:eastAsia="宋体" w:hAnsi="宋体"/>
          <w:sz w:val="24"/>
        </w:rPr>
      </w:pPr>
      <w:r w:rsidRPr="00A96853">
        <w:rPr>
          <w:rFonts w:ascii="宋体" w:eastAsia="宋体" w:hAnsi="宋体" w:hint="eastAsia"/>
          <w:sz w:val="24"/>
        </w:rPr>
        <w:t>鉴于这</w:t>
      </w:r>
      <w:r w:rsidR="00DB169F">
        <w:rPr>
          <w:rFonts w:ascii="宋体" w:eastAsia="宋体" w:hAnsi="宋体" w:hint="eastAsia"/>
          <w:sz w:val="24"/>
        </w:rPr>
        <w:t>两</w:t>
      </w:r>
      <w:r w:rsidR="00E06D35">
        <w:rPr>
          <w:rFonts w:ascii="宋体" w:eastAsia="宋体" w:hAnsi="宋体" w:hint="eastAsia"/>
          <w:sz w:val="24"/>
        </w:rPr>
        <w:t>种情况，本文合理</w:t>
      </w:r>
      <w:r w:rsidRPr="00A96853">
        <w:rPr>
          <w:rFonts w:ascii="宋体" w:eastAsia="宋体" w:hAnsi="宋体" w:hint="eastAsia"/>
          <w:sz w:val="24"/>
        </w:rPr>
        <w:t>地将分类器设计为</w:t>
      </w:r>
      <w:r w:rsidR="00D73775">
        <w:rPr>
          <w:rFonts w:ascii="宋体" w:eastAsia="宋体" w:hAnsi="宋体" w:hint="eastAsia"/>
          <w:sz w:val="24"/>
        </w:rPr>
        <w:t>具有</w:t>
      </w:r>
      <w:r w:rsidRPr="00A96853">
        <w:rPr>
          <w:rFonts w:ascii="宋体" w:eastAsia="宋体" w:hAnsi="宋体" w:hint="eastAsia"/>
          <w:sz w:val="24"/>
        </w:rPr>
        <w:t>层次结构</w:t>
      </w:r>
      <w:r w:rsidR="00D73775">
        <w:rPr>
          <w:rFonts w:ascii="宋体" w:eastAsia="宋体" w:hAnsi="宋体" w:hint="eastAsia"/>
          <w:sz w:val="24"/>
        </w:rPr>
        <w:t>SVM分类器（HierSVM）</w:t>
      </w:r>
      <w:r w:rsidRPr="00A96853">
        <w:rPr>
          <w:rFonts w:ascii="宋体" w:eastAsia="宋体" w:hAnsi="宋体" w:hint="eastAsia"/>
          <w:sz w:val="24"/>
        </w:rPr>
        <w:t>，自顶向下，逐层分类。采用双层分类结构（类似于两层树结构），训练时，先将所有样本以上级类别作为标签训练上级分类器（根分类器），然后根据各个上级的案件样本子集，以下级类别作为标签训练出每个下级分类器（子分类器）。当给定一个案件样本，首先经过上级分类器获得上级类别，再经下级分类器获得下级类别（最终类别），如图</w:t>
      </w:r>
      <w:r w:rsidR="00D73775">
        <w:rPr>
          <w:rFonts w:ascii="宋体" w:eastAsia="宋体" w:hAnsi="宋体" w:hint="eastAsia"/>
          <w:sz w:val="24"/>
        </w:rPr>
        <w:t>×</w:t>
      </w:r>
      <w:r w:rsidRPr="00A96853">
        <w:rPr>
          <w:rFonts w:ascii="宋体" w:eastAsia="宋体" w:hAnsi="宋体" w:hint="eastAsia"/>
          <w:sz w:val="24"/>
        </w:rPr>
        <w:t>。</w:t>
      </w:r>
    </w:p>
    <w:p w:rsidR="00D73775" w:rsidRDefault="00766945" w:rsidP="00D73775">
      <w:pPr>
        <w:shd w:val="clear" w:color="auto" w:fill="FFFFFF"/>
        <w:snapToGrid w:val="0"/>
        <w:spacing w:line="400" w:lineRule="exact"/>
        <w:jc w:val="left"/>
        <w:rPr>
          <w:rFonts w:ascii="宋体" w:eastAsia="宋体" w:hAnsi="宋体"/>
          <w:sz w:val="24"/>
        </w:rPr>
      </w:pPr>
      <w:r>
        <w:rPr>
          <w:rFonts w:ascii="宋体" w:eastAsia="宋体" w:hAnsi="宋体"/>
          <w:noProof/>
          <w:sz w:val="24"/>
        </w:rPr>
        <w:object w:dxaOrig="7245" w:dyaOrig="4365">
          <v:shape id="_x0000_s1028" type="#_x0000_t75" style="position:absolute;margin-left:39pt;margin-top:12.55pt;width:297pt;height:108.75pt;z-index:251662336;mso-position-horizontal-relative:text;mso-position-vertical-relative:text">
            <v:imagedata r:id="rId12" o:title=""/>
            <w10:wrap type="topAndBottom"/>
          </v:shape>
          <o:OLEObject Type="Embed" ProgID="Visio.Drawing.11" ShapeID="_x0000_s1028" DrawAspect="Content" ObjectID="_1549980518" r:id="rId13"/>
        </w:object>
      </w:r>
    </w:p>
    <w:p w:rsidR="00A96853" w:rsidRPr="00A96853" w:rsidRDefault="00A96853" w:rsidP="00F36FC9">
      <w:pPr>
        <w:shd w:val="clear" w:color="auto" w:fill="FFFFFF"/>
        <w:snapToGrid w:val="0"/>
        <w:spacing w:line="400" w:lineRule="exact"/>
        <w:ind w:firstLineChars="200" w:firstLine="480"/>
        <w:jc w:val="left"/>
        <w:rPr>
          <w:rFonts w:ascii="宋体" w:eastAsia="宋体" w:hAnsi="宋体"/>
          <w:sz w:val="24"/>
        </w:rPr>
      </w:pPr>
      <w:r w:rsidRPr="00A96853">
        <w:rPr>
          <w:rFonts w:ascii="宋体" w:eastAsia="宋体" w:hAnsi="宋体" w:hint="eastAsia"/>
          <w:sz w:val="24"/>
        </w:rPr>
        <w:t>基于层次结构的支持向量机分类器，对于样本类别之间具有层次关系的样本集，可以提高分类准确率。比如在案件样本中，“车扒”和“扒窃”均为样本类别名称，实际上“车扒”是属于“扒窃”的一种类型（在公交车上作案），如果将“车扒”和“扒窃”按同级类别进行分类，“车扒”类的分类准确率仅为0.855；而将“扒窃”作为上级类别，“车扒”作为“扒窃”的下一级类别，“车</w:t>
      </w:r>
      <w:r w:rsidRPr="00A96853">
        <w:rPr>
          <w:rFonts w:ascii="宋体" w:eastAsia="宋体" w:hAnsi="宋体" w:hint="eastAsia"/>
          <w:sz w:val="24"/>
        </w:rPr>
        <w:lastRenderedPageBreak/>
        <w:t>扒”类的分类准确率为0.975。</w:t>
      </w:r>
    </w:p>
    <w:p w:rsidR="00A96853" w:rsidRPr="00A96853" w:rsidRDefault="00A96853" w:rsidP="00F36FC9">
      <w:pPr>
        <w:shd w:val="clear" w:color="auto" w:fill="FFFFFF"/>
        <w:snapToGrid w:val="0"/>
        <w:spacing w:line="400" w:lineRule="exact"/>
        <w:ind w:firstLineChars="178" w:firstLine="427"/>
        <w:jc w:val="left"/>
        <w:rPr>
          <w:rFonts w:ascii="宋体" w:eastAsia="宋体" w:hAnsi="宋体"/>
          <w:sz w:val="24"/>
        </w:rPr>
      </w:pPr>
      <w:r w:rsidRPr="00A96853">
        <w:rPr>
          <w:rFonts w:ascii="宋体" w:eastAsia="宋体" w:hAnsi="宋体" w:hint="eastAsia"/>
          <w:sz w:val="24"/>
        </w:rPr>
        <w:t>在上级分类层中，案件类别差异较大，而类别数目较少，使得特征降维后的特征向量的类别区分能力强，从原理上说，支持向量机的判决函数只与支持向量有关，如果支持向量差异明显，分类间隔的宽度就比较大，从而分类准确率提高。在上级分类的准确率得到充分保障基础上，从下层各个下级类别的案件样本子集中抽取出区分能力强的特征词，构成新的特征向量。各个下级类别的分类器都有属于自己的特征向量，能减少不相关类别的信息干扰，这有利于寻找到最优分类决策面。</w:t>
      </w:r>
    </w:p>
    <w:p w:rsidR="00A96853" w:rsidRPr="00A96853" w:rsidRDefault="00A96853" w:rsidP="00F36FC9">
      <w:pPr>
        <w:shd w:val="clear" w:color="auto" w:fill="FFFFFF"/>
        <w:snapToGrid w:val="0"/>
        <w:spacing w:line="400" w:lineRule="exact"/>
        <w:ind w:firstLineChars="178" w:firstLine="427"/>
        <w:jc w:val="left"/>
        <w:rPr>
          <w:rFonts w:ascii="宋体" w:eastAsia="宋体" w:hAnsi="宋体"/>
          <w:sz w:val="24"/>
        </w:rPr>
      </w:pPr>
      <w:r w:rsidRPr="00A96853">
        <w:rPr>
          <w:rFonts w:ascii="宋体" w:eastAsia="宋体" w:hAnsi="宋体" w:hint="eastAsia"/>
          <w:sz w:val="24"/>
        </w:rPr>
        <w:t>通过训练集生成各个支持向量机分类器模型后，便可以进行案件分类，分类工作的基本步骤如下：</w:t>
      </w:r>
    </w:p>
    <w:p w:rsidR="00A96853" w:rsidRPr="00A96853" w:rsidRDefault="00A96853" w:rsidP="00F36FC9">
      <w:pPr>
        <w:pStyle w:val="ac"/>
        <w:numPr>
          <w:ilvl w:val="0"/>
          <w:numId w:val="6"/>
        </w:numPr>
        <w:shd w:val="clear" w:color="auto" w:fill="FFFFFF"/>
        <w:snapToGrid w:val="0"/>
        <w:spacing w:line="400" w:lineRule="exact"/>
        <w:ind w:firstLineChars="0"/>
        <w:jc w:val="left"/>
        <w:rPr>
          <w:rFonts w:ascii="宋体" w:eastAsia="宋体" w:hAnsi="宋体"/>
          <w:sz w:val="24"/>
        </w:rPr>
      </w:pPr>
      <w:r w:rsidRPr="00A96853">
        <w:rPr>
          <w:rFonts w:ascii="宋体" w:eastAsia="宋体" w:hAnsi="宋体" w:hint="eastAsia"/>
          <w:sz w:val="24"/>
        </w:rPr>
        <w:t>利用“jieba”分词对案件进行分词，剔除词性为人名的词，然后经过同义词替换。</w:t>
      </w:r>
    </w:p>
    <w:p w:rsidR="00A96853" w:rsidRPr="00A96853" w:rsidRDefault="00A96853" w:rsidP="00F36FC9">
      <w:pPr>
        <w:numPr>
          <w:ilvl w:val="0"/>
          <w:numId w:val="6"/>
        </w:numPr>
        <w:spacing w:line="400" w:lineRule="exact"/>
        <w:rPr>
          <w:rFonts w:asciiTheme="minorEastAsia" w:eastAsiaTheme="minorEastAsia" w:hAnsiTheme="minorEastAsia" w:cstheme="minorBidi"/>
          <w:sz w:val="24"/>
        </w:rPr>
      </w:pPr>
      <w:r w:rsidRPr="00A96853">
        <w:rPr>
          <w:rFonts w:asciiTheme="minorEastAsia" w:eastAsiaTheme="minorEastAsia" w:hAnsiTheme="minorEastAsia" w:cstheme="minorBidi" w:hint="eastAsia"/>
          <w:sz w:val="24"/>
        </w:rPr>
        <w:t>假设上级分类器的特征集为</w:t>
      </w:r>
      <m:oMath>
        <m:d>
          <m:dPr>
            <m:ctrlPr>
              <w:rPr>
                <w:rFonts w:ascii="Cambria Math" w:eastAsiaTheme="minorEastAsia" w:hAnsi="Cambria Math" w:cstheme="minorBidi"/>
                <w:sz w:val="24"/>
              </w:rPr>
            </m:ctrlPr>
          </m:dPr>
          <m:e>
            <m:sSub>
              <m:sSubPr>
                <m:ctrlPr>
                  <w:rPr>
                    <w:rFonts w:ascii="Cambria Math" w:eastAsiaTheme="minorEastAsia" w:hAnsi="Cambria Math" w:cstheme="minorBidi"/>
                    <w:i/>
                    <w:sz w:val="24"/>
                  </w:rPr>
                </m:ctrlPr>
              </m:sSubPr>
              <m:e>
                <m:r>
                  <w:rPr>
                    <w:rFonts w:ascii="Cambria Math" w:eastAsiaTheme="minorEastAsia" w:hAnsi="Cambria Math" w:cstheme="minorBidi"/>
                    <w:sz w:val="24"/>
                  </w:rPr>
                  <m:t>F</m:t>
                </m:r>
              </m:e>
              <m:sub>
                <m:r>
                  <w:rPr>
                    <w:rFonts w:ascii="Cambria Math" w:eastAsiaTheme="minorEastAsia" w:hAnsi="Cambria Math" w:cstheme="minorBidi"/>
                    <w:sz w:val="24"/>
                  </w:rPr>
                  <m:t>1</m:t>
                </m:r>
              </m:sub>
            </m:sSub>
            <m:r>
              <w:rPr>
                <w:rFonts w:ascii="Cambria Math" w:eastAsiaTheme="minorEastAsia" w:hAnsi="Cambria Math" w:cstheme="minorBidi"/>
                <w:sz w:val="24"/>
              </w:rPr>
              <m:t>,</m:t>
            </m:r>
            <m:sSub>
              <m:sSubPr>
                <m:ctrlPr>
                  <w:rPr>
                    <w:rFonts w:ascii="Cambria Math" w:eastAsiaTheme="minorEastAsia" w:hAnsi="Cambria Math" w:cstheme="minorBidi"/>
                    <w:i/>
                    <w:sz w:val="24"/>
                  </w:rPr>
                </m:ctrlPr>
              </m:sSubPr>
              <m:e>
                <m:r>
                  <w:rPr>
                    <w:rFonts w:ascii="Cambria Math" w:eastAsiaTheme="minorEastAsia" w:hAnsi="Cambria Math" w:cstheme="minorBidi"/>
                    <w:sz w:val="24"/>
                  </w:rPr>
                  <m:t>F</m:t>
                </m:r>
              </m:e>
              <m:sub>
                <m:r>
                  <w:rPr>
                    <w:rFonts w:ascii="Cambria Math" w:eastAsiaTheme="minorEastAsia" w:hAnsi="Cambria Math" w:cstheme="minorBidi"/>
                    <w:sz w:val="24"/>
                  </w:rPr>
                  <m:t>2</m:t>
                </m:r>
              </m:sub>
            </m:sSub>
            <m:r>
              <w:rPr>
                <w:rFonts w:ascii="Cambria Math" w:eastAsiaTheme="minorEastAsia" w:hAnsi="Cambria Math" w:cstheme="minorBidi"/>
                <w:sz w:val="24"/>
              </w:rPr>
              <m:t>,∙∙∙,</m:t>
            </m:r>
            <m:sSub>
              <m:sSubPr>
                <m:ctrlPr>
                  <w:rPr>
                    <w:rFonts w:ascii="Cambria Math" w:eastAsiaTheme="minorEastAsia" w:hAnsi="Cambria Math" w:cstheme="minorBidi"/>
                    <w:i/>
                    <w:sz w:val="24"/>
                  </w:rPr>
                </m:ctrlPr>
              </m:sSubPr>
              <m:e>
                <m:r>
                  <w:rPr>
                    <w:rFonts w:ascii="Cambria Math" w:eastAsiaTheme="minorEastAsia" w:hAnsi="Cambria Math" w:cstheme="minorBidi"/>
                    <w:sz w:val="24"/>
                  </w:rPr>
                  <m:t>F</m:t>
                </m:r>
              </m:e>
              <m:sub>
                <m:r>
                  <w:rPr>
                    <w:rFonts w:ascii="Cambria Math" w:eastAsiaTheme="minorEastAsia" w:hAnsi="Cambria Math" w:cstheme="minorBidi"/>
                    <w:sz w:val="24"/>
                  </w:rPr>
                  <m:t>n</m:t>
                </m:r>
              </m:sub>
            </m:sSub>
          </m:e>
        </m:d>
      </m:oMath>
      <w:r w:rsidRPr="00A96853">
        <w:rPr>
          <w:rFonts w:asciiTheme="minorEastAsia" w:eastAsiaTheme="minorEastAsia" w:hAnsiTheme="minorEastAsia" w:cstheme="minorBidi" w:hint="eastAsia"/>
          <w:sz w:val="24"/>
        </w:rPr>
        <w:t>，采用</w:t>
      </w:r>
      <w:r w:rsidRPr="00A96853">
        <w:rPr>
          <w:rFonts w:eastAsiaTheme="minorEastAsia" w:hint="eastAsia"/>
          <w:sz w:val="24"/>
        </w:rPr>
        <w:t>TF/IDF</w:t>
      </w:r>
      <w:r w:rsidRPr="00A96853">
        <w:rPr>
          <w:rFonts w:asciiTheme="minorEastAsia" w:eastAsiaTheme="minorEastAsia" w:hAnsiTheme="minorEastAsia" w:cstheme="minorBidi"/>
          <w:sz w:val="24"/>
        </w:rPr>
        <w:t>权重计算方法</w:t>
      </w:r>
      <w:r w:rsidRPr="00A96853">
        <w:rPr>
          <w:rFonts w:asciiTheme="minorEastAsia" w:eastAsiaTheme="minorEastAsia" w:hAnsiTheme="minorEastAsia" w:cstheme="minorBidi" w:hint="eastAsia"/>
          <w:sz w:val="24"/>
        </w:rPr>
        <w:t>，</w:t>
      </w:r>
      <w:r w:rsidRPr="00A96853">
        <w:rPr>
          <w:rFonts w:asciiTheme="minorEastAsia" w:eastAsiaTheme="minorEastAsia" w:hAnsiTheme="minorEastAsia" w:cstheme="minorBidi"/>
          <w:sz w:val="24"/>
        </w:rPr>
        <w:t>将该案件向量化</w:t>
      </w:r>
      <w:r w:rsidRPr="00A96853">
        <w:rPr>
          <w:rFonts w:asciiTheme="minorEastAsia" w:eastAsiaTheme="minorEastAsia" w:hAnsiTheme="minorEastAsia" w:cstheme="minorBidi" w:hint="eastAsia"/>
          <w:sz w:val="24"/>
        </w:rPr>
        <w:t>，</w:t>
      </w:r>
      <w:r w:rsidRPr="00A96853">
        <w:rPr>
          <w:rFonts w:asciiTheme="minorEastAsia" w:eastAsiaTheme="minorEastAsia" w:hAnsiTheme="minorEastAsia" w:cstheme="minorBidi"/>
          <w:sz w:val="24"/>
        </w:rPr>
        <w:t>得到它的特征向量</w:t>
      </w:r>
      <m:oMath>
        <m:d>
          <m:dPr>
            <m:ctrlPr>
              <w:rPr>
                <w:rFonts w:ascii="Cambria Math" w:eastAsiaTheme="minorEastAsia" w:hAnsi="Cambria Math" w:cstheme="minorBidi"/>
                <w:sz w:val="24"/>
              </w:rPr>
            </m:ctrlPr>
          </m:dPr>
          <m:e>
            <m:sSub>
              <m:sSubPr>
                <m:ctrlPr>
                  <w:rPr>
                    <w:rFonts w:ascii="Cambria Math" w:eastAsiaTheme="minorEastAsia" w:hAnsi="Cambria Math" w:cstheme="minorBidi"/>
                    <w:i/>
                    <w:sz w:val="24"/>
                  </w:rPr>
                </m:ctrlPr>
              </m:sSubPr>
              <m:e>
                <m:r>
                  <w:rPr>
                    <w:rFonts w:ascii="Cambria Math" w:eastAsiaTheme="minorEastAsia" w:hAnsi="Cambria Math" w:cstheme="minorBidi"/>
                    <w:sz w:val="24"/>
                  </w:rPr>
                  <m:t>W</m:t>
                </m:r>
              </m:e>
              <m:sub>
                <m:r>
                  <w:rPr>
                    <w:rFonts w:ascii="Cambria Math" w:eastAsiaTheme="minorEastAsia" w:hAnsi="Cambria Math" w:cstheme="minorBidi"/>
                    <w:sz w:val="24"/>
                  </w:rPr>
                  <m:t>1</m:t>
                </m:r>
              </m:sub>
            </m:sSub>
            <m:r>
              <w:rPr>
                <w:rFonts w:ascii="Cambria Math" w:eastAsiaTheme="minorEastAsia" w:hAnsi="Cambria Math" w:cstheme="minorBidi"/>
                <w:sz w:val="24"/>
              </w:rPr>
              <m:t>,</m:t>
            </m:r>
            <m:sSub>
              <m:sSubPr>
                <m:ctrlPr>
                  <w:rPr>
                    <w:rFonts w:ascii="Cambria Math" w:eastAsiaTheme="minorEastAsia" w:hAnsi="Cambria Math" w:cstheme="minorBidi"/>
                    <w:i/>
                    <w:sz w:val="24"/>
                  </w:rPr>
                </m:ctrlPr>
              </m:sSubPr>
              <m:e>
                <m:r>
                  <w:rPr>
                    <w:rFonts w:ascii="Cambria Math" w:eastAsiaTheme="minorEastAsia" w:hAnsi="Cambria Math" w:cstheme="minorBidi"/>
                    <w:sz w:val="24"/>
                  </w:rPr>
                  <m:t>W</m:t>
                </m:r>
              </m:e>
              <m:sub>
                <m:r>
                  <w:rPr>
                    <w:rFonts w:ascii="Cambria Math" w:eastAsiaTheme="minorEastAsia" w:hAnsi="Cambria Math" w:cstheme="minorBidi"/>
                    <w:sz w:val="24"/>
                  </w:rPr>
                  <m:t>2</m:t>
                </m:r>
              </m:sub>
            </m:sSub>
            <m:r>
              <w:rPr>
                <w:rFonts w:ascii="Cambria Math" w:eastAsiaTheme="minorEastAsia" w:hAnsi="Cambria Math" w:cstheme="minorBidi"/>
                <w:sz w:val="24"/>
              </w:rPr>
              <m:t>,∙∙∙,</m:t>
            </m:r>
            <m:sSub>
              <m:sSubPr>
                <m:ctrlPr>
                  <w:rPr>
                    <w:rFonts w:ascii="Cambria Math" w:eastAsiaTheme="minorEastAsia" w:hAnsi="Cambria Math" w:cstheme="minorBidi"/>
                    <w:i/>
                    <w:sz w:val="24"/>
                  </w:rPr>
                </m:ctrlPr>
              </m:sSubPr>
              <m:e>
                <m:r>
                  <w:rPr>
                    <w:rFonts w:ascii="Cambria Math" w:eastAsiaTheme="minorEastAsia" w:hAnsi="Cambria Math" w:cstheme="minorBidi"/>
                    <w:sz w:val="24"/>
                  </w:rPr>
                  <m:t>W</m:t>
                </m:r>
              </m:e>
              <m:sub>
                <m:r>
                  <w:rPr>
                    <w:rFonts w:ascii="Cambria Math" w:eastAsiaTheme="minorEastAsia" w:hAnsi="Cambria Math" w:cstheme="minorBidi"/>
                    <w:sz w:val="24"/>
                  </w:rPr>
                  <m:t>n</m:t>
                </m:r>
              </m:sub>
            </m:sSub>
          </m:e>
        </m:d>
      </m:oMath>
      <w:r w:rsidRPr="00A96853">
        <w:rPr>
          <w:rFonts w:asciiTheme="minorEastAsia" w:eastAsiaTheme="minorEastAsia" w:hAnsiTheme="minorEastAsia" w:cstheme="minorBidi" w:hint="eastAsia"/>
          <w:sz w:val="24"/>
        </w:rPr>
        <w:t>，然后利用上级分类器预测其上级类别，假设得到类别</w:t>
      </w:r>
      <w:r w:rsidRPr="00A96853">
        <w:rPr>
          <w:rFonts w:asciiTheme="minorEastAsia" w:eastAsiaTheme="minorEastAsia" w:hAnsiTheme="minorEastAsia" w:cstheme="minorBidi" w:hint="eastAsia"/>
          <w:i/>
          <w:sz w:val="24"/>
        </w:rPr>
        <w:t>L</w:t>
      </w:r>
      <w:r w:rsidRPr="00A96853">
        <w:rPr>
          <w:rFonts w:asciiTheme="minorEastAsia" w:eastAsiaTheme="minorEastAsia" w:hAnsiTheme="minorEastAsia" w:cstheme="minorBidi"/>
          <w:i/>
          <w:sz w:val="24"/>
          <w:vertAlign w:val="subscript"/>
        </w:rPr>
        <w:t>1</w:t>
      </w:r>
      <w:r w:rsidRPr="00A96853">
        <w:rPr>
          <w:rFonts w:asciiTheme="minorEastAsia" w:eastAsiaTheme="minorEastAsia" w:hAnsiTheme="minorEastAsia" w:cstheme="minorBidi" w:hint="eastAsia"/>
          <w:sz w:val="24"/>
        </w:rPr>
        <w:t>。</w:t>
      </w:r>
    </w:p>
    <w:p w:rsidR="00A96853" w:rsidRPr="00A96853" w:rsidRDefault="00A96853" w:rsidP="00F36FC9">
      <w:pPr>
        <w:numPr>
          <w:ilvl w:val="0"/>
          <w:numId w:val="6"/>
        </w:numPr>
        <w:spacing w:line="400" w:lineRule="exact"/>
        <w:jc w:val="left"/>
        <w:rPr>
          <w:rFonts w:asciiTheme="minorEastAsia" w:eastAsiaTheme="minorEastAsia" w:hAnsiTheme="minorEastAsia" w:cstheme="minorBidi"/>
          <w:sz w:val="24"/>
        </w:rPr>
      </w:pPr>
      <w:r w:rsidRPr="00A96853">
        <w:rPr>
          <w:rFonts w:asciiTheme="minorEastAsia" w:eastAsiaTheme="minorEastAsia" w:hAnsiTheme="minorEastAsia" w:cstheme="minorBidi"/>
          <w:sz w:val="24"/>
        </w:rPr>
        <w:t>根据</w:t>
      </w:r>
      <w:r w:rsidRPr="00A96853">
        <w:rPr>
          <w:rFonts w:asciiTheme="minorEastAsia" w:eastAsiaTheme="minorEastAsia" w:hAnsiTheme="minorEastAsia" w:cstheme="minorBidi" w:hint="eastAsia"/>
          <w:sz w:val="24"/>
        </w:rPr>
        <w:t>上级类别</w:t>
      </w:r>
      <w:r w:rsidRPr="00A96853">
        <w:rPr>
          <w:rFonts w:asciiTheme="minorEastAsia" w:eastAsiaTheme="minorEastAsia" w:hAnsiTheme="minorEastAsia" w:cstheme="minorBidi" w:hint="eastAsia"/>
          <w:i/>
          <w:sz w:val="24"/>
        </w:rPr>
        <w:t>L1</w:t>
      </w:r>
      <w:r w:rsidRPr="00A96853">
        <w:rPr>
          <w:rFonts w:asciiTheme="minorEastAsia" w:eastAsiaTheme="minorEastAsia" w:hAnsiTheme="minorEastAsia" w:cstheme="minorBidi" w:hint="eastAsia"/>
          <w:sz w:val="24"/>
        </w:rPr>
        <w:t>，调用对应</w:t>
      </w:r>
      <w:r w:rsidRPr="00A96853">
        <w:rPr>
          <w:rFonts w:asciiTheme="minorEastAsia" w:eastAsiaTheme="minorEastAsia" w:hAnsiTheme="minorEastAsia" w:cstheme="minorBidi" w:hint="eastAsia"/>
          <w:i/>
          <w:sz w:val="24"/>
        </w:rPr>
        <w:t>L1</w:t>
      </w:r>
      <w:r w:rsidRPr="00A96853">
        <w:rPr>
          <w:rFonts w:asciiTheme="minorEastAsia" w:eastAsiaTheme="minorEastAsia" w:hAnsiTheme="minorEastAsia" w:cstheme="minorBidi" w:hint="eastAsia"/>
          <w:sz w:val="24"/>
        </w:rPr>
        <w:t>类别的下级分类器，假设该下级分类器的特征集为</w:t>
      </w:r>
      <m:oMath>
        <m:d>
          <m:dPr>
            <m:ctrlPr>
              <w:rPr>
                <w:rFonts w:ascii="Cambria Math" w:eastAsiaTheme="minorEastAsia" w:hAnsi="Cambria Math" w:cstheme="minorBidi"/>
                <w:sz w:val="24"/>
              </w:rPr>
            </m:ctrlPr>
          </m:dPr>
          <m:e>
            <m:sSub>
              <m:sSubPr>
                <m:ctrlPr>
                  <w:rPr>
                    <w:rFonts w:ascii="Cambria Math" w:eastAsiaTheme="minorEastAsia" w:hAnsi="Cambria Math" w:cstheme="minorBidi"/>
                    <w:i/>
                    <w:sz w:val="24"/>
                  </w:rPr>
                </m:ctrlPr>
              </m:sSubPr>
              <m:e>
                <m:r>
                  <w:rPr>
                    <w:rFonts w:ascii="Cambria Math" w:eastAsiaTheme="minorEastAsia" w:hAnsi="Cambria Math" w:cstheme="minorBidi"/>
                    <w:sz w:val="24"/>
                  </w:rPr>
                  <m:t>f</m:t>
                </m:r>
              </m:e>
              <m:sub>
                <m:r>
                  <w:rPr>
                    <w:rFonts w:ascii="Cambria Math" w:eastAsiaTheme="minorEastAsia" w:hAnsi="Cambria Math" w:cstheme="minorBidi"/>
                    <w:sz w:val="24"/>
                  </w:rPr>
                  <m:t>1</m:t>
                </m:r>
              </m:sub>
            </m:sSub>
            <m:r>
              <w:rPr>
                <w:rFonts w:ascii="Cambria Math" w:eastAsiaTheme="minorEastAsia" w:hAnsi="Cambria Math" w:cstheme="minorBidi"/>
                <w:sz w:val="24"/>
              </w:rPr>
              <m:t>,</m:t>
            </m:r>
            <m:sSub>
              <m:sSubPr>
                <m:ctrlPr>
                  <w:rPr>
                    <w:rFonts w:ascii="Cambria Math" w:eastAsiaTheme="minorEastAsia" w:hAnsi="Cambria Math" w:cstheme="minorBidi"/>
                    <w:i/>
                    <w:sz w:val="24"/>
                  </w:rPr>
                </m:ctrlPr>
              </m:sSubPr>
              <m:e>
                <m:r>
                  <w:rPr>
                    <w:rFonts w:ascii="Cambria Math" w:eastAsiaTheme="minorEastAsia" w:hAnsi="Cambria Math" w:cstheme="minorBidi"/>
                    <w:sz w:val="24"/>
                  </w:rPr>
                  <m:t>f</m:t>
                </m:r>
              </m:e>
              <m:sub>
                <m:r>
                  <w:rPr>
                    <w:rFonts w:ascii="Cambria Math" w:eastAsiaTheme="minorEastAsia" w:hAnsi="Cambria Math" w:cstheme="minorBidi"/>
                    <w:sz w:val="24"/>
                  </w:rPr>
                  <m:t>2</m:t>
                </m:r>
              </m:sub>
            </m:sSub>
            <m:r>
              <w:rPr>
                <w:rFonts w:ascii="Cambria Math" w:eastAsiaTheme="minorEastAsia" w:hAnsi="Cambria Math" w:cstheme="minorBidi"/>
                <w:sz w:val="24"/>
              </w:rPr>
              <m:t>,∙∙∙,</m:t>
            </m:r>
            <m:sSub>
              <m:sSubPr>
                <m:ctrlPr>
                  <w:rPr>
                    <w:rFonts w:ascii="Cambria Math" w:eastAsiaTheme="minorEastAsia" w:hAnsi="Cambria Math" w:cstheme="minorBidi"/>
                    <w:i/>
                    <w:sz w:val="24"/>
                  </w:rPr>
                </m:ctrlPr>
              </m:sSubPr>
              <m:e>
                <m:r>
                  <w:rPr>
                    <w:rFonts w:ascii="Cambria Math" w:eastAsiaTheme="minorEastAsia" w:hAnsi="Cambria Math" w:cstheme="minorBidi"/>
                    <w:sz w:val="24"/>
                  </w:rPr>
                  <m:t>f</m:t>
                </m:r>
              </m:e>
              <m:sub>
                <m:r>
                  <w:rPr>
                    <w:rFonts w:ascii="Cambria Math" w:eastAsiaTheme="minorEastAsia" w:hAnsi="Cambria Math" w:cstheme="minorBidi"/>
                    <w:sz w:val="24"/>
                  </w:rPr>
                  <m:t>n</m:t>
                </m:r>
              </m:sub>
            </m:sSub>
          </m:e>
        </m:d>
      </m:oMath>
      <w:r w:rsidRPr="00A96853">
        <w:rPr>
          <w:rFonts w:asciiTheme="minorEastAsia" w:eastAsiaTheme="minorEastAsia" w:hAnsiTheme="minorEastAsia" w:cstheme="minorBidi" w:hint="eastAsia"/>
          <w:sz w:val="24"/>
        </w:rPr>
        <w:t>，采用</w:t>
      </w:r>
      <w:r w:rsidRPr="00A96853">
        <w:rPr>
          <w:rFonts w:eastAsiaTheme="minorEastAsia" w:hint="eastAsia"/>
          <w:sz w:val="24"/>
        </w:rPr>
        <w:t>TF/IDF</w:t>
      </w:r>
      <w:r w:rsidRPr="00A96853">
        <w:rPr>
          <w:rFonts w:asciiTheme="minorEastAsia" w:eastAsiaTheme="minorEastAsia" w:hAnsiTheme="minorEastAsia" w:cstheme="minorBidi" w:hint="eastAsia"/>
          <w:sz w:val="24"/>
        </w:rPr>
        <w:t>权重计算方法向量化该案件得到新的特征向量</w:t>
      </w:r>
      <m:oMath>
        <m:d>
          <m:dPr>
            <m:ctrlPr>
              <w:rPr>
                <w:rFonts w:ascii="Cambria Math" w:eastAsiaTheme="minorEastAsia" w:hAnsi="Cambria Math" w:cstheme="minorBidi"/>
                <w:sz w:val="24"/>
              </w:rPr>
            </m:ctrlPr>
          </m:dPr>
          <m:e>
            <m:sSub>
              <m:sSubPr>
                <m:ctrlPr>
                  <w:rPr>
                    <w:rFonts w:ascii="Cambria Math" w:eastAsiaTheme="minorEastAsia" w:hAnsi="Cambria Math" w:cstheme="minorBidi"/>
                    <w:i/>
                    <w:sz w:val="24"/>
                  </w:rPr>
                </m:ctrlPr>
              </m:sSubPr>
              <m:e>
                <m:r>
                  <w:rPr>
                    <w:rFonts w:ascii="Cambria Math" w:eastAsiaTheme="minorEastAsia" w:hAnsi="Cambria Math" w:cstheme="minorBidi"/>
                    <w:sz w:val="24"/>
                  </w:rPr>
                  <m:t>w</m:t>
                </m:r>
              </m:e>
              <m:sub>
                <m:r>
                  <w:rPr>
                    <w:rFonts w:ascii="Cambria Math" w:eastAsiaTheme="minorEastAsia" w:hAnsi="Cambria Math" w:cstheme="minorBidi"/>
                    <w:sz w:val="24"/>
                  </w:rPr>
                  <m:t>1</m:t>
                </m:r>
              </m:sub>
            </m:sSub>
            <m:r>
              <w:rPr>
                <w:rFonts w:ascii="Cambria Math" w:eastAsiaTheme="minorEastAsia" w:hAnsi="Cambria Math" w:cstheme="minorBidi"/>
                <w:sz w:val="24"/>
              </w:rPr>
              <m:t>,</m:t>
            </m:r>
            <m:sSub>
              <m:sSubPr>
                <m:ctrlPr>
                  <w:rPr>
                    <w:rFonts w:ascii="Cambria Math" w:eastAsiaTheme="minorEastAsia" w:hAnsi="Cambria Math" w:cstheme="minorBidi"/>
                    <w:i/>
                    <w:sz w:val="24"/>
                  </w:rPr>
                </m:ctrlPr>
              </m:sSubPr>
              <m:e>
                <m:r>
                  <w:rPr>
                    <w:rFonts w:ascii="Cambria Math" w:eastAsiaTheme="minorEastAsia" w:hAnsi="Cambria Math" w:cstheme="minorBidi"/>
                    <w:sz w:val="24"/>
                  </w:rPr>
                  <m:t>w</m:t>
                </m:r>
              </m:e>
              <m:sub>
                <m:r>
                  <w:rPr>
                    <w:rFonts w:ascii="Cambria Math" w:eastAsiaTheme="minorEastAsia" w:hAnsi="Cambria Math" w:cstheme="minorBidi"/>
                    <w:sz w:val="24"/>
                  </w:rPr>
                  <m:t>2</m:t>
                </m:r>
              </m:sub>
            </m:sSub>
            <m:r>
              <w:rPr>
                <w:rFonts w:ascii="Cambria Math" w:eastAsiaTheme="minorEastAsia" w:hAnsi="Cambria Math" w:cstheme="minorBidi"/>
                <w:sz w:val="24"/>
              </w:rPr>
              <m:t>,∙∙∙,</m:t>
            </m:r>
            <m:sSub>
              <m:sSubPr>
                <m:ctrlPr>
                  <w:rPr>
                    <w:rFonts w:ascii="Cambria Math" w:eastAsiaTheme="minorEastAsia" w:hAnsi="Cambria Math" w:cstheme="minorBidi"/>
                    <w:i/>
                    <w:sz w:val="24"/>
                  </w:rPr>
                </m:ctrlPr>
              </m:sSubPr>
              <m:e>
                <m:r>
                  <w:rPr>
                    <w:rFonts w:ascii="Cambria Math" w:eastAsiaTheme="minorEastAsia" w:hAnsi="Cambria Math" w:cstheme="minorBidi"/>
                    <w:sz w:val="24"/>
                  </w:rPr>
                  <m:t>w</m:t>
                </m:r>
              </m:e>
              <m:sub>
                <m:r>
                  <w:rPr>
                    <w:rFonts w:ascii="Cambria Math" w:eastAsiaTheme="minorEastAsia" w:hAnsi="Cambria Math" w:cstheme="minorBidi"/>
                    <w:sz w:val="24"/>
                  </w:rPr>
                  <m:t>n</m:t>
                </m:r>
              </m:sub>
            </m:sSub>
          </m:e>
        </m:d>
      </m:oMath>
      <w:r w:rsidRPr="00A96853">
        <w:rPr>
          <w:rFonts w:asciiTheme="minorEastAsia" w:eastAsiaTheme="minorEastAsia" w:hAnsiTheme="minorEastAsia" w:cstheme="minorBidi" w:hint="eastAsia"/>
          <w:sz w:val="24"/>
        </w:rPr>
        <w:t>，最后得到由该下级分类器预测出的最终案件类别。</w:t>
      </w:r>
    </w:p>
    <w:p w:rsidR="00A96853" w:rsidRPr="00A96853" w:rsidRDefault="00A96853" w:rsidP="00F36FC9">
      <w:pPr>
        <w:spacing w:line="400" w:lineRule="exact"/>
        <w:jc w:val="left"/>
        <w:rPr>
          <w:rFonts w:asciiTheme="minorEastAsia" w:eastAsiaTheme="minorEastAsia" w:hAnsiTheme="minorEastAsia" w:cstheme="minorBidi"/>
          <w:sz w:val="24"/>
        </w:rPr>
      </w:pPr>
      <w:r w:rsidRPr="00A96853">
        <w:rPr>
          <w:rFonts w:asciiTheme="minorEastAsia" w:eastAsiaTheme="minorEastAsia" w:hAnsiTheme="minorEastAsia" w:cstheme="minorBidi"/>
          <w:sz w:val="24"/>
        </w:rPr>
        <w:t>3</w:t>
      </w:r>
      <w:r w:rsidRPr="00A96853">
        <w:rPr>
          <w:rFonts w:asciiTheme="minorEastAsia" w:eastAsiaTheme="minorEastAsia" w:hAnsiTheme="minorEastAsia" w:cstheme="minorBidi" w:hint="eastAsia"/>
          <w:sz w:val="24"/>
        </w:rPr>
        <w:t>.</w:t>
      </w:r>
      <w:r w:rsidR="00D73775">
        <w:rPr>
          <w:rFonts w:asciiTheme="minorEastAsia" w:eastAsiaTheme="minorEastAsia" w:hAnsiTheme="minorEastAsia" w:cstheme="minorBidi"/>
          <w:sz w:val="24"/>
        </w:rPr>
        <w:t>5</w:t>
      </w:r>
      <w:r w:rsidRPr="00A96853">
        <w:rPr>
          <w:rFonts w:asciiTheme="minorEastAsia" w:eastAsiaTheme="minorEastAsia" w:hAnsiTheme="minorEastAsia" w:cstheme="minorBidi"/>
          <w:sz w:val="24"/>
        </w:rPr>
        <w:t xml:space="preserve"> </w:t>
      </w:r>
      <w:r w:rsidRPr="00A96853">
        <w:rPr>
          <w:rFonts w:asciiTheme="minorEastAsia" w:eastAsiaTheme="minorEastAsia" w:hAnsiTheme="minorEastAsia" w:cstheme="minorBidi" w:hint="eastAsia"/>
          <w:sz w:val="24"/>
        </w:rPr>
        <w:t>规则分类与</w:t>
      </w:r>
      <w:r w:rsidR="00725204">
        <w:rPr>
          <w:rFonts w:asciiTheme="minorEastAsia" w:eastAsiaTheme="minorEastAsia" w:hAnsiTheme="minorEastAsia" w:cstheme="minorBidi" w:hint="eastAsia"/>
          <w:sz w:val="24"/>
        </w:rPr>
        <w:t>Hier</w:t>
      </w:r>
      <w:r w:rsidRPr="00A96853">
        <w:rPr>
          <w:rFonts w:asciiTheme="minorEastAsia" w:eastAsiaTheme="minorEastAsia" w:hAnsiTheme="minorEastAsia" w:cstheme="minorBidi" w:hint="eastAsia"/>
          <w:sz w:val="24"/>
        </w:rPr>
        <w:t>SVM分类结合</w:t>
      </w:r>
    </w:p>
    <w:p w:rsidR="00A96853" w:rsidRPr="00A96853" w:rsidRDefault="00A96853" w:rsidP="00F36FC9">
      <w:pPr>
        <w:spacing w:line="400" w:lineRule="exact"/>
        <w:ind w:firstLineChars="200" w:firstLine="480"/>
        <w:jc w:val="left"/>
        <w:rPr>
          <w:rFonts w:asciiTheme="minorEastAsia" w:eastAsiaTheme="minorEastAsia" w:hAnsiTheme="minorEastAsia" w:cstheme="minorBidi"/>
          <w:sz w:val="24"/>
        </w:rPr>
      </w:pPr>
      <w:r w:rsidRPr="00A96853">
        <w:rPr>
          <w:rFonts w:asciiTheme="minorEastAsia" w:eastAsiaTheme="minorEastAsia" w:hAnsiTheme="minorEastAsia" w:cstheme="minorBidi" w:hint="eastAsia"/>
          <w:sz w:val="24"/>
        </w:rPr>
        <w:t>SVM</w:t>
      </w:r>
      <w:r w:rsidR="00E126FA">
        <w:rPr>
          <w:rFonts w:asciiTheme="minorEastAsia" w:eastAsiaTheme="minorEastAsia" w:hAnsiTheme="minorEastAsia" w:cstheme="minorBidi" w:hint="eastAsia"/>
          <w:sz w:val="24"/>
        </w:rPr>
        <w:t>基于结构风险最小化等统计学习原理，将测试样本集合压缩为支持向量集合，学习得到分类器的决策函数（decision</w:t>
      </w:r>
      <w:r w:rsidR="00E126FA">
        <w:rPr>
          <w:rFonts w:asciiTheme="minorEastAsia" w:eastAsiaTheme="minorEastAsia" w:hAnsiTheme="minorEastAsia" w:cstheme="minorBidi"/>
          <w:sz w:val="24"/>
        </w:rPr>
        <w:t xml:space="preserve"> function</w:t>
      </w:r>
      <w:r w:rsidR="00E126FA">
        <w:rPr>
          <w:rFonts w:asciiTheme="minorEastAsia" w:eastAsiaTheme="minorEastAsia" w:hAnsiTheme="minorEastAsia" w:cstheme="minorBidi" w:hint="eastAsia"/>
          <w:sz w:val="24"/>
        </w:rPr>
        <w:t>）。在分类过程中，分类器的置信度是一个值得重视的参量，</w:t>
      </w:r>
      <w:r w:rsidR="00E126FA" w:rsidRPr="00E126FA">
        <w:rPr>
          <w:rFonts w:asciiTheme="minorEastAsia" w:eastAsiaTheme="minorEastAsia" w:hAnsiTheme="minorEastAsia" w:cstheme="minorBidi" w:hint="eastAsia"/>
          <w:sz w:val="24"/>
        </w:rPr>
        <w:t>多采用以决策函数值作为衡量置信度大小的标准[13]</w:t>
      </w:r>
      <w:r w:rsidR="00E126FA">
        <w:rPr>
          <w:rFonts w:asciiTheme="minorEastAsia" w:eastAsiaTheme="minorEastAsia" w:hAnsiTheme="minorEastAsia" w:cstheme="minorBidi" w:hint="eastAsia"/>
          <w:sz w:val="24"/>
        </w:rPr>
        <w:t>，决策函数值越大说明分类结果越可靠。</w:t>
      </w:r>
      <w:r w:rsidRPr="00A96853">
        <w:rPr>
          <w:rFonts w:asciiTheme="minorEastAsia" w:eastAsiaTheme="minorEastAsia" w:hAnsiTheme="minorEastAsia" w:cstheme="minorBidi" w:hint="eastAsia"/>
          <w:sz w:val="24"/>
        </w:rPr>
        <w:t>在决策过程中，对测试样本分别计算各个子分类器的决策函数值，并选取分类器决策函数值最大所对应的类别作为测试样本的预测类别。</w:t>
      </w:r>
      <w:r w:rsidR="00E126FA">
        <w:rPr>
          <w:rFonts w:asciiTheme="minorEastAsia" w:eastAsiaTheme="minorEastAsia" w:hAnsiTheme="minorEastAsia" w:cstheme="minorBidi" w:hint="eastAsia"/>
          <w:sz w:val="24"/>
        </w:rPr>
        <w:t>本文经过</w:t>
      </w:r>
      <w:r w:rsidRPr="00A96853">
        <w:rPr>
          <w:rFonts w:asciiTheme="minorEastAsia" w:eastAsiaTheme="minorEastAsia" w:hAnsiTheme="minorEastAsia" w:cstheme="minorBidi" w:hint="eastAsia"/>
          <w:sz w:val="24"/>
        </w:rPr>
        <w:t>实验</w:t>
      </w:r>
      <w:r w:rsidR="00E126FA">
        <w:rPr>
          <w:rFonts w:asciiTheme="minorEastAsia" w:eastAsiaTheme="minorEastAsia" w:hAnsiTheme="minorEastAsia" w:cstheme="minorBidi" w:hint="eastAsia"/>
          <w:sz w:val="24"/>
        </w:rPr>
        <w:t>和分析研究</w:t>
      </w:r>
      <w:r w:rsidRPr="00A96853">
        <w:rPr>
          <w:rFonts w:asciiTheme="minorEastAsia" w:eastAsiaTheme="minorEastAsia" w:hAnsiTheme="minorEastAsia" w:cstheme="minorBidi" w:hint="eastAsia"/>
          <w:sz w:val="24"/>
        </w:rPr>
        <w:t>，</w:t>
      </w:r>
      <w:r w:rsidR="00E126FA" w:rsidRPr="00E126FA">
        <w:rPr>
          <w:rFonts w:asciiTheme="minorEastAsia" w:eastAsiaTheme="minorEastAsia" w:hAnsiTheme="minorEastAsia" w:cstheme="minorBidi" w:hint="eastAsia"/>
          <w:sz w:val="24"/>
        </w:rPr>
        <w:t>在预测时，记录了每条测试样本的每个</w:t>
      </w:r>
      <w:r w:rsidR="00F72B59">
        <w:rPr>
          <w:rFonts w:asciiTheme="minorEastAsia" w:eastAsiaTheme="minorEastAsia" w:hAnsiTheme="minorEastAsia" w:cstheme="minorBidi" w:hint="eastAsia"/>
          <w:sz w:val="24"/>
        </w:rPr>
        <w:t>叶子</w:t>
      </w:r>
      <w:r w:rsidR="00E126FA" w:rsidRPr="00E126FA">
        <w:rPr>
          <w:rFonts w:asciiTheme="minorEastAsia" w:eastAsiaTheme="minorEastAsia" w:hAnsiTheme="minorEastAsia" w:cstheme="minorBidi" w:hint="eastAsia"/>
          <w:sz w:val="24"/>
        </w:rPr>
        <w:t>SVM</w:t>
      </w:r>
      <w:r w:rsidR="00E126FA">
        <w:rPr>
          <w:rFonts w:asciiTheme="minorEastAsia" w:eastAsiaTheme="minorEastAsia" w:hAnsiTheme="minorEastAsia" w:cstheme="minorBidi" w:hint="eastAsia"/>
          <w:sz w:val="24"/>
        </w:rPr>
        <w:t>分类器的决策函数值，</w:t>
      </w:r>
      <w:r w:rsidR="00F72B59">
        <w:rPr>
          <w:rFonts w:asciiTheme="minorEastAsia" w:eastAsiaTheme="minorEastAsia" w:hAnsiTheme="minorEastAsia" w:cstheme="minorBidi" w:hint="eastAsia"/>
          <w:sz w:val="24"/>
        </w:rPr>
        <w:t>对符合</w:t>
      </w:r>
      <w:r w:rsidRPr="00A96853">
        <w:rPr>
          <w:rFonts w:asciiTheme="minorEastAsia" w:eastAsiaTheme="minorEastAsia" w:hAnsiTheme="minorEastAsia" w:cstheme="minorBidi" w:hint="eastAsia"/>
          <w:sz w:val="24"/>
        </w:rPr>
        <w:t>以下情况的案件样本拒识：</w:t>
      </w:r>
    </w:p>
    <w:p w:rsidR="00A96853" w:rsidRPr="00A96853" w:rsidRDefault="00A96853" w:rsidP="00F36FC9">
      <w:pPr>
        <w:numPr>
          <w:ilvl w:val="1"/>
          <w:numId w:val="4"/>
        </w:numPr>
        <w:spacing w:line="400" w:lineRule="exact"/>
        <w:jc w:val="left"/>
        <w:rPr>
          <w:rFonts w:asciiTheme="minorEastAsia" w:eastAsiaTheme="minorEastAsia" w:hAnsiTheme="minorEastAsia" w:cstheme="minorBidi"/>
          <w:sz w:val="24"/>
        </w:rPr>
      </w:pPr>
      <w:r w:rsidRPr="00A96853">
        <w:rPr>
          <w:rFonts w:asciiTheme="minorEastAsia" w:eastAsiaTheme="minorEastAsia" w:hAnsiTheme="minorEastAsia" w:cstheme="minorBidi" w:hint="eastAsia"/>
          <w:sz w:val="24"/>
        </w:rPr>
        <w:t>各个分类器的决策函数值均为负数；</w:t>
      </w:r>
    </w:p>
    <w:p w:rsidR="00A96853" w:rsidRPr="00A96853" w:rsidRDefault="00A96853" w:rsidP="00F36FC9">
      <w:pPr>
        <w:pStyle w:val="ac"/>
        <w:numPr>
          <w:ilvl w:val="1"/>
          <w:numId w:val="4"/>
        </w:numPr>
        <w:spacing w:line="400" w:lineRule="exact"/>
        <w:ind w:firstLineChars="0"/>
        <w:jc w:val="left"/>
        <w:rPr>
          <w:rFonts w:asciiTheme="minorEastAsia" w:eastAsiaTheme="minorEastAsia" w:hAnsiTheme="minorEastAsia" w:cstheme="minorBidi"/>
          <w:sz w:val="24"/>
        </w:rPr>
      </w:pPr>
      <w:r w:rsidRPr="00A96853">
        <w:rPr>
          <w:rFonts w:asciiTheme="minorEastAsia" w:eastAsiaTheme="minorEastAsia" w:hAnsiTheme="minorEastAsia" w:cstheme="minorBidi" w:hint="eastAsia"/>
          <w:sz w:val="24"/>
        </w:rPr>
        <w:t>仅一个分类器的决策函数值为正数，但其值很小，小于1；</w:t>
      </w:r>
    </w:p>
    <w:p w:rsidR="00A96853" w:rsidRPr="00A96853" w:rsidRDefault="00A96853" w:rsidP="00F36FC9">
      <w:pPr>
        <w:pStyle w:val="ac"/>
        <w:numPr>
          <w:ilvl w:val="1"/>
          <w:numId w:val="4"/>
        </w:numPr>
        <w:spacing w:line="400" w:lineRule="exact"/>
        <w:ind w:firstLineChars="0"/>
        <w:jc w:val="left"/>
        <w:rPr>
          <w:rFonts w:asciiTheme="minorEastAsia" w:eastAsiaTheme="minorEastAsia" w:hAnsiTheme="minorEastAsia" w:cstheme="minorBidi"/>
          <w:sz w:val="24"/>
        </w:rPr>
      </w:pPr>
      <w:r w:rsidRPr="00A96853">
        <w:rPr>
          <w:rFonts w:asciiTheme="minorEastAsia" w:eastAsiaTheme="minorEastAsia" w:hAnsiTheme="minorEastAsia" w:cstheme="minorBidi" w:hint="eastAsia"/>
          <w:sz w:val="24"/>
        </w:rPr>
        <w:t>出现两个分类器的决策函数值为正数，且数值很接近，相对平均偏差≤5%；</w:t>
      </w:r>
    </w:p>
    <w:p w:rsidR="00A96853" w:rsidRPr="00A96853" w:rsidRDefault="00A96853" w:rsidP="00F36FC9">
      <w:pPr>
        <w:pStyle w:val="ac"/>
        <w:numPr>
          <w:ilvl w:val="1"/>
          <w:numId w:val="4"/>
        </w:numPr>
        <w:spacing w:line="400" w:lineRule="exact"/>
        <w:ind w:firstLineChars="0"/>
        <w:jc w:val="left"/>
        <w:rPr>
          <w:rFonts w:asciiTheme="minorEastAsia" w:eastAsiaTheme="minorEastAsia" w:hAnsiTheme="minorEastAsia" w:cstheme="minorBidi"/>
          <w:sz w:val="24"/>
        </w:rPr>
      </w:pPr>
      <w:r w:rsidRPr="00A96853">
        <w:rPr>
          <w:rFonts w:asciiTheme="minorEastAsia" w:eastAsiaTheme="minorEastAsia" w:hAnsiTheme="minorEastAsia" w:cstheme="minorBidi" w:hint="eastAsia"/>
          <w:sz w:val="24"/>
        </w:rPr>
        <w:t>出现三个及以上的分类器的决策函数值为正数。</w:t>
      </w:r>
    </w:p>
    <w:p w:rsidR="00A96853" w:rsidRPr="00A96853" w:rsidRDefault="00A96853" w:rsidP="00F36FC9">
      <w:pPr>
        <w:spacing w:line="400" w:lineRule="exact"/>
        <w:ind w:firstLineChars="200" w:firstLine="480"/>
        <w:jc w:val="left"/>
        <w:rPr>
          <w:rFonts w:asciiTheme="minorEastAsia" w:eastAsiaTheme="minorEastAsia" w:hAnsiTheme="minorEastAsia" w:cstheme="minorBidi"/>
          <w:sz w:val="24"/>
        </w:rPr>
      </w:pPr>
      <w:r w:rsidRPr="00A96853">
        <w:rPr>
          <w:rFonts w:asciiTheme="minorEastAsia" w:eastAsiaTheme="minorEastAsia" w:hAnsiTheme="minorEastAsia" w:cstheme="minorBidi" w:hint="eastAsia"/>
          <w:sz w:val="24"/>
        </w:rPr>
        <w:t>通过对分类器的判决结果进行基于决策函数的置信度评估，拒识置信度水平相对较低的决策结果，接受置信度水平较高的决策结果。对于被拒识的案</w:t>
      </w:r>
      <w:r w:rsidRPr="00A96853">
        <w:rPr>
          <w:rFonts w:asciiTheme="minorEastAsia" w:eastAsiaTheme="minorEastAsia" w:hAnsiTheme="minorEastAsia" w:cstheme="minorBidi" w:hint="eastAsia"/>
          <w:sz w:val="24"/>
        </w:rPr>
        <w:lastRenderedPageBreak/>
        <w:t>件，本文调用规则匹配分类器确定其类别。</w:t>
      </w:r>
    </w:p>
    <w:p w:rsidR="00A96853" w:rsidRPr="00A96853" w:rsidRDefault="00A96853" w:rsidP="00F36FC9">
      <w:pPr>
        <w:shd w:val="clear" w:color="auto" w:fill="FFFFFF"/>
        <w:snapToGrid w:val="0"/>
        <w:spacing w:line="400" w:lineRule="exact"/>
        <w:ind w:firstLineChars="178" w:firstLine="427"/>
        <w:jc w:val="left"/>
        <w:rPr>
          <w:rFonts w:asciiTheme="minorEastAsia" w:eastAsiaTheme="minorEastAsia" w:hAnsiTheme="minorEastAsia" w:cstheme="minorBidi"/>
          <w:sz w:val="24"/>
        </w:rPr>
      </w:pPr>
      <w:r w:rsidRPr="00A96853">
        <w:rPr>
          <w:rFonts w:asciiTheme="minorEastAsia" w:eastAsiaTheme="minorEastAsia" w:hAnsiTheme="minorEastAsia" w:cstheme="minorBidi" w:hint="eastAsia"/>
          <w:sz w:val="24"/>
        </w:rPr>
        <w:t>规则匹配分类器是依据产生式规则的思想，建立事实数据库并设计规则库，基于现有的规则库示推理过程和行为。在所采用的确定性推理中，规则库中的所有规则、事实数据库中的所有事实和推导出来的结论都是正确的，它们要么成立要么不成立</w:t>
      </w:r>
      <w:r w:rsidRPr="00A96853">
        <w:rPr>
          <w:rFonts w:asciiTheme="minorEastAsia" w:eastAsiaTheme="minorEastAsia" w:hAnsiTheme="minorEastAsia" w:cstheme="minorBidi"/>
          <w:sz w:val="24"/>
        </w:rPr>
        <w:t>[14]</w:t>
      </w:r>
      <w:r w:rsidRPr="00A96853">
        <w:rPr>
          <w:rFonts w:asciiTheme="minorEastAsia" w:eastAsiaTheme="minorEastAsia" w:hAnsiTheme="minorEastAsia" w:cstheme="minorBidi" w:hint="eastAsia"/>
          <w:sz w:val="24"/>
        </w:rPr>
        <w:t>。本文的规则匹配分类器是一个应用规则库（含875条规则，可进行增删改操作），利用逻辑关系匹配的方法检验案件文本信息的工具。规则库有多个属性列，分别为序号列，关键词列，排斥词列，类别名称列，上级类别列。规则以</w:t>
      </w:r>
      <w:r w:rsidRPr="00F72B59">
        <w:rPr>
          <w:rFonts w:eastAsiaTheme="minorEastAsia"/>
          <w:sz w:val="24"/>
        </w:rPr>
        <w:t>IF…THEN…</w:t>
      </w:r>
      <w:r w:rsidRPr="00A96853">
        <w:rPr>
          <w:rFonts w:asciiTheme="minorEastAsia" w:eastAsiaTheme="minorEastAsia" w:hAnsiTheme="minorEastAsia" w:cstheme="minorBidi"/>
          <w:sz w:val="24"/>
        </w:rPr>
        <w:t>的形式出现</w:t>
      </w:r>
      <w:r w:rsidRPr="00A96853">
        <w:rPr>
          <w:rFonts w:asciiTheme="minorEastAsia" w:eastAsiaTheme="minorEastAsia" w:hAnsiTheme="minorEastAsia" w:cstheme="minorBidi" w:hint="eastAsia"/>
          <w:sz w:val="24"/>
        </w:rPr>
        <w:t>，</w:t>
      </w:r>
      <w:r w:rsidRPr="00F72B59">
        <w:rPr>
          <w:rFonts w:eastAsiaTheme="minorEastAsia"/>
          <w:sz w:val="24"/>
        </w:rPr>
        <w:t>IF</w:t>
      </w:r>
      <w:r w:rsidRPr="00A96853">
        <w:rPr>
          <w:rFonts w:asciiTheme="minorEastAsia" w:eastAsiaTheme="minorEastAsia" w:hAnsiTheme="minorEastAsia" w:cstheme="minorBidi"/>
          <w:sz w:val="24"/>
        </w:rPr>
        <w:t>所带的是前件</w:t>
      </w:r>
      <w:r w:rsidRPr="00A96853">
        <w:rPr>
          <w:rFonts w:asciiTheme="minorEastAsia" w:eastAsiaTheme="minorEastAsia" w:hAnsiTheme="minorEastAsia" w:cstheme="minorBidi" w:hint="eastAsia"/>
          <w:sz w:val="24"/>
        </w:rPr>
        <w:t>（条件），</w:t>
      </w:r>
      <w:r w:rsidRPr="00F72B59">
        <w:rPr>
          <w:rFonts w:eastAsiaTheme="minorEastAsia" w:hint="eastAsia"/>
          <w:sz w:val="24"/>
        </w:rPr>
        <w:t>THEN</w:t>
      </w:r>
      <w:r w:rsidRPr="00A96853">
        <w:rPr>
          <w:rFonts w:asciiTheme="minorEastAsia" w:eastAsiaTheme="minorEastAsia" w:hAnsiTheme="minorEastAsia" w:cstheme="minorBidi" w:hint="eastAsia"/>
          <w:sz w:val="24"/>
        </w:rPr>
        <w:t>所带的是后件（结论），多个条件是通过逻辑运算</w:t>
      </w:r>
      <w:r w:rsidRPr="00F72B59">
        <w:rPr>
          <w:rFonts w:eastAsiaTheme="minorEastAsia" w:hint="eastAsia"/>
          <w:sz w:val="24"/>
        </w:rPr>
        <w:t>AND</w:t>
      </w:r>
      <w:r w:rsidR="00F36FC9">
        <w:rPr>
          <w:rFonts w:asciiTheme="minorEastAsia" w:eastAsiaTheme="minorEastAsia" w:hAnsiTheme="minorEastAsia" w:cstheme="minorBidi" w:hint="eastAsia"/>
          <w:sz w:val="24"/>
        </w:rPr>
        <w:t>，</w:t>
      </w:r>
      <w:r w:rsidRPr="00F72B59">
        <w:rPr>
          <w:rFonts w:eastAsiaTheme="minorEastAsia" w:hint="eastAsia"/>
          <w:sz w:val="24"/>
        </w:rPr>
        <w:t>OR</w:t>
      </w:r>
      <w:r w:rsidR="00F36FC9">
        <w:rPr>
          <w:rFonts w:asciiTheme="minorEastAsia" w:eastAsiaTheme="minorEastAsia" w:hAnsiTheme="minorEastAsia" w:cstheme="minorBidi" w:hint="eastAsia"/>
          <w:sz w:val="24"/>
        </w:rPr>
        <w:t>，</w:t>
      </w:r>
      <w:r w:rsidRPr="00F72B59">
        <w:rPr>
          <w:rFonts w:eastAsiaTheme="minorEastAsia" w:hint="eastAsia"/>
          <w:sz w:val="24"/>
        </w:rPr>
        <w:t>NOT</w:t>
      </w:r>
      <w:r w:rsidRPr="00A96853">
        <w:rPr>
          <w:rFonts w:asciiTheme="minorEastAsia" w:eastAsiaTheme="minorEastAsia" w:hAnsiTheme="minorEastAsia" w:cstheme="minorBidi" w:hint="eastAsia"/>
          <w:sz w:val="24"/>
        </w:rPr>
        <w:t>组合成复合条件，当完全满足条件才能推出对应的结论。例如，规则库中有这样一条规则：</w:t>
      </w:r>
      <w:r w:rsidRPr="00F72B59">
        <w:rPr>
          <w:rFonts w:eastAsiaTheme="minorEastAsia" w:hint="eastAsia"/>
          <w:sz w:val="24"/>
        </w:rPr>
        <w:t>IF</w:t>
      </w:r>
      <w:r w:rsidRPr="00A96853">
        <w:rPr>
          <w:rFonts w:asciiTheme="minorEastAsia" w:eastAsiaTheme="minorEastAsia" w:hAnsiTheme="minorEastAsia" w:cstheme="minorBidi" w:hint="eastAsia"/>
          <w:sz w:val="24"/>
        </w:rPr>
        <w:t>（被盗</w:t>
      </w:r>
      <w:r w:rsidRPr="00F72B59">
        <w:rPr>
          <w:rFonts w:eastAsiaTheme="minorEastAsia" w:hint="eastAsia"/>
          <w:sz w:val="24"/>
        </w:rPr>
        <w:t>EXI</w:t>
      </w:r>
      <w:r w:rsidR="00F36FC9">
        <w:rPr>
          <w:rFonts w:eastAsiaTheme="minorEastAsia" w:hint="eastAsia"/>
          <w:sz w:val="24"/>
        </w:rPr>
        <w:t>S</w:t>
      </w:r>
      <w:r w:rsidRPr="00F72B59">
        <w:rPr>
          <w:rFonts w:eastAsiaTheme="minorEastAsia" w:hint="eastAsia"/>
          <w:sz w:val="24"/>
        </w:rPr>
        <w:t>T AND</w:t>
      </w:r>
      <w:r w:rsidRPr="00A96853">
        <w:rPr>
          <w:rFonts w:asciiTheme="minorEastAsia" w:eastAsiaTheme="minorEastAsia" w:hAnsiTheme="minorEastAsia" w:cstheme="minorBidi" w:hint="eastAsia"/>
          <w:sz w:val="24"/>
        </w:rPr>
        <w:t xml:space="preserve"> 卧室</w:t>
      </w:r>
      <w:r w:rsidRPr="00F72B59">
        <w:rPr>
          <w:rFonts w:eastAsiaTheme="minorEastAsia" w:hint="eastAsia"/>
          <w:sz w:val="24"/>
        </w:rPr>
        <w:t>EXI</w:t>
      </w:r>
      <w:r w:rsidR="00F36FC9">
        <w:rPr>
          <w:rFonts w:eastAsiaTheme="minorEastAsia"/>
          <w:sz w:val="24"/>
        </w:rPr>
        <w:t>S</w:t>
      </w:r>
      <w:r w:rsidRPr="00F72B59">
        <w:rPr>
          <w:rFonts w:eastAsiaTheme="minorEastAsia" w:hint="eastAsia"/>
          <w:sz w:val="24"/>
        </w:rPr>
        <w:t>T</w:t>
      </w:r>
      <w:r w:rsidRPr="00A96853">
        <w:rPr>
          <w:rFonts w:asciiTheme="minorEastAsia" w:eastAsiaTheme="minorEastAsia" w:hAnsiTheme="minorEastAsia" w:cstheme="minorBidi" w:hint="eastAsia"/>
          <w:sz w:val="24"/>
        </w:rPr>
        <w:t>）</w:t>
      </w:r>
      <w:r w:rsidRPr="00F72B59">
        <w:rPr>
          <w:rFonts w:eastAsiaTheme="minorEastAsia" w:hint="eastAsia"/>
          <w:sz w:val="24"/>
        </w:rPr>
        <w:t>AND NOT</w:t>
      </w:r>
      <w:r w:rsidRPr="00A96853">
        <w:rPr>
          <w:rFonts w:asciiTheme="minorEastAsia" w:eastAsiaTheme="minorEastAsia" w:hAnsiTheme="minorEastAsia" w:cstheme="minorBidi" w:hint="eastAsia"/>
          <w:sz w:val="24"/>
        </w:rPr>
        <w:t>（酒店</w:t>
      </w:r>
      <w:r w:rsidRPr="00F72B59">
        <w:rPr>
          <w:rFonts w:eastAsiaTheme="minorEastAsia" w:hint="eastAsia"/>
          <w:sz w:val="24"/>
        </w:rPr>
        <w:t>EXI</w:t>
      </w:r>
      <w:r w:rsidR="00F36FC9">
        <w:rPr>
          <w:rFonts w:eastAsiaTheme="minorEastAsia"/>
          <w:sz w:val="24"/>
        </w:rPr>
        <w:t>S</w:t>
      </w:r>
      <w:r w:rsidRPr="00F72B59">
        <w:rPr>
          <w:rFonts w:eastAsiaTheme="minorEastAsia" w:hint="eastAsia"/>
          <w:sz w:val="24"/>
        </w:rPr>
        <w:t xml:space="preserve">T OR </w:t>
      </w:r>
      <w:r w:rsidRPr="00A96853">
        <w:rPr>
          <w:rFonts w:asciiTheme="minorEastAsia" w:eastAsiaTheme="minorEastAsia" w:hAnsiTheme="minorEastAsia" w:cstheme="minorBidi" w:hint="eastAsia"/>
          <w:sz w:val="24"/>
        </w:rPr>
        <w:t>旅馆</w:t>
      </w:r>
      <w:r w:rsidRPr="00F72B59">
        <w:rPr>
          <w:rFonts w:eastAsiaTheme="minorEastAsia" w:hint="eastAsia"/>
          <w:sz w:val="24"/>
        </w:rPr>
        <w:t>EXI</w:t>
      </w:r>
      <w:r w:rsidR="00F36FC9">
        <w:rPr>
          <w:rFonts w:eastAsiaTheme="minorEastAsia"/>
          <w:sz w:val="24"/>
        </w:rPr>
        <w:t>S</w:t>
      </w:r>
      <w:r w:rsidRPr="00F72B59">
        <w:rPr>
          <w:rFonts w:eastAsiaTheme="minorEastAsia" w:hint="eastAsia"/>
          <w:sz w:val="24"/>
        </w:rPr>
        <w:t>T</w:t>
      </w:r>
      <w:r w:rsidRPr="00A96853">
        <w:rPr>
          <w:rFonts w:asciiTheme="minorEastAsia" w:eastAsiaTheme="minorEastAsia" w:hAnsiTheme="minorEastAsia" w:cstheme="minorBidi" w:hint="eastAsia"/>
          <w:sz w:val="24"/>
        </w:rPr>
        <w:t>）</w:t>
      </w:r>
      <w:r w:rsidRPr="00F72B59">
        <w:rPr>
          <w:rFonts w:eastAsiaTheme="minorEastAsia" w:hint="eastAsia"/>
          <w:sz w:val="24"/>
        </w:rPr>
        <w:t>THEN</w:t>
      </w:r>
      <w:r w:rsidRPr="00A96853">
        <w:rPr>
          <w:rFonts w:asciiTheme="minorEastAsia" w:eastAsiaTheme="minorEastAsia" w:hAnsiTheme="minorEastAsia" w:cstheme="minorBidi" w:hint="eastAsia"/>
          <w:sz w:val="24"/>
        </w:rPr>
        <w:t>（类别名称=入室盗窃，上级类别=</w:t>
      </w:r>
      <w:r w:rsidR="00F36FC9">
        <w:rPr>
          <w:rFonts w:asciiTheme="minorEastAsia" w:eastAsiaTheme="minorEastAsia" w:hAnsiTheme="minorEastAsia" w:cstheme="minorBidi" w:hint="eastAsia"/>
          <w:sz w:val="24"/>
        </w:rPr>
        <w:t>盗窃），此规则翻译成书面语即为：如果该条案件文本中包含有“被盗”和“卧室”，并且不包含“酒店”或者“旅馆”，那么这条案件被分为“入室盗窃”类别，上级类别为“盗窃”。</w:t>
      </w:r>
    </w:p>
    <w:p w:rsidR="00A96853" w:rsidRDefault="00A96853" w:rsidP="00F36FC9">
      <w:pPr>
        <w:spacing w:line="400" w:lineRule="exact"/>
        <w:ind w:firstLineChars="200" w:firstLine="480"/>
        <w:rPr>
          <w:rFonts w:asciiTheme="minorEastAsia" w:eastAsiaTheme="minorEastAsia" w:hAnsiTheme="minorEastAsia" w:cstheme="minorBidi"/>
          <w:sz w:val="24"/>
        </w:rPr>
      </w:pPr>
      <w:r w:rsidRPr="00A96853">
        <w:rPr>
          <w:rFonts w:asciiTheme="minorEastAsia" w:eastAsiaTheme="minorEastAsia" w:hAnsiTheme="minorEastAsia" w:cstheme="minorBidi" w:hint="eastAsia"/>
          <w:sz w:val="24"/>
        </w:rPr>
        <w:t>当给定一个案件，规则匹配分类器整体的匹配分类过程如图5所示：当出现遍历所有规则仍没有匹配成功，就说明对该案件分类失败。规则匹配分类器依赖于人工经验积累编写而成的规则库，适用于识别出现频率低、具备明显特征词的案件，如“纠纷”、“举报”、“涉毒”等类别的案件，对于逻辑关系复杂的案件类别容易产生错误，而且由于规则库中规则数量较多，对每一条待分类案件需要顺序遍历规则直到匹配符合，匹配每一条规则还需迭代各个关键词和排斥词，所以分类速度较慢，单条案件分类速度远慢于支持向量机分类的速度。因而本文采用以支持向量机分类为主，规则分类为辅的方法对案件进行分类，同时保证了分类速度和分类准确率。</w:t>
      </w:r>
      <w:r w:rsidRPr="00A96853">
        <w:rPr>
          <w:rFonts w:asciiTheme="minorEastAsia" w:eastAsiaTheme="minorEastAsia" w:hAnsiTheme="minorEastAsia" w:cstheme="minorBidi"/>
          <w:sz w:val="24"/>
        </w:rPr>
        <w:t>本案件分类模块可以随时导入</w:t>
      </w:r>
      <w:r w:rsidRPr="00A96853">
        <w:rPr>
          <w:rFonts w:asciiTheme="minorEastAsia" w:eastAsiaTheme="minorEastAsia" w:hAnsiTheme="minorEastAsia" w:cstheme="minorBidi" w:hint="eastAsia"/>
          <w:sz w:val="24"/>
        </w:rPr>
        <w:t>、</w:t>
      </w:r>
      <w:r w:rsidRPr="00A96853">
        <w:rPr>
          <w:rFonts w:asciiTheme="minorEastAsia" w:eastAsiaTheme="minorEastAsia" w:hAnsiTheme="minorEastAsia" w:cstheme="minorBidi"/>
          <w:sz w:val="24"/>
        </w:rPr>
        <w:t>添加训练样本</w:t>
      </w:r>
      <w:r w:rsidRPr="00A96853">
        <w:rPr>
          <w:rFonts w:asciiTheme="minorEastAsia" w:eastAsiaTheme="minorEastAsia" w:hAnsiTheme="minorEastAsia" w:cstheme="minorBidi" w:hint="eastAsia"/>
          <w:sz w:val="24"/>
        </w:rPr>
        <w:t>，</w:t>
      </w:r>
      <w:r w:rsidRPr="00A96853">
        <w:rPr>
          <w:rFonts w:asciiTheme="minorEastAsia" w:eastAsiaTheme="minorEastAsia" w:hAnsiTheme="minorEastAsia" w:cstheme="minorBidi"/>
          <w:sz w:val="24"/>
        </w:rPr>
        <w:t>获得新的分类器模型</w:t>
      </w:r>
      <w:r w:rsidRPr="00A96853">
        <w:rPr>
          <w:rFonts w:asciiTheme="minorEastAsia" w:eastAsiaTheme="minorEastAsia" w:hAnsiTheme="minorEastAsia" w:cstheme="minorBidi" w:hint="eastAsia"/>
          <w:sz w:val="24"/>
        </w:rPr>
        <w:t>，</w:t>
      </w:r>
      <w:r w:rsidRPr="00A96853">
        <w:rPr>
          <w:rFonts w:asciiTheme="minorEastAsia" w:eastAsiaTheme="minorEastAsia" w:hAnsiTheme="minorEastAsia" w:cstheme="minorBidi"/>
          <w:sz w:val="24"/>
        </w:rPr>
        <w:t>使系统满足随时改善</w:t>
      </w:r>
      <w:r w:rsidRPr="00A96853">
        <w:rPr>
          <w:rFonts w:asciiTheme="minorEastAsia" w:eastAsiaTheme="minorEastAsia" w:hAnsiTheme="minorEastAsia" w:cstheme="minorBidi" w:hint="eastAsia"/>
          <w:sz w:val="24"/>
        </w:rPr>
        <w:t>（</w:t>
      </w:r>
      <w:r w:rsidRPr="00A96853">
        <w:rPr>
          <w:rFonts w:asciiTheme="minorEastAsia" w:eastAsiaTheme="minorEastAsia" w:hAnsiTheme="minorEastAsia" w:cstheme="minorBidi"/>
          <w:sz w:val="24"/>
        </w:rPr>
        <w:t>提高分类准确率</w:t>
      </w:r>
      <w:r w:rsidRPr="00A96853">
        <w:rPr>
          <w:rFonts w:asciiTheme="minorEastAsia" w:eastAsiaTheme="minorEastAsia" w:hAnsiTheme="minorEastAsia" w:cstheme="minorBidi" w:hint="eastAsia"/>
          <w:sz w:val="24"/>
        </w:rPr>
        <w:t>）</w:t>
      </w:r>
      <w:r w:rsidRPr="00A96853">
        <w:rPr>
          <w:rFonts w:asciiTheme="minorEastAsia" w:eastAsiaTheme="minorEastAsia" w:hAnsiTheme="minorEastAsia" w:cstheme="minorBidi"/>
          <w:sz w:val="24"/>
        </w:rPr>
        <w:t>的要求</w:t>
      </w:r>
      <w:r w:rsidRPr="00A96853">
        <w:rPr>
          <w:rFonts w:asciiTheme="minorEastAsia" w:eastAsiaTheme="minorEastAsia" w:hAnsiTheme="minorEastAsia" w:cstheme="minorBidi" w:hint="eastAsia"/>
          <w:sz w:val="24"/>
        </w:rPr>
        <w:t>，</w:t>
      </w:r>
      <w:r w:rsidRPr="00A96853">
        <w:rPr>
          <w:rFonts w:asciiTheme="minorEastAsia" w:eastAsiaTheme="minorEastAsia" w:hAnsiTheme="minorEastAsia" w:cstheme="minorBidi"/>
          <w:sz w:val="24"/>
        </w:rPr>
        <w:t>也可以识别新类别</w:t>
      </w:r>
      <w:r w:rsidRPr="00A96853">
        <w:rPr>
          <w:rFonts w:asciiTheme="minorEastAsia" w:eastAsiaTheme="minorEastAsia" w:hAnsiTheme="minorEastAsia" w:cstheme="minorBidi" w:hint="eastAsia"/>
          <w:sz w:val="24"/>
        </w:rPr>
        <w:t>的案件。</w:t>
      </w:r>
    </w:p>
    <w:p w:rsidR="00486A8B" w:rsidRPr="00A96853" w:rsidRDefault="00486A8B" w:rsidP="00486A8B">
      <w:pPr>
        <w:spacing w:line="400" w:lineRule="exact"/>
        <w:rPr>
          <w:rFonts w:asciiTheme="minorEastAsia" w:eastAsiaTheme="minorEastAsia" w:hAnsiTheme="minorEastAsia" w:cstheme="minorBidi"/>
          <w:sz w:val="24"/>
        </w:rPr>
      </w:pPr>
      <w:r>
        <w:rPr>
          <w:rFonts w:asciiTheme="minorEastAsia" w:eastAsiaTheme="minorEastAsia" w:hAnsiTheme="minorEastAsia" w:cstheme="minorBidi" w:hint="eastAsia"/>
          <w:sz w:val="24"/>
        </w:rPr>
        <w:t>3</w:t>
      </w:r>
      <w:r>
        <w:rPr>
          <w:rFonts w:asciiTheme="minorEastAsia" w:eastAsiaTheme="minorEastAsia" w:hAnsiTheme="minorEastAsia" w:cstheme="minorBidi"/>
          <w:sz w:val="24"/>
        </w:rPr>
        <w:t>.6 实验与分析</w:t>
      </w:r>
    </w:p>
    <w:p w:rsidR="00E219F8" w:rsidRDefault="00A96853" w:rsidP="00F36FC9">
      <w:pPr>
        <w:spacing w:line="400" w:lineRule="exact"/>
        <w:ind w:firstLineChars="200" w:firstLine="480"/>
        <w:jc w:val="left"/>
        <w:rPr>
          <w:rFonts w:asciiTheme="minorEastAsia" w:eastAsiaTheme="minorEastAsia" w:hAnsiTheme="minorEastAsia" w:cstheme="minorBidi"/>
          <w:sz w:val="24"/>
        </w:rPr>
      </w:pPr>
      <w:r w:rsidRPr="00A96853">
        <w:rPr>
          <w:rFonts w:asciiTheme="minorEastAsia" w:eastAsiaTheme="minorEastAsia" w:hAnsiTheme="minorEastAsia" w:cstheme="minorBidi"/>
          <w:sz w:val="24"/>
        </w:rPr>
        <w:t>本文研究对象为</w:t>
      </w:r>
      <w:r w:rsidRPr="00A96853">
        <w:rPr>
          <w:rFonts w:asciiTheme="minorEastAsia" w:eastAsiaTheme="minorEastAsia" w:hAnsiTheme="minorEastAsia" w:cstheme="minorBidi" w:hint="eastAsia"/>
          <w:sz w:val="24"/>
        </w:rPr>
        <w:t>盗窃、诈骗等涉及财产的财产案件，样本集中多为财产案件</w:t>
      </w:r>
      <w:r w:rsidR="00E219F8">
        <w:rPr>
          <w:rFonts w:asciiTheme="minorEastAsia" w:eastAsiaTheme="minorEastAsia" w:hAnsiTheme="minorEastAsia" w:cstheme="minorBidi" w:hint="eastAsia"/>
          <w:sz w:val="24"/>
        </w:rPr>
        <w:t>，</w:t>
      </w:r>
      <w:r w:rsidR="00E219F8">
        <w:rPr>
          <w:rFonts w:asciiTheme="minorEastAsia" w:eastAsiaTheme="minorEastAsia" w:hAnsiTheme="minorEastAsia" w:cstheme="minorBidi"/>
          <w:sz w:val="24"/>
        </w:rPr>
        <w:t>如“</w:t>
      </w:r>
      <w:r w:rsidR="00E219F8">
        <w:rPr>
          <w:rFonts w:asciiTheme="minorEastAsia" w:eastAsiaTheme="minorEastAsia" w:hAnsiTheme="minorEastAsia" w:cstheme="minorBidi" w:hint="eastAsia"/>
          <w:sz w:val="24"/>
        </w:rPr>
        <w:t>入室盗窃</w:t>
      </w:r>
      <w:r w:rsidR="00E219F8">
        <w:rPr>
          <w:rFonts w:asciiTheme="minorEastAsia" w:eastAsiaTheme="minorEastAsia" w:hAnsiTheme="minorEastAsia" w:cstheme="minorBidi"/>
          <w:sz w:val="24"/>
        </w:rPr>
        <w:t>”</w:t>
      </w:r>
      <w:r w:rsidR="00E219F8">
        <w:rPr>
          <w:rFonts w:asciiTheme="minorEastAsia" w:eastAsiaTheme="minorEastAsia" w:hAnsiTheme="minorEastAsia" w:cstheme="minorBidi" w:hint="eastAsia"/>
          <w:sz w:val="24"/>
        </w:rPr>
        <w:t>、</w:t>
      </w:r>
      <w:r w:rsidR="00E219F8">
        <w:rPr>
          <w:rFonts w:asciiTheme="minorEastAsia" w:eastAsiaTheme="minorEastAsia" w:hAnsiTheme="minorEastAsia" w:cstheme="minorBidi"/>
          <w:sz w:val="24"/>
        </w:rPr>
        <w:t>“</w:t>
      </w:r>
      <w:r w:rsidR="00E219F8">
        <w:rPr>
          <w:rFonts w:asciiTheme="minorEastAsia" w:eastAsiaTheme="minorEastAsia" w:hAnsiTheme="minorEastAsia" w:cstheme="minorBidi" w:hint="eastAsia"/>
          <w:sz w:val="24"/>
        </w:rPr>
        <w:t>信用卡</w:t>
      </w:r>
      <w:r w:rsidR="00E219F8">
        <w:rPr>
          <w:rFonts w:asciiTheme="minorEastAsia" w:eastAsiaTheme="minorEastAsia" w:hAnsiTheme="minorEastAsia" w:cstheme="minorBidi"/>
          <w:sz w:val="24"/>
        </w:rPr>
        <w:t>盗窃”</w:t>
      </w:r>
      <w:r w:rsidR="00E219F8">
        <w:rPr>
          <w:rFonts w:asciiTheme="minorEastAsia" w:eastAsiaTheme="minorEastAsia" w:hAnsiTheme="minorEastAsia" w:cstheme="minorBidi" w:hint="eastAsia"/>
          <w:sz w:val="24"/>
        </w:rPr>
        <w:t>等</w:t>
      </w:r>
      <w:r w:rsidRPr="00A96853">
        <w:rPr>
          <w:rFonts w:asciiTheme="minorEastAsia" w:eastAsiaTheme="minorEastAsia" w:hAnsiTheme="minorEastAsia" w:cstheme="minorBidi" w:hint="eastAsia"/>
          <w:sz w:val="24"/>
        </w:rPr>
        <w:t>，少量为非财产案件</w:t>
      </w:r>
      <w:r w:rsidR="00E219F8">
        <w:rPr>
          <w:rFonts w:asciiTheme="minorEastAsia" w:eastAsiaTheme="minorEastAsia" w:hAnsiTheme="minorEastAsia" w:cstheme="minorBidi" w:hint="eastAsia"/>
          <w:sz w:val="24"/>
        </w:rPr>
        <w:t>，</w:t>
      </w:r>
      <w:r w:rsidR="00E219F8">
        <w:rPr>
          <w:rFonts w:asciiTheme="minorEastAsia" w:eastAsiaTheme="minorEastAsia" w:hAnsiTheme="minorEastAsia" w:cstheme="minorBidi"/>
          <w:sz w:val="24"/>
        </w:rPr>
        <w:t>如“</w:t>
      </w:r>
      <w:r w:rsidR="00E219F8">
        <w:rPr>
          <w:rFonts w:asciiTheme="minorEastAsia" w:eastAsiaTheme="minorEastAsia" w:hAnsiTheme="minorEastAsia" w:cstheme="minorBidi" w:hint="eastAsia"/>
          <w:sz w:val="24"/>
        </w:rPr>
        <w:t>纠纷</w:t>
      </w:r>
      <w:r w:rsidR="00E219F8">
        <w:rPr>
          <w:rFonts w:asciiTheme="minorEastAsia" w:eastAsiaTheme="minorEastAsia" w:hAnsiTheme="minorEastAsia" w:cstheme="minorBidi"/>
          <w:sz w:val="24"/>
        </w:rPr>
        <w:t>”</w:t>
      </w:r>
      <w:r w:rsidR="00E219F8">
        <w:rPr>
          <w:rFonts w:asciiTheme="minorEastAsia" w:eastAsiaTheme="minorEastAsia" w:hAnsiTheme="minorEastAsia" w:cstheme="minorBidi" w:hint="eastAsia"/>
          <w:sz w:val="24"/>
        </w:rPr>
        <w:t>、</w:t>
      </w:r>
      <w:r w:rsidR="00E219F8">
        <w:rPr>
          <w:rFonts w:asciiTheme="minorEastAsia" w:eastAsiaTheme="minorEastAsia" w:hAnsiTheme="minorEastAsia" w:cstheme="minorBidi"/>
          <w:sz w:val="24"/>
        </w:rPr>
        <w:t>“</w:t>
      </w:r>
      <w:r w:rsidR="00E219F8">
        <w:rPr>
          <w:rFonts w:asciiTheme="minorEastAsia" w:eastAsiaTheme="minorEastAsia" w:hAnsiTheme="minorEastAsia" w:cstheme="minorBidi" w:hint="eastAsia"/>
          <w:sz w:val="24"/>
        </w:rPr>
        <w:t>举报</w:t>
      </w:r>
      <w:r w:rsidR="00E219F8">
        <w:rPr>
          <w:rFonts w:asciiTheme="minorEastAsia" w:eastAsiaTheme="minorEastAsia" w:hAnsiTheme="minorEastAsia" w:cstheme="minorBidi"/>
          <w:sz w:val="24"/>
        </w:rPr>
        <w:t>”</w:t>
      </w:r>
      <w:r w:rsidR="00E219F8">
        <w:rPr>
          <w:rFonts w:asciiTheme="minorEastAsia" w:eastAsiaTheme="minorEastAsia" w:hAnsiTheme="minorEastAsia" w:cstheme="minorBidi" w:hint="eastAsia"/>
          <w:sz w:val="24"/>
        </w:rPr>
        <w:t>等</w:t>
      </w:r>
      <w:r w:rsidR="00DD70DB">
        <w:rPr>
          <w:rFonts w:asciiTheme="minorEastAsia" w:eastAsiaTheme="minorEastAsia" w:hAnsiTheme="minorEastAsia" w:cstheme="minorBidi" w:hint="eastAsia"/>
          <w:sz w:val="24"/>
        </w:rPr>
        <w:t>。</w:t>
      </w:r>
      <w:r w:rsidR="00DD70DB">
        <w:rPr>
          <w:rFonts w:asciiTheme="minorEastAsia" w:eastAsiaTheme="minorEastAsia" w:hAnsiTheme="minorEastAsia" w:cstheme="minorBidi"/>
          <w:sz w:val="24"/>
        </w:rPr>
        <w:t>样本是由长沙市公安局提供的</w:t>
      </w:r>
      <w:r w:rsidR="00DD70DB">
        <w:rPr>
          <w:rFonts w:asciiTheme="minorEastAsia" w:eastAsiaTheme="minorEastAsia" w:hAnsiTheme="minorEastAsia" w:cstheme="minorBidi" w:hint="eastAsia"/>
          <w:sz w:val="24"/>
        </w:rPr>
        <w:t>，随机抽选的2013年1月至2015年5月之间21025条案件记录，</w:t>
      </w:r>
      <w:r w:rsidR="00E219F8">
        <w:rPr>
          <w:rFonts w:asciiTheme="minorEastAsia" w:eastAsiaTheme="minorEastAsia" w:hAnsiTheme="minorEastAsia" w:cstheme="minorBidi" w:hint="eastAsia"/>
          <w:sz w:val="24"/>
        </w:rPr>
        <w:t>总共</w:t>
      </w:r>
      <w:r w:rsidR="00DD70DB">
        <w:rPr>
          <w:rFonts w:asciiTheme="minorEastAsia" w:eastAsiaTheme="minorEastAsia" w:hAnsiTheme="minorEastAsia" w:cstheme="minorBidi"/>
          <w:sz w:val="24"/>
        </w:rPr>
        <w:t>涉及</w:t>
      </w:r>
      <w:r w:rsidR="00DD70DB">
        <w:rPr>
          <w:rFonts w:asciiTheme="minorEastAsia" w:eastAsiaTheme="minorEastAsia" w:hAnsiTheme="minorEastAsia" w:cstheme="minorBidi" w:hint="eastAsia"/>
          <w:sz w:val="24"/>
        </w:rPr>
        <w:t>33个案件</w:t>
      </w:r>
      <w:r w:rsidR="00DD70DB">
        <w:rPr>
          <w:rFonts w:asciiTheme="minorEastAsia" w:eastAsiaTheme="minorEastAsia" w:hAnsiTheme="minorEastAsia" w:cstheme="minorBidi"/>
          <w:sz w:val="24"/>
        </w:rPr>
        <w:t>类别</w:t>
      </w:r>
      <w:r w:rsidRPr="00A96853">
        <w:rPr>
          <w:rFonts w:asciiTheme="minorEastAsia" w:eastAsiaTheme="minorEastAsia" w:hAnsiTheme="minorEastAsia" w:cstheme="minorBidi" w:hint="eastAsia"/>
          <w:sz w:val="24"/>
        </w:rPr>
        <w:t>。</w:t>
      </w:r>
      <w:r w:rsidR="00DD70DB">
        <w:rPr>
          <w:rFonts w:asciiTheme="minorEastAsia" w:eastAsiaTheme="minorEastAsia" w:hAnsiTheme="minorEastAsia" w:cstheme="minorBidi" w:hint="eastAsia"/>
          <w:sz w:val="24"/>
        </w:rPr>
        <w:t>下文的实验均采用十折交叉验证法，将10次的结果取平均值作为客观结果。</w:t>
      </w:r>
    </w:p>
    <w:p w:rsidR="00A96853" w:rsidRPr="00A96853" w:rsidRDefault="00A96853" w:rsidP="00F36FC9">
      <w:pPr>
        <w:spacing w:line="400" w:lineRule="exact"/>
        <w:ind w:firstLineChars="200" w:firstLine="480"/>
        <w:jc w:val="left"/>
        <w:rPr>
          <w:rFonts w:asciiTheme="minorEastAsia" w:eastAsiaTheme="minorEastAsia" w:hAnsiTheme="minorEastAsia" w:cstheme="minorBidi"/>
          <w:sz w:val="24"/>
        </w:rPr>
      </w:pPr>
      <w:r w:rsidRPr="00A96853">
        <w:rPr>
          <w:rFonts w:asciiTheme="minorEastAsia" w:eastAsiaTheme="minorEastAsia" w:hAnsiTheme="minorEastAsia" w:cstheme="minorBidi" w:hint="eastAsia"/>
          <w:sz w:val="24"/>
        </w:rPr>
        <w:t>实验以准确率作为评价指标，定义公式如下：</w:t>
      </w:r>
    </w:p>
    <w:p w:rsidR="00A96853" w:rsidRPr="00A96853" w:rsidRDefault="00F36FC9" w:rsidP="00F36FC9">
      <w:pPr>
        <w:spacing w:line="360" w:lineRule="auto"/>
        <w:ind w:firstLineChars="100" w:firstLine="240"/>
        <w:jc w:val="center"/>
        <w:rPr>
          <w:rFonts w:asciiTheme="minorEastAsia" w:eastAsiaTheme="minorEastAsia" w:hAnsiTheme="minorEastAsia" w:cstheme="minorBidi"/>
          <w:sz w:val="24"/>
        </w:rPr>
      </w:pPr>
      <m:oMath>
        <m:r>
          <w:rPr>
            <w:rFonts w:ascii="Cambria Math" w:eastAsiaTheme="minorEastAsia" w:hAnsi="Cambria Math" w:cstheme="minorBidi"/>
            <w:sz w:val="24"/>
          </w:rPr>
          <m:t>Precision</m:t>
        </m:r>
        <m:r>
          <m:rPr>
            <m:sty m:val="p"/>
          </m:rPr>
          <w:rPr>
            <w:rFonts w:ascii="Cambria Math" w:eastAsiaTheme="minorEastAsia" w:hAnsi="Cambria Math" w:cstheme="minorBidi"/>
            <w:sz w:val="24"/>
          </w:rPr>
          <m:t xml:space="preserve">= </m:t>
        </m:r>
        <m:f>
          <m:fPr>
            <m:type m:val="skw"/>
            <m:ctrlPr>
              <w:rPr>
                <w:rFonts w:ascii="Cambria Math" w:eastAsiaTheme="minorEastAsia" w:hAnsi="Cambria Math" w:cstheme="minorBidi"/>
                <w:sz w:val="24"/>
              </w:rPr>
            </m:ctrlPr>
          </m:fPr>
          <m:num>
            <m:r>
              <w:rPr>
                <w:rFonts w:ascii="Cambria Math" w:eastAsiaTheme="minorEastAsia" w:hAnsi="Cambria Math" w:cstheme="minorBidi"/>
                <w:sz w:val="24"/>
              </w:rPr>
              <m:t>tp</m:t>
            </m:r>
            <m:ctrlPr>
              <w:rPr>
                <w:rFonts w:ascii="Cambria Math" w:eastAsiaTheme="minorEastAsia" w:hAnsi="Cambria Math" w:cstheme="minorBidi"/>
                <w:i/>
                <w:sz w:val="24"/>
              </w:rPr>
            </m:ctrlPr>
          </m:num>
          <m:den>
            <m:d>
              <m:dPr>
                <m:ctrlPr>
                  <w:rPr>
                    <w:rFonts w:ascii="Cambria Math" w:eastAsiaTheme="minorEastAsia" w:hAnsi="Cambria Math" w:cstheme="minorBidi"/>
                    <w:i/>
                    <w:sz w:val="24"/>
                  </w:rPr>
                </m:ctrlPr>
              </m:dPr>
              <m:e>
                <m:r>
                  <w:rPr>
                    <w:rFonts w:ascii="Cambria Math" w:eastAsiaTheme="minorEastAsia" w:hAnsi="Cambria Math" w:cstheme="minorBidi"/>
                    <w:sz w:val="24"/>
                  </w:rPr>
                  <m:t>tp+fp</m:t>
                </m:r>
              </m:e>
            </m:d>
          </m:den>
        </m:f>
      </m:oMath>
      <w:r w:rsidR="00A96853" w:rsidRPr="00A96853">
        <w:rPr>
          <w:rFonts w:asciiTheme="minorEastAsia" w:eastAsiaTheme="minorEastAsia" w:hAnsiTheme="minorEastAsia" w:cstheme="minorBidi" w:hint="eastAsia"/>
          <w:sz w:val="24"/>
        </w:rPr>
        <w:t xml:space="preserve"> </w:t>
      </w:r>
    </w:p>
    <w:p w:rsidR="00766945" w:rsidRDefault="00A96853" w:rsidP="00766945">
      <w:pPr>
        <w:spacing w:line="400" w:lineRule="exact"/>
        <w:jc w:val="left"/>
        <w:rPr>
          <w:rFonts w:asciiTheme="minorEastAsia" w:eastAsiaTheme="minorEastAsia" w:hAnsiTheme="minorEastAsia" w:cstheme="minorBidi" w:hint="eastAsia"/>
          <w:sz w:val="24"/>
        </w:rPr>
      </w:pPr>
      <w:r w:rsidRPr="00A96853">
        <w:rPr>
          <w:rFonts w:asciiTheme="minorEastAsia" w:eastAsiaTheme="minorEastAsia" w:hAnsiTheme="minorEastAsia" w:cstheme="minorBidi"/>
          <w:sz w:val="24"/>
        </w:rPr>
        <w:t>式中</w:t>
      </w:r>
      <w:r w:rsidRPr="00A96853">
        <w:rPr>
          <w:rFonts w:asciiTheme="minorEastAsia" w:eastAsiaTheme="minorEastAsia" w:hAnsiTheme="minorEastAsia" w:cstheme="minorBidi" w:hint="eastAsia"/>
          <w:sz w:val="24"/>
        </w:rPr>
        <w:t>：</w:t>
      </w:r>
      <w:r w:rsidRPr="00A96853">
        <w:rPr>
          <w:rFonts w:eastAsiaTheme="minorEastAsia"/>
          <w:i/>
          <w:sz w:val="24"/>
        </w:rPr>
        <w:t>tp</w:t>
      </w:r>
      <w:r w:rsidRPr="00A96853">
        <w:rPr>
          <w:rFonts w:asciiTheme="minorEastAsia" w:eastAsiaTheme="minorEastAsia" w:hAnsiTheme="minorEastAsia" w:cstheme="minorBidi"/>
          <w:sz w:val="24"/>
        </w:rPr>
        <w:t>是被</w:t>
      </w:r>
      <w:r w:rsidRPr="00A96853">
        <w:rPr>
          <w:rFonts w:asciiTheme="minorEastAsia" w:eastAsiaTheme="minorEastAsia" w:hAnsiTheme="minorEastAsia" w:cstheme="minorBidi" w:hint="eastAsia"/>
          <w:sz w:val="24"/>
        </w:rPr>
        <w:t>正确地划分为正例的个数，</w:t>
      </w:r>
      <w:r w:rsidRPr="00A96853">
        <w:rPr>
          <w:rFonts w:eastAsiaTheme="minorEastAsia"/>
          <w:i/>
          <w:sz w:val="24"/>
        </w:rPr>
        <w:t>fp</w:t>
      </w:r>
      <w:r w:rsidRPr="00A96853">
        <w:rPr>
          <w:rFonts w:asciiTheme="minorEastAsia" w:eastAsiaTheme="minorEastAsia" w:hAnsiTheme="minorEastAsia" w:cstheme="minorBidi" w:hint="eastAsia"/>
          <w:sz w:val="24"/>
        </w:rPr>
        <w:t>是被错误地划分为正例的个数。</w:t>
      </w:r>
    </w:p>
    <w:p w:rsidR="00CB1E70" w:rsidRDefault="00486A8B" w:rsidP="00804BBA">
      <w:pPr>
        <w:spacing w:line="400" w:lineRule="exact"/>
        <w:ind w:firstLineChars="200" w:firstLine="480"/>
        <w:jc w:val="left"/>
        <w:rPr>
          <w:rFonts w:asciiTheme="minorEastAsia" w:eastAsiaTheme="minorEastAsia" w:hAnsiTheme="minorEastAsia" w:cstheme="minorBidi"/>
          <w:sz w:val="24"/>
        </w:rPr>
      </w:pPr>
      <w:r>
        <w:rPr>
          <w:rFonts w:asciiTheme="minorEastAsia" w:eastAsiaTheme="minorEastAsia" w:hAnsiTheme="minorEastAsia" w:cstheme="minorBidi"/>
          <w:sz w:val="24"/>
        </w:rPr>
        <w:lastRenderedPageBreak/>
        <w:t>实验</w:t>
      </w:r>
      <w:r w:rsidR="00766945">
        <w:rPr>
          <w:rFonts w:asciiTheme="minorEastAsia" w:eastAsiaTheme="minorEastAsia" w:hAnsiTheme="minorEastAsia" w:cstheme="minorBidi"/>
          <w:sz w:val="24"/>
        </w:rPr>
        <w:t>1</w:t>
      </w:r>
      <w:r>
        <w:rPr>
          <w:rFonts w:asciiTheme="minorEastAsia" w:eastAsiaTheme="minorEastAsia" w:hAnsiTheme="minorEastAsia" w:cstheme="minorBidi" w:hint="eastAsia"/>
          <w:sz w:val="24"/>
        </w:rPr>
        <w:t>：验证本章提出的对分词工具的改进和特征降维的效果。</w:t>
      </w:r>
    </w:p>
    <w:p w:rsidR="00804BBA" w:rsidRDefault="00804BBA" w:rsidP="00804BBA">
      <w:pPr>
        <w:ind w:firstLineChars="200" w:firstLine="480"/>
        <w:jc w:val="left"/>
        <w:rPr>
          <w:rFonts w:asciiTheme="minorEastAsia" w:eastAsiaTheme="minorEastAsia" w:hAnsiTheme="minorEastAsia" w:cstheme="minorBidi"/>
          <w:sz w:val="24"/>
        </w:rPr>
      </w:pPr>
    </w:p>
    <w:tbl>
      <w:tblPr>
        <w:tblStyle w:val="ae"/>
        <w:tblpPr w:leftFromText="180" w:rightFromText="180" w:vertAnchor="text" w:tblpXSpec="center" w:tblpY="1"/>
        <w:tblOverlap w:val="never"/>
        <w:tblW w:w="0" w:type="auto"/>
        <w:tblLayout w:type="fixed"/>
        <w:tblLook w:val="04A0" w:firstRow="1" w:lastRow="0" w:firstColumn="1" w:lastColumn="0" w:noHBand="0" w:noVBand="1"/>
      </w:tblPr>
      <w:tblGrid>
        <w:gridCol w:w="709"/>
        <w:gridCol w:w="5245"/>
        <w:gridCol w:w="1984"/>
      </w:tblGrid>
      <w:tr w:rsidR="007917E5" w:rsidTr="00C70411">
        <w:tc>
          <w:tcPr>
            <w:tcW w:w="709" w:type="dxa"/>
          </w:tcPr>
          <w:p w:rsidR="007917E5" w:rsidRDefault="007917E5" w:rsidP="00804BBA">
            <w:pPr>
              <w:spacing w:line="400" w:lineRule="exact"/>
              <w:jc w:val="left"/>
              <w:rPr>
                <w:rFonts w:asciiTheme="minorEastAsia" w:eastAsiaTheme="minorEastAsia" w:hAnsiTheme="minorEastAsia" w:cstheme="minorBidi"/>
                <w:sz w:val="24"/>
              </w:rPr>
            </w:pPr>
            <w:r>
              <w:rPr>
                <w:rFonts w:asciiTheme="minorEastAsia" w:eastAsiaTheme="minorEastAsia" w:hAnsiTheme="minorEastAsia" w:cstheme="minorBidi" w:hint="eastAsia"/>
                <w:sz w:val="24"/>
              </w:rPr>
              <w:t>序号</w:t>
            </w:r>
          </w:p>
        </w:tc>
        <w:tc>
          <w:tcPr>
            <w:tcW w:w="5245" w:type="dxa"/>
          </w:tcPr>
          <w:p w:rsidR="007917E5" w:rsidRDefault="007917E5" w:rsidP="00804BBA">
            <w:pPr>
              <w:spacing w:line="400" w:lineRule="exact"/>
              <w:jc w:val="left"/>
              <w:rPr>
                <w:rFonts w:asciiTheme="minorEastAsia" w:eastAsiaTheme="minorEastAsia" w:hAnsiTheme="minorEastAsia" w:cstheme="minorBidi"/>
                <w:sz w:val="24"/>
              </w:rPr>
            </w:pPr>
            <w:r>
              <w:rPr>
                <w:rFonts w:asciiTheme="minorEastAsia" w:eastAsiaTheme="minorEastAsia" w:hAnsiTheme="minorEastAsia" w:cstheme="minorBidi" w:hint="eastAsia"/>
                <w:sz w:val="24"/>
              </w:rPr>
              <w:t>实验对象</w:t>
            </w:r>
          </w:p>
        </w:tc>
        <w:tc>
          <w:tcPr>
            <w:tcW w:w="1984" w:type="dxa"/>
          </w:tcPr>
          <w:p w:rsidR="007917E5" w:rsidRDefault="00C70411" w:rsidP="00804BBA">
            <w:pPr>
              <w:spacing w:line="400" w:lineRule="exact"/>
              <w:jc w:val="left"/>
              <w:rPr>
                <w:rFonts w:asciiTheme="minorEastAsia" w:eastAsiaTheme="minorEastAsia" w:hAnsiTheme="minorEastAsia" w:cstheme="minorBidi"/>
                <w:sz w:val="24"/>
              </w:rPr>
            </w:pPr>
            <w:r w:rsidRPr="00C70411">
              <w:rPr>
                <w:rFonts w:asciiTheme="minorEastAsia" w:eastAsiaTheme="minorEastAsia" w:hAnsiTheme="minorEastAsia" w:cstheme="minorBidi" w:hint="eastAsia"/>
                <w:sz w:val="24"/>
              </w:rPr>
              <w:t>十折平均准确率</w:t>
            </w:r>
          </w:p>
        </w:tc>
      </w:tr>
      <w:tr w:rsidR="007917E5" w:rsidTr="00C70411">
        <w:tc>
          <w:tcPr>
            <w:tcW w:w="709" w:type="dxa"/>
          </w:tcPr>
          <w:p w:rsidR="007917E5" w:rsidRDefault="007917E5" w:rsidP="00804BBA">
            <w:pPr>
              <w:spacing w:line="400" w:lineRule="exact"/>
              <w:jc w:val="left"/>
              <w:rPr>
                <w:rFonts w:asciiTheme="minorEastAsia" w:eastAsiaTheme="minorEastAsia" w:hAnsiTheme="minorEastAsia" w:cstheme="minorBidi"/>
                <w:sz w:val="24"/>
              </w:rPr>
            </w:pPr>
            <w:r>
              <w:rPr>
                <w:rFonts w:asciiTheme="minorEastAsia" w:eastAsiaTheme="minorEastAsia" w:hAnsiTheme="minorEastAsia" w:cstheme="minorBidi" w:hint="eastAsia"/>
                <w:sz w:val="24"/>
              </w:rPr>
              <w:t>1</w:t>
            </w:r>
          </w:p>
        </w:tc>
        <w:tc>
          <w:tcPr>
            <w:tcW w:w="5245" w:type="dxa"/>
          </w:tcPr>
          <w:p w:rsidR="007917E5" w:rsidRDefault="007917E5" w:rsidP="00804BBA">
            <w:pPr>
              <w:spacing w:line="400" w:lineRule="exact"/>
              <w:jc w:val="left"/>
              <w:rPr>
                <w:rFonts w:asciiTheme="minorEastAsia" w:eastAsiaTheme="minorEastAsia" w:hAnsiTheme="minorEastAsia" w:cstheme="minorBidi"/>
                <w:sz w:val="24"/>
              </w:rPr>
            </w:pPr>
            <w:r>
              <w:rPr>
                <w:rFonts w:asciiTheme="minorEastAsia" w:eastAsiaTheme="minorEastAsia" w:hAnsiTheme="minorEastAsia" w:cstheme="minorBidi" w:hint="eastAsia"/>
                <w:sz w:val="24"/>
              </w:rPr>
              <w:t>原始SVM分类</w:t>
            </w:r>
          </w:p>
        </w:tc>
        <w:tc>
          <w:tcPr>
            <w:tcW w:w="1984" w:type="dxa"/>
          </w:tcPr>
          <w:p w:rsidR="007917E5" w:rsidRDefault="00444EB3" w:rsidP="00804BBA">
            <w:pPr>
              <w:spacing w:line="400" w:lineRule="exact"/>
              <w:jc w:val="left"/>
              <w:rPr>
                <w:rFonts w:asciiTheme="minorEastAsia" w:eastAsiaTheme="minorEastAsia" w:hAnsiTheme="minorEastAsia" w:cstheme="minorBidi"/>
                <w:sz w:val="24"/>
              </w:rPr>
            </w:pPr>
            <w:r>
              <w:rPr>
                <w:rFonts w:asciiTheme="minorEastAsia" w:eastAsiaTheme="minorEastAsia" w:hAnsiTheme="minorEastAsia" w:cstheme="minorBidi"/>
                <w:sz w:val="24"/>
              </w:rPr>
              <w:t>0.783169850</w:t>
            </w:r>
          </w:p>
        </w:tc>
      </w:tr>
      <w:tr w:rsidR="007917E5" w:rsidTr="00C70411">
        <w:tc>
          <w:tcPr>
            <w:tcW w:w="709" w:type="dxa"/>
          </w:tcPr>
          <w:p w:rsidR="007917E5" w:rsidRDefault="007917E5" w:rsidP="00804BBA">
            <w:pPr>
              <w:spacing w:line="400" w:lineRule="exact"/>
              <w:jc w:val="left"/>
              <w:rPr>
                <w:rFonts w:asciiTheme="minorEastAsia" w:eastAsiaTheme="minorEastAsia" w:hAnsiTheme="minorEastAsia" w:cstheme="minorBidi"/>
                <w:sz w:val="24"/>
              </w:rPr>
            </w:pPr>
            <w:r>
              <w:rPr>
                <w:rFonts w:asciiTheme="minorEastAsia" w:eastAsiaTheme="minorEastAsia" w:hAnsiTheme="minorEastAsia" w:cstheme="minorBidi" w:hint="eastAsia"/>
                <w:sz w:val="24"/>
              </w:rPr>
              <w:t>2</w:t>
            </w:r>
          </w:p>
        </w:tc>
        <w:tc>
          <w:tcPr>
            <w:tcW w:w="5245" w:type="dxa"/>
          </w:tcPr>
          <w:p w:rsidR="007917E5" w:rsidRDefault="007917E5" w:rsidP="00804BBA">
            <w:pPr>
              <w:spacing w:line="400" w:lineRule="exact"/>
              <w:jc w:val="left"/>
              <w:rPr>
                <w:rFonts w:asciiTheme="minorEastAsia" w:eastAsiaTheme="minorEastAsia" w:hAnsiTheme="minorEastAsia" w:cstheme="minorBidi"/>
                <w:sz w:val="24"/>
              </w:rPr>
            </w:pPr>
            <w:r>
              <w:rPr>
                <w:rFonts w:asciiTheme="minorEastAsia" w:eastAsiaTheme="minorEastAsia" w:hAnsiTheme="minorEastAsia" w:cstheme="minorBidi" w:hint="eastAsia"/>
                <w:sz w:val="24"/>
              </w:rPr>
              <w:t>改进分词后的SVM分类</w:t>
            </w:r>
          </w:p>
        </w:tc>
        <w:tc>
          <w:tcPr>
            <w:tcW w:w="1984" w:type="dxa"/>
          </w:tcPr>
          <w:p w:rsidR="007917E5" w:rsidRDefault="00E84949" w:rsidP="00804BBA">
            <w:pPr>
              <w:spacing w:line="400" w:lineRule="exact"/>
              <w:jc w:val="left"/>
              <w:rPr>
                <w:rFonts w:asciiTheme="minorEastAsia" w:eastAsiaTheme="minorEastAsia" w:hAnsiTheme="minorEastAsia" w:cstheme="minorBidi"/>
                <w:sz w:val="24"/>
              </w:rPr>
            </w:pPr>
            <w:r w:rsidRPr="00E84949">
              <w:rPr>
                <w:rFonts w:asciiTheme="minorEastAsia" w:eastAsiaTheme="minorEastAsia" w:hAnsiTheme="minorEastAsia" w:cstheme="minorBidi"/>
                <w:sz w:val="24"/>
              </w:rPr>
              <w:t>0.821373257</w:t>
            </w:r>
          </w:p>
        </w:tc>
      </w:tr>
      <w:tr w:rsidR="007917E5" w:rsidTr="00C70411">
        <w:tc>
          <w:tcPr>
            <w:tcW w:w="709" w:type="dxa"/>
          </w:tcPr>
          <w:p w:rsidR="007917E5" w:rsidRDefault="007917E5" w:rsidP="00804BBA">
            <w:pPr>
              <w:spacing w:line="400" w:lineRule="exact"/>
              <w:jc w:val="left"/>
              <w:rPr>
                <w:rFonts w:asciiTheme="minorEastAsia" w:eastAsiaTheme="minorEastAsia" w:hAnsiTheme="minorEastAsia" w:cstheme="minorBidi"/>
                <w:sz w:val="24"/>
              </w:rPr>
            </w:pPr>
            <w:r>
              <w:rPr>
                <w:rFonts w:asciiTheme="minorEastAsia" w:eastAsiaTheme="minorEastAsia" w:hAnsiTheme="minorEastAsia" w:cstheme="minorBidi" w:hint="eastAsia"/>
                <w:sz w:val="24"/>
              </w:rPr>
              <w:t>3</w:t>
            </w:r>
          </w:p>
        </w:tc>
        <w:tc>
          <w:tcPr>
            <w:tcW w:w="5245" w:type="dxa"/>
          </w:tcPr>
          <w:p w:rsidR="007917E5" w:rsidRDefault="007917E5" w:rsidP="00804BBA">
            <w:pPr>
              <w:spacing w:line="400" w:lineRule="exact"/>
              <w:jc w:val="left"/>
              <w:rPr>
                <w:rFonts w:asciiTheme="minorEastAsia" w:eastAsiaTheme="minorEastAsia" w:hAnsiTheme="minorEastAsia" w:cstheme="minorBidi"/>
                <w:sz w:val="24"/>
              </w:rPr>
            </w:pPr>
            <w:r>
              <w:rPr>
                <w:rFonts w:asciiTheme="minorEastAsia" w:eastAsiaTheme="minorEastAsia" w:hAnsiTheme="minorEastAsia" w:cstheme="minorBidi" w:hint="eastAsia"/>
                <w:sz w:val="24"/>
              </w:rPr>
              <w:t>同义词替换后的SVM分类</w:t>
            </w:r>
          </w:p>
        </w:tc>
        <w:tc>
          <w:tcPr>
            <w:tcW w:w="1984" w:type="dxa"/>
          </w:tcPr>
          <w:p w:rsidR="007917E5" w:rsidRDefault="00D64B4F" w:rsidP="00804BBA">
            <w:pPr>
              <w:spacing w:line="400" w:lineRule="exact"/>
              <w:jc w:val="left"/>
              <w:rPr>
                <w:rFonts w:asciiTheme="minorEastAsia" w:eastAsiaTheme="minorEastAsia" w:hAnsiTheme="minorEastAsia" w:cstheme="minorBidi"/>
                <w:sz w:val="24"/>
              </w:rPr>
            </w:pPr>
            <w:r>
              <w:rPr>
                <w:rFonts w:asciiTheme="minorEastAsia" w:eastAsiaTheme="minorEastAsia" w:hAnsiTheme="minorEastAsia" w:cstheme="minorBidi"/>
                <w:sz w:val="24"/>
              </w:rPr>
              <w:t>0.800206504</w:t>
            </w:r>
          </w:p>
        </w:tc>
      </w:tr>
      <w:tr w:rsidR="007917E5" w:rsidTr="00C70411">
        <w:tc>
          <w:tcPr>
            <w:tcW w:w="709" w:type="dxa"/>
          </w:tcPr>
          <w:p w:rsidR="007917E5" w:rsidRDefault="007917E5" w:rsidP="00804BBA">
            <w:pPr>
              <w:spacing w:line="400" w:lineRule="exact"/>
              <w:jc w:val="left"/>
              <w:rPr>
                <w:rFonts w:asciiTheme="minorEastAsia" w:eastAsiaTheme="minorEastAsia" w:hAnsiTheme="minorEastAsia" w:cstheme="minorBidi"/>
                <w:sz w:val="24"/>
              </w:rPr>
            </w:pPr>
            <w:r>
              <w:rPr>
                <w:rFonts w:asciiTheme="minorEastAsia" w:eastAsiaTheme="minorEastAsia" w:hAnsiTheme="minorEastAsia" w:cstheme="minorBidi" w:hint="eastAsia"/>
                <w:sz w:val="24"/>
              </w:rPr>
              <w:t>4</w:t>
            </w:r>
          </w:p>
        </w:tc>
        <w:tc>
          <w:tcPr>
            <w:tcW w:w="5245" w:type="dxa"/>
          </w:tcPr>
          <w:p w:rsidR="007917E5" w:rsidRDefault="007917E5" w:rsidP="00804BBA">
            <w:pPr>
              <w:spacing w:line="400" w:lineRule="exact"/>
              <w:jc w:val="left"/>
              <w:rPr>
                <w:rFonts w:asciiTheme="minorEastAsia" w:eastAsiaTheme="minorEastAsia" w:hAnsiTheme="minorEastAsia" w:cstheme="minorBidi"/>
                <w:sz w:val="24"/>
              </w:rPr>
            </w:pPr>
            <w:r>
              <w:rPr>
                <w:rFonts w:asciiTheme="minorEastAsia" w:eastAsiaTheme="minorEastAsia" w:hAnsiTheme="minorEastAsia" w:cstheme="minorBidi" w:hint="eastAsia"/>
                <w:sz w:val="24"/>
              </w:rPr>
              <w:t>删去人名后的SVM分类</w:t>
            </w:r>
          </w:p>
        </w:tc>
        <w:tc>
          <w:tcPr>
            <w:tcW w:w="1984" w:type="dxa"/>
          </w:tcPr>
          <w:p w:rsidR="007917E5" w:rsidRDefault="004B4521" w:rsidP="00804BBA">
            <w:pPr>
              <w:spacing w:line="400" w:lineRule="exact"/>
              <w:jc w:val="left"/>
              <w:rPr>
                <w:rFonts w:asciiTheme="minorEastAsia" w:eastAsiaTheme="minorEastAsia" w:hAnsiTheme="minorEastAsia" w:cstheme="minorBidi"/>
                <w:sz w:val="24"/>
              </w:rPr>
            </w:pPr>
            <w:r>
              <w:rPr>
                <w:rFonts w:asciiTheme="minorEastAsia" w:eastAsiaTheme="minorEastAsia" w:hAnsiTheme="minorEastAsia" w:cstheme="minorBidi"/>
                <w:sz w:val="24"/>
              </w:rPr>
              <w:t>0.794011357</w:t>
            </w:r>
          </w:p>
        </w:tc>
      </w:tr>
      <w:tr w:rsidR="007917E5" w:rsidTr="00C70411">
        <w:tc>
          <w:tcPr>
            <w:tcW w:w="709" w:type="dxa"/>
          </w:tcPr>
          <w:p w:rsidR="007917E5" w:rsidRDefault="007917E5" w:rsidP="00804BBA">
            <w:pPr>
              <w:spacing w:line="400" w:lineRule="exact"/>
              <w:jc w:val="left"/>
              <w:rPr>
                <w:rFonts w:asciiTheme="minorEastAsia" w:eastAsiaTheme="minorEastAsia" w:hAnsiTheme="minorEastAsia" w:cstheme="minorBidi"/>
                <w:sz w:val="24"/>
              </w:rPr>
            </w:pPr>
            <w:r>
              <w:rPr>
                <w:rFonts w:asciiTheme="minorEastAsia" w:eastAsiaTheme="minorEastAsia" w:hAnsiTheme="minorEastAsia" w:cstheme="minorBidi" w:hint="eastAsia"/>
                <w:sz w:val="24"/>
              </w:rPr>
              <w:t>5</w:t>
            </w:r>
          </w:p>
        </w:tc>
        <w:tc>
          <w:tcPr>
            <w:tcW w:w="5245" w:type="dxa"/>
          </w:tcPr>
          <w:p w:rsidR="007917E5" w:rsidRDefault="007917E5" w:rsidP="00804BBA">
            <w:pPr>
              <w:spacing w:line="400" w:lineRule="exact"/>
              <w:jc w:val="left"/>
              <w:rPr>
                <w:rFonts w:asciiTheme="minorEastAsia" w:eastAsiaTheme="minorEastAsia" w:hAnsiTheme="minorEastAsia" w:cstheme="minorBidi"/>
                <w:sz w:val="24"/>
              </w:rPr>
            </w:pPr>
            <w:r>
              <w:rPr>
                <w:rFonts w:asciiTheme="minorEastAsia" w:eastAsiaTheme="minorEastAsia" w:hAnsiTheme="minorEastAsia" w:cstheme="minorBidi" w:hint="eastAsia"/>
                <w:sz w:val="24"/>
              </w:rPr>
              <w:t>改进分词+同义词替换+删去人名后的SVM分类</w:t>
            </w:r>
          </w:p>
        </w:tc>
        <w:tc>
          <w:tcPr>
            <w:tcW w:w="1984" w:type="dxa"/>
          </w:tcPr>
          <w:p w:rsidR="007917E5" w:rsidRDefault="00D67C63" w:rsidP="00804BBA">
            <w:pPr>
              <w:spacing w:line="400" w:lineRule="exact"/>
              <w:jc w:val="left"/>
              <w:rPr>
                <w:rFonts w:asciiTheme="minorEastAsia" w:eastAsiaTheme="minorEastAsia" w:hAnsiTheme="minorEastAsia" w:cstheme="minorBidi"/>
                <w:sz w:val="24"/>
              </w:rPr>
            </w:pPr>
            <w:r>
              <w:rPr>
                <w:rFonts w:asciiTheme="minorEastAsia" w:eastAsiaTheme="minorEastAsia" w:hAnsiTheme="minorEastAsia" w:cstheme="minorBidi"/>
                <w:sz w:val="24"/>
              </w:rPr>
              <w:t>0.838409912</w:t>
            </w:r>
          </w:p>
        </w:tc>
      </w:tr>
    </w:tbl>
    <w:p w:rsidR="00804BBA" w:rsidRDefault="00266CD7" w:rsidP="00661A0C">
      <w:pPr>
        <w:spacing w:line="400" w:lineRule="exact"/>
        <w:ind w:firstLineChars="200" w:firstLine="480"/>
        <w:jc w:val="left"/>
        <w:rPr>
          <w:rFonts w:asciiTheme="minorEastAsia" w:eastAsiaTheme="minorEastAsia" w:hAnsiTheme="minorEastAsia" w:cstheme="minorBidi"/>
          <w:sz w:val="24"/>
        </w:rPr>
      </w:pPr>
      <w:r>
        <w:rPr>
          <w:rFonts w:asciiTheme="minorEastAsia" w:eastAsiaTheme="minorEastAsia" w:hAnsiTheme="minorEastAsia" w:cstheme="minorBidi"/>
          <w:sz w:val="24"/>
        </w:rPr>
        <w:t>从表</w:t>
      </w:r>
      <w:r>
        <w:rPr>
          <w:rFonts w:asciiTheme="minorEastAsia" w:eastAsiaTheme="minorEastAsia" w:hAnsiTheme="minorEastAsia" w:cstheme="minorBidi" w:hint="eastAsia"/>
          <w:sz w:val="24"/>
        </w:rPr>
        <w:t>3.*的实验结果可以看出，将分词工具进行专业词汇的补充和增加停用词词典后，对SVM案件分类的分类准确率的提高贡献了3.82</w:t>
      </w:r>
      <w:r w:rsidR="00C70411">
        <w:rPr>
          <w:rFonts w:asciiTheme="minorEastAsia" w:eastAsiaTheme="minorEastAsia" w:hAnsiTheme="minorEastAsia" w:cstheme="minorBidi" w:hint="eastAsia"/>
          <w:sz w:val="24"/>
        </w:rPr>
        <w:t>百分点</w:t>
      </w:r>
      <w:r>
        <w:rPr>
          <w:rFonts w:asciiTheme="minorEastAsia" w:eastAsiaTheme="minorEastAsia" w:hAnsiTheme="minorEastAsia" w:cstheme="minorBidi" w:hint="eastAsia"/>
          <w:sz w:val="24"/>
        </w:rPr>
        <w:t>，用同义词替换进行降维的方法将分类准确率提高了1.7</w:t>
      </w:r>
      <w:r w:rsidR="00C70411" w:rsidRPr="00C70411">
        <w:rPr>
          <w:rFonts w:asciiTheme="minorEastAsia" w:eastAsiaTheme="minorEastAsia" w:hAnsiTheme="minorEastAsia" w:cstheme="minorBidi" w:hint="eastAsia"/>
          <w:sz w:val="24"/>
        </w:rPr>
        <w:t>百分点</w:t>
      </w:r>
      <w:r>
        <w:rPr>
          <w:rFonts w:asciiTheme="minorEastAsia" w:eastAsiaTheme="minorEastAsia" w:hAnsiTheme="minorEastAsia" w:cstheme="minorBidi" w:hint="eastAsia"/>
          <w:sz w:val="24"/>
        </w:rPr>
        <w:t>，单独使用删去人名的的效果略差，仅将分类准确率提高了</w:t>
      </w:r>
      <w:r w:rsidR="005122D6">
        <w:rPr>
          <w:rFonts w:asciiTheme="minorEastAsia" w:eastAsiaTheme="minorEastAsia" w:hAnsiTheme="minorEastAsia" w:cstheme="minorBidi" w:hint="eastAsia"/>
          <w:sz w:val="24"/>
        </w:rPr>
        <w:t>1.1</w:t>
      </w:r>
      <w:r w:rsidR="00C70411" w:rsidRPr="00C70411">
        <w:rPr>
          <w:rFonts w:asciiTheme="minorEastAsia" w:eastAsiaTheme="minorEastAsia" w:hAnsiTheme="minorEastAsia" w:cstheme="minorBidi" w:hint="eastAsia"/>
          <w:sz w:val="24"/>
        </w:rPr>
        <w:t>百分点</w:t>
      </w:r>
      <w:r w:rsidR="005122D6">
        <w:rPr>
          <w:rFonts w:asciiTheme="minorEastAsia" w:eastAsiaTheme="minorEastAsia" w:hAnsiTheme="minorEastAsia" w:cstheme="minorBidi" w:hint="eastAsia"/>
          <w:sz w:val="24"/>
        </w:rPr>
        <w:t>，将三项改进结合后的SVM分类准确率提高了5.54</w:t>
      </w:r>
      <w:r w:rsidR="00C70411" w:rsidRPr="00C70411">
        <w:rPr>
          <w:rFonts w:asciiTheme="minorEastAsia" w:eastAsiaTheme="minorEastAsia" w:hAnsiTheme="minorEastAsia" w:cstheme="minorBidi" w:hint="eastAsia"/>
          <w:sz w:val="24"/>
        </w:rPr>
        <w:t>百分点</w:t>
      </w:r>
      <w:r w:rsidR="005122D6">
        <w:rPr>
          <w:rFonts w:asciiTheme="minorEastAsia" w:eastAsiaTheme="minorEastAsia" w:hAnsiTheme="minorEastAsia" w:cstheme="minorBidi" w:hint="eastAsia"/>
          <w:sz w:val="24"/>
        </w:rPr>
        <w:t>，说明本文对分词工具的改进和特征降维的方法是有效的。</w:t>
      </w:r>
    </w:p>
    <w:p w:rsidR="00266CD7" w:rsidRDefault="00266CD7" w:rsidP="007917E5">
      <w:pPr>
        <w:spacing w:line="400" w:lineRule="exact"/>
        <w:jc w:val="left"/>
        <w:rPr>
          <w:rFonts w:asciiTheme="minorEastAsia" w:eastAsiaTheme="minorEastAsia" w:hAnsiTheme="minorEastAsia" w:cstheme="minorBidi" w:hint="eastAsia"/>
          <w:sz w:val="24"/>
        </w:rPr>
      </w:pPr>
    </w:p>
    <w:p w:rsidR="00766945" w:rsidRDefault="00766945" w:rsidP="00766945">
      <w:pPr>
        <w:spacing w:line="400" w:lineRule="exact"/>
        <w:ind w:firstLineChars="200" w:firstLine="480"/>
        <w:jc w:val="left"/>
        <w:rPr>
          <w:rFonts w:asciiTheme="minorEastAsia" w:eastAsiaTheme="minorEastAsia" w:hAnsiTheme="minorEastAsia" w:cstheme="minorBidi"/>
          <w:sz w:val="24"/>
        </w:rPr>
      </w:pPr>
      <w:r>
        <w:rPr>
          <w:rFonts w:asciiTheme="minorEastAsia" w:eastAsiaTheme="minorEastAsia" w:hAnsiTheme="minorEastAsia" w:cstheme="minorBidi"/>
          <w:sz w:val="24"/>
        </w:rPr>
        <w:t>实验2</w:t>
      </w:r>
      <w:r>
        <w:rPr>
          <w:rFonts w:asciiTheme="minorEastAsia" w:eastAsiaTheme="minorEastAsia" w:hAnsiTheme="minorEastAsia" w:cstheme="minorBidi" w:hint="eastAsia"/>
          <w:sz w:val="24"/>
        </w:rPr>
        <w:t>：验证</w:t>
      </w:r>
      <w:r w:rsidRPr="00766945">
        <w:rPr>
          <w:rFonts w:asciiTheme="minorEastAsia" w:eastAsiaTheme="minorEastAsia" w:hAnsiTheme="minorEastAsia" w:cstheme="minorBidi" w:hint="eastAsia"/>
          <w:sz w:val="24"/>
        </w:rPr>
        <w:t>自动调整类别权重平衡模式</w:t>
      </w:r>
      <w:r>
        <w:rPr>
          <w:rFonts w:asciiTheme="minorEastAsia" w:eastAsiaTheme="minorEastAsia" w:hAnsiTheme="minorEastAsia" w:cstheme="minorBidi" w:hint="eastAsia"/>
          <w:sz w:val="24"/>
        </w:rPr>
        <w:t>的效果</w:t>
      </w:r>
    </w:p>
    <w:p w:rsidR="00766945" w:rsidRPr="00766945" w:rsidRDefault="00661A0C" w:rsidP="00766945">
      <w:pPr>
        <w:spacing w:line="200" w:lineRule="atLeast"/>
        <w:ind w:firstLineChars="200" w:firstLine="480"/>
        <w:jc w:val="left"/>
        <w:rPr>
          <w:rFonts w:asciiTheme="minorEastAsia" w:eastAsiaTheme="minorEastAsia" w:hAnsiTheme="minorEastAsia" w:cstheme="minorBidi" w:hint="eastAsia"/>
          <w:sz w:val="24"/>
        </w:rPr>
      </w:pPr>
      <w:r>
        <w:rPr>
          <w:rFonts w:asciiTheme="minorEastAsia" w:eastAsiaTheme="minorEastAsia" w:hAnsiTheme="minorEastAsia" w:cstheme="minorBidi" w:hint="eastAsia"/>
          <w:sz w:val="24"/>
        </w:rPr>
        <w:t>本实验在上一个实验的基础上，对经分词改善和特征降维的SVM分类器引入</w:t>
      </w:r>
      <w:r w:rsidRPr="00661A0C">
        <w:rPr>
          <w:rFonts w:asciiTheme="minorEastAsia" w:eastAsiaTheme="minorEastAsia" w:hAnsiTheme="minorEastAsia" w:cstheme="minorBidi" w:hint="eastAsia"/>
          <w:sz w:val="24"/>
        </w:rPr>
        <w:t>自动调整类别权重平衡模式</w:t>
      </w:r>
      <w:r>
        <w:rPr>
          <w:rFonts w:asciiTheme="minorEastAsia" w:eastAsiaTheme="minorEastAsia" w:hAnsiTheme="minorEastAsia" w:cstheme="minorBidi" w:hint="eastAsia"/>
          <w:sz w:val="24"/>
        </w:rPr>
        <w:t>，在同一个样本集中进行实验。</w:t>
      </w:r>
    </w:p>
    <w:tbl>
      <w:tblPr>
        <w:tblStyle w:val="ae"/>
        <w:tblW w:w="0" w:type="auto"/>
        <w:tblInd w:w="421" w:type="dxa"/>
        <w:tblLook w:val="04A0" w:firstRow="1" w:lastRow="0" w:firstColumn="1" w:lastColumn="0" w:noHBand="0" w:noVBand="1"/>
      </w:tblPr>
      <w:tblGrid>
        <w:gridCol w:w="708"/>
        <w:gridCol w:w="5245"/>
        <w:gridCol w:w="1922"/>
      </w:tblGrid>
      <w:tr w:rsidR="00766945" w:rsidTr="00266CD7">
        <w:tc>
          <w:tcPr>
            <w:tcW w:w="708" w:type="dxa"/>
          </w:tcPr>
          <w:p w:rsidR="00766945" w:rsidRDefault="00766945" w:rsidP="00766945">
            <w:pPr>
              <w:spacing w:line="400" w:lineRule="exact"/>
              <w:jc w:val="left"/>
              <w:rPr>
                <w:rFonts w:asciiTheme="minorEastAsia" w:eastAsiaTheme="minorEastAsia" w:hAnsiTheme="minorEastAsia" w:cstheme="minorBidi" w:hint="eastAsia"/>
                <w:sz w:val="24"/>
              </w:rPr>
            </w:pPr>
            <w:r>
              <w:rPr>
                <w:rFonts w:asciiTheme="minorEastAsia" w:eastAsiaTheme="minorEastAsia" w:hAnsiTheme="minorEastAsia" w:cstheme="minorBidi" w:hint="eastAsia"/>
                <w:sz w:val="24"/>
              </w:rPr>
              <w:t>序号</w:t>
            </w:r>
          </w:p>
        </w:tc>
        <w:tc>
          <w:tcPr>
            <w:tcW w:w="5245" w:type="dxa"/>
          </w:tcPr>
          <w:p w:rsidR="00766945" w:rsidRDefault="00766945" w:rsidP="00766945">
            <w:pPr>
              <w:spacing w:line="400" w:lineRule="exact"/>
              <w:jc w:val="left"/>
              <w:rPr>
                <w:rFonts w:asciiTheme="minorEastAsia" w:eastAsiaTheme="minorEastAsia" w:hAnsiTheme="minorEastAsia" w:cstheme="minorBidi" w:hint="eastAsia"/>
                <w:sz w:val="24"/>
              </w:rPr>
            </w:pPr>
            <w:r>
              <w:rPr>
                <w:rFonts w:asciiTheme="minorEastAsia" w:eastAsiaTheme="minorEastAsia" w:hAnsiTheme="minorEastAsia" w:cstheme="minorBidi" w:hint="eastAsia"/>
                <w:sz w:val="24"/>
              </w:rPr>
              <w:t>实验对象</w:t>
            </w:r>
          </w:p>
        </w:tc>
        <w:tc>
          <w:tcPr>
            <w:tcW w:w="1922" w:type="dxa"/>
          </w:tcPr>
          <w:p w:rsidR="00766945" w:rsidRDefault="00C70411" w:rsidP="00766945">
            <w:pPr>
              <w:spacing w:line="400" w:lineRule="exact"/>
              <w:jc w:val="left"/>
              <w:rPr>
                <w:rFonts w:asciiTheme="minorEastAsia" w:eastAsiaTheme="minorEastAsia" w:hAnsiTheme="minorEastAsia" w:cstheme="minorBidi" w:hint="eastAsia"/>
                <w:sz w:val="24"/>
              </w:rPr>
            </w:pPr>
            <w:r w:rsidRPr="00C70411">
              <w:rPr>
                <w:rFonts w:asciiTheme="minorEastAsia" w:eastAsiaTheme="minorEastAsia" w:hAnsiTheme="minorEastAsia" w:cstheme="minorBidi" w:hint="eastAsia"/>
                <w:sz w:val="24"/>
              </w:rPr>
              <w:t>十折平均准确率</w:t>
            </w:r>
          </w:p>
        </w:tc>
      </w:tr>
      <w:tr w:rsidR="00766945" w:rsidTr="00266CD7">
        <w:tc>
          <w:tcPr>
            <w:tcW w:w="708" w:type="dxa"/>
          </w:tcPr>
          <w:p w:rsidR="00766945" w:rsidRDefault="00766945" w:rsidP="00766945">
            <w:pPr>
              <w:spacing w:line="400" w:lineRule="exact"/>
              <w:jc w:val="left"/>
              <w:rPr>
                <w:rFonts w:asciiTheme="minorEastAsia" w:eastAsiaTheme="minorEastAsia" w:hAnsiTheme="minorEastAsia" w:cstheme="minorBidi" w:hint="eastAsia"/>
                <w:sz w:val="24"/>
              </w:rPr>
            </w:pPr>
            <w:r>
              <w:rPr>
                <w:rFonts w:asciiTheme="minorEastAsia" w:eastAsiaTheme="minorEastAsia" w:hAnsiTheme="minorEastAsia" w:cstheme="minorBidi" w:hint="eastAsia"/>
                <w:sz w:val="24"/>
              </w:rPr>
              <w:t>1</w:t>
            </w:r>
          </w:p>
        </w:tc>
        <w:tc>
          <w:tcPr>
            <w:tcW w:w="5245" w:type="dxa"/>
          </w:tcPr>
          <w:p w:rsidR="00766945" w:rsidRDefault="00661A0C" w:rsidP="00766945">
            <w:pPr>
              <w:spacing w:line="400" w:lineRule="exact"/>
              <w:jc w:val="left"/>
              <w:rPr>
                <w:rFonts w:asciiTheme="minorEastAsia" w:eastAsiaTheme="minorEastAsia" w:hAnsiTheme="minorEastAsia" w:cstheme="minorBidi" w:hint="eastAsia"/>
                <w:sz w:val="24"/>
              </w:rPr>
            </w:pPr>
            <w:r>
              <w:rPr>
                <w:rFonts w:asciiTheme="minorEastAsia" w:eastAsiaTheme="minorEastAsia" w:hAnsiTheme="minorEastAsia" w:cstheme="minorBidi" w:hint="eastAsia"/>
                <w:sz w:val="24"/>
              </w:rPr>
              <w:t>参照</w:t>
            </w:r>
            <w:r w:rsidR="00266CD7" w:rsidRPr="00266CD7">
              <w:rPr>
                <w:rFonts w:asciiTheme="minorEastAsia" w:eastAsiaTheme="minorEastAsia" w:hAnsiTheme="minorEastAsia" w:cstheme="minorBidi" w:hint="eastAsia"/>
                <w:sz w:val="24"/>
              </w:rPr>
              <w:t>SVM分类</w:t>
            </w:r>
          </w:p>
        </w:tc>
        <w:tc>
          <w:tcPr>
            <w:tcW w:w="1922" w:type="dxa"/>
          </w:tcPr>
          <w:p w:rsidR="00766945" w:rsidRDefault="00661A0C" w:rsidP="00766945">
            <w:pPr>
              <w:spacing w:line="400" w:lineRule="exact"/>
              <w:jc w:val="left"/>
              <w:rPr>
                <w:rFonts w:asciiTheme="minorEastAsia" w:eastAsiaTheme="minorEastAsia" w:hAnsiTheme="minorEastAsia" w:cstheme="minorBidi" w:hint="eastAsia"/>
                <w:sz w:val="24"/>
              </w:rPr>
            </w:pPr>
            <w:r w:rsidRPr="00661A0C">
              <w:rPr>
                <w:rFonts w:asciiTheme="minorEastAsia" w:eastAsiaTheme="minorEastAsia" w:hAnsiTheme="minorEastAsia" w:cstheme="minorBidi"/>
                <w:sz w:val="24"/>
              </w:rPr>
              <w:t>0.838409912</w:t>
            </w:r>
          </w:p>
        </w:tc>
      </w:tr>
      <w:tr w:rsidR="00766945" w:rsidTr="00266CD7">
        <w:tc>
          <w:tcPr>
            <w:tcW w:w="708" w:type="dxa"/>
          </w:tcPr>
          <w:p w:rsidR="00766945" w:rsidRDefault="00766945" w:rsidP="00766945">
            <w:pPr>
              <w:spacing w:line="400" w:lineRule="exact"/>
              <w:jc w:val="left"/>
              <w:rPr>
                <w:rFonts w:asciiTheme="minorEastAsia" w:eastAsiaTheme="minorEastAsia" w:hAnsiTheme="minorEastAsia" w:cstheme="minorBidi" w:hint="eastAsia"/>
                <w:sz w:val="24"/>
              </w:rPr>
            </w:pPr>
            <w:r>
              <w:rPr>
                <w:rFonts w:asciiTheme="minorEastAsia" w:eastAsiaTheme="minorEastAsia" w:hAnsiTheme="minorEastAsia" w:cstheme="minorBidi" w:hint="eastAsia"/>
                <w:sz w:val="24"/>
              </w:rPr>
              <w:t>2</w:t>
            </w:r>
          </w:p>
        </w:tc>
        <w:tc>
          <w:tcPr>
            <w:tcW w:w="5245" w:type="dxa"/>
          </w:tcPr>
          <w:p w:rsidR="00766945" w:rsidRDefault="00766945" w:rsidP="00766945">
            <w:pPr>
              <w:spacing w:line="400" w:lineRule="exact"/>
              <w:jc w:val="left"/>
              <w:rPr>
                <w:rFonts w:asciiTheme="minorEastAsia" w:eastAsiaTheme="minorEastAsia" w:hAnsiTheme="minorEastAsia" w:cstheme="minorBidi" w:hint="eastAsia"/>
                <w:sz w:val="24"/>
              </w:rPr>
            </w:pPr>
            <w:r w:rsidRPr="00766945">
              <w:rPr>
                <w:rFonts w:asciiTheme="minorEastAsia" w:eastAsiaTheme="minorEastAsia" w:hAnsiTheme="minorEastAsia" w:cstheme="minorBidi" w:hint="eastAsia"/>
                <w:sz w:val="24"/>
              </w:rPr>
              <w:t>自动调整类别权重</w:t>
            </w:r>
            <w:r w:rsidR="00266CD7" w:rsidRPr="00266CD7">
              <w:rPr>
                <w:rFonts w:asciiTheme="minorEastAsia" w:eastAsiaTheme="minorEastAsia" w:hAnsiTheme="minorEastAsia" w:cstheme="minorBidi" w:hint="eastAsia"/>
                <w:sz w:val="24"/>
              </w:rPr>
              <w:t>平衡模式的</w:t>
            </w:r>
            <w:r w:rsidR="00266CD7">
              <w:rPr>
                <w:rFonts w:asciiTheme="minorEastAsia" w:eastAsiaTheme="minorEastAsia" w:hAnsiTheme="minorEastAsia" w:cstheme="minorBidi" w:hint="eastAsia"/>
                <w:sz w:val="24"/>
              </w:rPr>
              <w:t>SVM分类</w:t>
            </w:r>
          </w:p>
        </w:tc>
        <w:tc>
          <w:tcPr>
            <w:tcW w:w="1922" w:type="dxa"/>
          </w:tcPr>
          <w:p w:rsidR="00766945" w:rsidRDefault="00661A0C" w:rsidP="00766945">
            <w:pPr>
              <w:spacing w:line="400" w:lineRule="exact"/>
              <w:jc w:val="left"/>
              <w:rPr>
                <w:rFonts w:asciiTheme="minorEastAsia" w:eastAsiaTheme="minorEastAsia" w:hAnsiTheme="minorEastAsia" w:cstheme="minorBidi" w:hint="eastAsia"/>
                <w:sz w:val="24"/>
              </w:rPr>
            </w:pPr>
            <w:r>
              <w:rPr>
                <w:rFonts w:asciiTheme="minorEastAsia" w:eastAsiaTheme="minorEastAsia" w:hAnsiTheme="minorEastAsia" w:cstheme="minorBidi" w:hint="eastAsia"/>
                <w:sz w:val="24"/>
              </w:rPr>
              <w:t>0.860512479</w:t>
            </w:r>
          </w:p>
        </w:tc>
      </w:tr>
    </w:tbl>
    <w:p w:rsidR="00766945" w:rsidRDefault="00661A0C" w:rsidP="007917E5">
      <w:pPr>
        <w:spacing w:line="400" w:lineRule="exact"/>
        <w:jc w:val="left"/>
        <w:rPr>
          <w:rFonts w:asciiTheme="minorEastAsia" w:eastAsiaTheme="minorEastAsia" w:hAnsiTheme="minorEastAsia" w:cstheme="minorBidi" w:hint="eastAsia"/>
          <w:sz w:val="24"/>
        </w:rPr>
      </w:pPr>
      <w:r>
        <w:rPr>
          <w:rFonts w:asciiTheme="minorEastAsia" w:eastAsiaTheme="minorEastAsia" w:hAnsiTheme="minorEastAsia" w:cstheme="minorBidi" w:hint="eastAsia"/>
          <w:sz w:val="24"/>
        </w:rPr>
        <w:t xml:space="preserve">    从表中</w:t>
      </w:r>
      <w:r w:rsidR="00E219F8">
        <w:rPr>
          <w:rFonts w:asciiTheme="minorEastAsia" w:eastAsiaTheme="minorEastAsia" w:hAnsiTheme="minorEastAsia" w:cstheme="minorBidi" w:hint="eastAsia"/>
          <w:sz w:val="24"/>
        </w:rPr>
        <w:t>可以看出，引入</w:t>
      </w:r>
      <w:r w:rsidR="00E219F8" w:rsidRPr="00E219F8">
        <w:rPr>
          <w:rFonts w:asciiTheme="minorEastAsia" w:eastAsiaTheme="minorEastAsia" w:hAnsiTheme="minorEastAsia" w:cstheme="minorBidi" w:hint="eastAsia"/>
          <w:sz w:val="24"/>
        </w:rPr>
        <w:t>自动调整类别权重平衡模式</w:t>
      </w:r>
      <w:r w:rsidR="00E219F8">
        <w:rPr>
          <w:rFonts w:asciiTheme="minorEastAsia" w:eastAsiaTheme="minorEastAsia" w:hAnsiTheme="minorEastAsia" w:cstheme="minorBidi" w:hint="eastAsia"/>
          <w:sz w:val="24"/>
        </w:rPr>
        <w:t>的分类效果有所提升，准确率提高了约2.2</w:t>
      </w:r>
      <w:r w:rsidR="00C70411" w:rsidRPr="00C70411">
        <w:rPr>
          <w:rFonts w:asciiTheme="minorEastAsia" w:eastAsiaTheme="minorEastAsia" w:hAnsiTheme="minorEastAsia" w:cstheme="minorBidi" w:hint="eastAsia"/>
          <w:sz w:val="24"/>
        </w:rPr>
        <w:t>百分点</w:t>
      </w:r>
      <w:r w:rsidR="00E219F8">
        <w:rPr>
          <w:rFonts w:asciiTheme="minorEastAsia" w:eastAsiaTheme="minorEastAsia" w:hAnsiTheme="minorEastAsia" w:cstheme="minorBidi" w:hint="eastAsia"/>
          <w:sz w:val="24"/>
        </w:rPr>
        <w:t>。</w:t>
      </w:r>
    </w:p>
    <w:p w:rsidR="00804BBA" w:rsidRDefault="00A96853" w:rsidP="00661A0C">
      <w:pPr>
        <w:spacing w:line="400" w:lineRule="exact"/>
        <w:ind w:firstLineChars="200" w:firstLine="480"/>
        <w:jc w:val="left"/>
        <w:rPr>
          <w:rFonts w:asciiTheme="minorEastAsia" w:eastAsiaTheme="minorEastAsia" w:hAnsiTheme="minorEastAsia" w:cstheme="minorBidi"/>
          <w:sz w:val="24"/>
        </w:rPr>
      </w:pPr>
      <w:r w:rsidRPr="00A96853">
        <w:rPr>
          <w:rFonts w:asciiTheme="minorEastAsia" w:eastAsiaTheme="minorEastAsia" w:hAnsiTheme="minorEastAsia" w:cstheme="minorBidi"/>
          <w:sz w:val="24"/>
        </w:rPr>
        <w:t>实验</w:t>
      </w:r>
      <w:r w:rsidR="00766945">
        <w:rPr>
          <w:rFonts w:asciiTheme="minorEastAsia" w:eastAsiaTheme="minorEastAsia" w:hAnsiTheme="minorEastAsia" w:cstheme="minorBidi"/>
          <w:sz w:val="24"/>
        </w:rPr>
        <w:t>3</w:t>
      </w:r>
      <w:r w:rsidR="00486A8B">
        <w:rPr>
          <w:rFonts w:asciiTheme="minorEastAsia" w:eastAsiaTheme="minorEastAsia" w:hAnsiTheme="minorEastAsia" w:cstheme="minorBidi" w:hint="eastAsia"/>
          <w:sz w:val="24"/>
        </w:rPr>
        <w:t>：</w:t>
      </w:r>
      <w:r w:rsidR="00E219F8">
        <w:rPr>
          <w:rFonts w:asciiTheme="minorEastAsia" w:eastAsiaTheme="minorEastAsia" w:hAnsiTheme="minorEastAsia" w:cstheme="minorBidi" w:hint="eastAsia"/>
          <w:sz w:val="24"/>
        </w:rPr>
        <w:t>根据</w:t>
      </w:r>
      <w:r w:rsidR="00E219F8">
        <w:rPr>
          <w:rFonts w:asciiTheme="minorEastAsia" w:eastAsiaTheme="minorEastAsia" w:hAnsiTheme="minorEastAsia" w:cstheme="minorBidi"/>
          <w:sz w:val="24"/>
        </w:rPr>
        <w:t>所</w:t>
      </w:r>
      <w:r w:rsidR="00E219F8" w:rsidRPr="00E219F8">
        <w:rPr>
          <w:rFonts w:asciiTheme="minorEastAsia" w:eastAsiaTheme="minorEastAsia" w:hAnsiTheme="minorEastAsia" w:cstheme="minorBidi" w:hint="eastAsia"/>
          <w:sz w:val="24"/>
        </w:rPr>
        <w:t>提出的Rule+HierSVM算法，构建了具有层次结构的SVM分类器，并对不满足置信度标准的分类结果予以拒识，并由规则分类器给出案件类别。</w:t>
      </w:r>
      <w:r w:rsidR="00E219F8">
        <w:rPr>
          <w:rFonts w:asciiTheme="minorEastAsia" w:eastAsiaTheme="minorEastAsia" w:hAnsiTheme="minorEastAsia" w:cstheme="minorBidi" w:hint="eastAsia"/>
          <w:sz w:val="24"/>
        </w:rPr>
        <w:t>下面</w:t>
      </w:r>
      <w:r w:rsidRPr="00A96853">
        <w:rPr>
          <w:rFonts w:asciiTheme="minorEastAsia" w:eastAsiaTheme="minorEastAsia" w:hAnsiTheme="minorEastAsia" w:cstheme="minorBidi"/>
          <w:sz w:val="24"/>
        </w:rPr>
        <w:t>对普通</w:t>
      </w:r>
      <w:r w:rsidRPr="00A96853">
        <w:rPr>
          <w:rFonts w:asciiTheme="minorEastAsia" w:eastAsiaTheme="minorEastAsia" w:hAnsiTheme="minorEastAsia" w:cstheme="minorBidi" w:hint="eastAsia"/>
          <w:sz w:val="24"/>
        </w:rPr>
        <w:t>S</w:t>
      </w:r>
      <w:r w:rsidRPr="00A96853">
        <w:rPr>
          <w:rFonts w:asciiTheme="minorEastAsia" w:eastAsiaTheme="minorEastAsia" w:hAnsiTheme="minorEastAsia" w:cstheme="minorBidi"/>
          <w:sz w:val="24"/>
        </w:rPr>
        <w:t>VM分类</w:t>
      </w:r>
      <w:r w:rsidRPr="00A96853">
        <w:rPr>
          <w:rFonts w:asciiTheme="minorEastAsia" w:eastAsiaTheme="minorEastAsia" w:hAnsiTheme="minorEastAsia" w:cstheme="minorBidi" w:hint="eastAsia"/>
          <w:sz w:val="24"/>
        </w:rPr>
        <w:t>（</w:t>
      </w:r>
      <w:r w:rsidR="004A4364">
        <w:rPr>
          <w:rFonts w:asciiTheme="minorEastAsia" w:eastAsiaTheme="minorEastAsia" w:hAnsiTheme="minorEastAsia" w:cstheme="minorBidi" w:hint="eastAsia"/>
          <w:sz w:val="24"/>
        </w:rPr>
        <w:t>SVM</w:t>
      </w:r>
      <w:r w:rsidRPr="00A96853">
        <w:rPr>
          <w:rFonts w:asciiTheme="minorEastAsia" w:eastAsiaTheme="minorEastAsia" w:hAnsiTheme="minorEastAsia" w:cstheme="minorBidi" w:hint="eastAsia"/>
          <w:sz w:val="24"/>
        </w:rPr>
        <w:t>），</w:t>
      </w:r>
      <w:r w:rsidRPr="00A96853">
        <w:rPr>
          <w:rFonts w:asciiTheme="minorEastAsia" w:eastAsiaTheme="minorEastAsia" w:hAnsiTheme="minorEastAsia" w:cstheme="minorBidi"/>
          <w:sz w:val="24"/>
        </w:rPr>
        <w:t>层次SVM分类</w:t>
      </w:r>
      <w:r w:rsidR="00F36FC9">
        <w:rPr>
          <w:rFonts w:asciiTheme="minorEastAsia" w:eastAsiaTheme="minorEastAsia" w:hAnsiTheme="minorEastAsia" w:cstheme="minorBidi" w:hint="eastAsia"/>
          <w:sz w:val="24"/>
        </w:rPr>
        <w:t>(H</w:t>
      </w:r>
      <w:r w:rsidRPr="00A96853">
        <w:rPr>
          <w:rFonts w:asciiTheme="minorEastAsia" w:eastAsiaTheme="minorEastAsia" w:hAnsiTheme="minorEastAsia" w:cstheme="minorBidi" w:hint="eastAsia"/>
          <w:sz w:val="24"/>
        </w:rPr>
        <w:t>ier</w:t>
      </w:r>
      <w:r w:rsidR="00F36FC9">
        <w:rPr>
          <w:rFonts w:asciiTheme="minorEastAsia" w:eastAsiaTheme="minorEastAsia" w:hAnsiTheme="minorEastAsia" w:cstheme="minorBidi" w:hint="eastAsia"/>
          <w:sz w:val="24"/>
        </w:rPr>
        <w:t>SVM</w:t>
      </w:r>
      <w:r w:rsidRPr="00A96853">
        <w:rPr>
          <w:rFonts w:asciiTheme="minorEastAsia" w:eastAsiaTheme="minorEastAsia" w:hAnsiTheme="minorEastAsia" w:cstheme="minorBidi" w:hint="eastAsia"/>
          <w:sz w:val="24"/>
        </w:rPr>
        <w:t>)、</w:t>
      </w:r>
      <w:r w:rsidRPr="00A96853">
        <w:rPr>
          <w:rFonts w:asciiTheme="minorEastAsia" w:eastAsiaTheme="minorEastAsia" w:hAnsiTheme="minorEastAsia" w:cstheme="minorBidi"/>
          <w:sz w:val="24"/>
        </w:rPr>
        <w:t>规则与层次SVM结合的分类</w:t>
      </w:r>
      <w:r w:rsidR="004A4364">
        <w:rPr>
          <w:rFonts w:asciiTheme="minorEastAsia" w:eastAsiaTheme="minorEastAsia" w:hAnsiTheme="minorEastAsia" w:cstheme="minorBidi" w:hint="eastAsia"/>
          <w:sz w:val="24"/>
        </w:rPr>
        <w:t>(R</w:t>
      </w:r>
      <w:r w:rsidRPr="00A96853">
        <w:rPr>
          <w:rFonts w:asciiTheme="minorEastAsia" w:eastAsiaTheme="minorEastAsia" w:hAnsiTheme="minorEastAsia" w:cstheme="minorBidi" w:hint="eastAsia"/>
          <w:sz w:val="24"/>
        </w:rPr>
        <w:t>ule</w:t>
      </w:r>
      <w:r w:rsidRPr="00A96853">
        <w:rPr>
          <w:rFonts w:asciiTheme="minorEastAsia" w:eastAsiaTheme="minorEastAsia" w:hAnsiTheme="minorEastAsia" w:cstheme="minorBidi"/>
          <w:sz w:val="24"/>
        </w:rPr>
        <w:t>+</w:t>
      </w:r>
      <w:r w:rsidR="004A4364">
        <w:rPr>
          <w:rFonts w:asciiTheme="minorEastAsia" w:eastAsiaTheme="minorEastAsia" w:hAnsiTheme="minorEastAsia" w:cstheme="minorBidi" w:hint="eastAsia"/>
          <w:sz w:val="24"/>
        </w:rPr>
        <w:t>HierSVM</w:t>
      </w:r>
      <w:r w:rsidRPr="00A96853">
        <w:rPr>
          <w:rFonts w:asciiTheme="minorEastAsia" w:eastAsiaTheme="minorEastAsia" w:hAnsiTheme="minorEastAsia" w:cstheme="minorBidi"/>
          <w:sz w:val="24"/>
        </w:rPr>
        <w:t>)的分类效果进行了比较</w:t>
      </w:r>
      <w:r w:rsidRPr="00A96853">
        <w:rPr>
          <w:rFonts w:asciiTheme="minorEastAsia" w:eastAsiaTheme="minorEastAsia" w:hAnsiTheme="minorEastAsia" w:cstheme="minorBidi" w:hint="eastAsia"/>
          <w:sz w:val="24"/>
        </w:rPr>
        <w:t>，</w:t>
      </w:r>
      <w:r w:rsidRPr="00A96853">
        <w:rPr>
          <w:rFonts w:asciiTheme="minorEastAsia" w:eastAsiaTheme="minorEastAsia" w:hAnsiTheme="minorEastAsia" w:cstheme="minorBidi"/>
          <w:sz w:val="24"/>
        </w:rPr>
        <w:t>结果如下</w:t>
      </w:r>
      <w:r w:rsidRPr="00A96853">
        <w:rPr>
          <w:rFonts w:asciiTheme="minorEastAsia" w:eastAsiaTheme="minorEastAsia" w:hAnsiTheme="minorEastAsia" w:cstheme="minorBidi" w:hint="eastAsia"/>
          <w:sz w:val="24"/>
        </w:rPr>
        <w:t>：</w:t>
      </w:r>
    </w:p>
    <w:tbl>
      <w:tblPr>
        <w:tblStyle w:val="ae"/>
        <w:tblW w:w="0" w:type="auto"/>
        <w:tblInd w:w="421" w:type="dxa"/>
        <w:tblLook w:val="04A0" w:firstRow="1" w:lastRow="0" w:firstColumn="1" w:lastColumn="0" w:noHBand="0" w:noVBand="1"/>
      </w:tblPr>
      <w:tblGrid>
        <w:gridCol w:w="708"/>
        <w:gridCol w:w="5245"/>
        <w:gridCol w:w="1922"/>
      </w:tblGrid>
      <w:tr w:rsidR="00333EC2" w:rsidTr="00333EC2">
        <w:tc>
          <w:tcPr>
            <w:tcW w:w="708" w:type="dxa"/>
          </w:tcPr>
          <w:p w:rsidR="00333EC2" w:rsidRDefault="00333EC2" w:rsidP="00486A8B">
            <w:pPr>
              <w:spacing w:line="400" w:lineRule="exact"/>
              <w:jc w:val="left"/>
              <w:rPr>
                <w:rFonts w:asciiTheme="minorEastAsia" w:eastAsiaTheme="minorEastAsia" w:hAnsiTheme="minorEastAsia" w:cstheme="minorBidi"/>
                <w:sz w:val="24"/>
              </w:rPr>
            </w:pPr>
            <w:r>
              <w:rPr>
                <w:rFonts w:asciiTheme="minorEastAsia" w:eastAsiaTheme="minorEastAsia" w:hAnsiTheme="minorEastAsia" w:cstheme="minorBidi"/>
                <w:sz w:val="24"/>
              </w:rPr>
              <w:t>序号</w:t>
            </w:r>
          </w:p>
        </w:tc>
        <w:tc>
          <w:tcPr>
            <w:tcW w:w="5245" w:type="dxa"/>
          </w:tcPr>
          <w:p w:rsidR="00333EC2" w:rsidRDefault="00333EC2" w:rsidP="00486A8B">
            <w:pPr>
              <w:spacing w:line="400" w:lineRule="exact"/>
              <w:jc w:val="left"/>
              <w:rPr>
                <w:rFonts w:asciiTheme="minorEastAsia" w:eastAsiaTheme="minorEastAsia" w:hAnsiTheme="minorEastAsia" w:cstheme="minorBidi"/>
                <w:sz w:val="24"/>
              </w:rPr>
            </w:pPr>
            <w:r>
              <w:rPr>
                <w:rFonts w:asciiTheme="minorEastAsia" w:eastAsiaTheme="minorEastAsia" w:hAnsiTheme="minorEastAsia" w:cstheme="minorBidi"/>
                <w:sz w:val="24"/>
              </w:rPr>
              <w:t>实验对象</w:t>
            </w:r>
          </w:p>
        </w:tc>
        <w:tc>
          <w:tcPr>
            <w:tcW w:w="1922" w:type="dxa"/>
          </w:tcPr>
          <w:p w:rsidR="00333EC2" w:rsidRDefault="00C70411" w:rsidP="00486A8B">
            <w:pPr>
              <w:spacing w:line="400" w:lineRule="exact"/>
              <w:jc w:val="left"/>
              <w:rPr>
                <w:rFonts w:asciiTheme="minorEastAsia" w:eastAsiaTheme="minorEastAsia" w:hAnsiTheme="minorEastAsia" w:cstheme="minorBidi"/>
                <w:sz w:val="24"/>
              </w:rPr>
            </w:pPr>
            <w:r>
              <w:rPr>
                <w:rFonts w:asciiTheme="minorEastAsia" w:eastAsiaTheme="minorEastAsia" w:hAnsiTheme="minorEastAsia" w:cstheme="minorBidi"/>
                <w:sz w:val="24"/>
              </w:rPr>
              <w:t>十折平均</w:t>
            </w:r>
            <w:r w:rsidR="00333EC2">
              <w:rPr>
                <w:rFonts w:asciiTheme="minorEastAsia" w:eastAsiaTheme="minorEastAsia" w:hAnsiTheme="minorEastAsia" w:cstheme="minorBidi"/>
                <w:sz w:val="24"/>
              </w:rPr>
              <w:t>准确率</w:t>
            </w:r>
          </w:p>
        </w:tc>
      </w:tr>
      <w:tr w:rsidR="00333EC2" w:rsidTr="00333EC2">
        <w:tc>
          <w:tcPr>
            <w:tcW w:w="708" w:type="dxa"/>
          </w:tcPr>
          <w:p w:rsidR="00333EC2" w:rsidRDefault="00333EC2" w:rsidP="00486A8B">
            <w:pPr>
              <w:spacing w:line="400" w:lineRule="exact"/>
              <w:jc w:val="left"/>
              <w:rPr>
                <w:rFonts w:asciiTheme="minorEastAsia" w:eastAsiaTheme="minorEastAsia" w:hAnsiTheme="minorEastAsia" w:cstheme="minorBidi"/>
                <w:sz w:val="24"/>
              </w:rPr>
            </w:pPr>
            <w:r>
              <w:rPr>
                <w:rFonts w:asciiTheme="minorEastAsia" w:eastAsiaTheme="minorEastAsia" w:hAnsiTheme="minorEastAsia" w:cstheme="minorBidi" w:hint="eastAsia"/>
                <w:sz w:val="24"/>
              </w:rPr>
              <w:t>1</w:t>
            </w:r>
          </w:p>
        </w:tc>
        <w:tc>
          <w:tcPr>
            <w:tcW w:w="5245" w:type="dxa"/>
          </w:tcPr>
          <w:p w:rsidR="00333EC2" w:rsidRDefault="00333EC2" w:rsidP="00486A8B">
            <w:pPr>
              <w:spacing w:line="400" w:lineRule="exact"/>
              <w:jc w:val="left"/>
              <w:rPr>
                <w:rFonts w:asciiTheme="minorEastAsia" w:eastAsiaTheme="minorEastAsia" w:hAnsiTheme="minorEastAsia" w:cstheme="minorBidi"/>
                <w:sz w:val="24"/>
              </w:rPr>
            </w:pPr>
            <w:r w:rsidRPr="00333EC2">
              <w:rPr>
                <w:rFonts w:asciiTheme="minorEastAsia" w:eastAsiaTheme="minorEastAsia" w:hAnsiTheme="minorEastAsia" w:cstheme="minorBidi" w:hint="eastAsia"/>
                <w:sz w:val="24"/>
              </w:rPr>
              <w:t>普通SVM分类</w:t>
            </w:r>
          </w:p>
        </w:tc>
        <w:tc>
          <w:tcPr>
            <w:tcW w:w="1922" w:type="dxa"/>
          </w:tcPr>
          <w:p w:rsidR="00333EC2" w:rsidRDefault="00333EC2" w:rsidP="00486A8B">
            <w:pPr>
              <w:spacing w:line="400" w:lineRule="exact"/>
              <w:jc w:val="left"/>
              <w:rPr>
                <w:rFonts w:asciiTheme="minorEastAsia" w:eastAsiaTheme="minorEastAsia" w:hAnsiTheme="minorEastAsia" w:cstheme="minorBidi"/>
                <w:sz w:val="24"/>
              </w:rPr>
            </w:pPr>
            <w:r w:rsidRPr="00333EC2">
              <w:rPr>
                <w:rFonts w:asciiTheme="minorEastAsia" w:eastAsiaTheme="minorEastAsia" w:hAnsiTheme="minorEastAsia" w:cstheme="minorBidi"/>
                <w:sz w:val="24"/>
              </w:rPr>
              <w:t>0.838409912</w:t>
            </w:r>
          </w:p>
        </w:tc>
      </w:tr>
      <w:tr w:rsidR="00333EC2" w:rsidTr="00333EC2">
        <w:tc>
          <w:tcPr>
            <w:tcW w:w="708" w:type="dxa"/>
          </w:tcPr>
          <w:p w:rsidR="00333EC2" w:rsidRDefault="00333EC2" w:rsidP="00486A8B">
            <w:pPr>
              <w:spacing w:line="400" w:lineRule="exact"/>
              <w:jc w:val="left"/>
              <w:rPr>
                <w:rFonts w:asciiTheme="minorEastAsia" w:eastAsiaTheme="minorEastAsia" w:hAnsiTheme="minorEastAsia" w:cstheme="minorBidi"/>
                <w:sz w:val="24"/>
              </w:rPr>
            </w:pPr>
            <w:r>
              <w:rPr>
                <w:rFonts w:asciiTheme="minorEastAsia" w:eastAsiaTheme="minorEastAsia" w:hAnsiTheme="minorEastAsia" w:cstheme="minorBidi" w:hint="eastAsia"/>
                <w:sz w:val="24"/>
              </w:rPr>
              <w:t>2</w:t>
            </w:r>
          </w:p>
        </w:tc>
        <w:tc>
          <w:tcPr>
            <w:tcW w:w="5245" w:type="dxa"/>
          </w:tcPr>
          <w:p w:rsidR="00333EC2" w:rsidRDefault="00333EC2" w:rsidP="00486A8B">
            <w:pPr>
              <w:spacing w:line="400" w:lineRule="exact"/>
              <w:jc w:val="left"/>
              <w:rPr>
                <w:rFonts w:asciiTheme="minorEastAsia" w:eastAsiaTheme="minorEastAsia" w:hAnsiTheme="minorEastAsia" w:cstheme="minorBidi"/>
                <w:sz w:val="24"/>
              </w:rPr>
            </w:pPr>
            <w:r w:rsidRPr="00333EC2">
              <w:rPr>
                <w:rFonts w:asciiTheme="minorEastAsia" w:eastAsiaTheme="minorEastAsia" w:hAnsiTheme="minorEastAsia" w:cstheme="minorBidi" w:hint="eastAsia"/>
                <w:sz w:val="24"/>
              </w:rPr>
              <w:t>层次SVM分类(HierSVM)</w:t>
            </w:r>
          </w:p>
        </w:tc>
        <w:tc>
          <w:tcPr>
            <w:tcW w:w="1922" w:type="dxa"/>
          </w:tcPr>
          <w:p w:rsidR="00333EC2" w:rsidRDefault="00C70411" w:rsidP="00486A8B">
            <w:pPr>
              <w:spacing w:line="400" w:lineRule="exact"/>
              <w:jc w:val="left"/>
              <w:rPr>
                <w:rFonts w:asciiTheme="minorEastAsia" w:eastAsiaTheme="minorEastAsia" w:hAnsiTheme="minorEastAsia" w:cstheme="minorBidi"/>
                <w:sz w:val="24"/>
              </w:rPr>
            </w:pPr>
            <w:r>
              <w:rPr>
                <w:rFonts w:asciiTheme="minorEastAsia" w:eastAsiaTheme="minorEastAsia" w:hAnsiTheme="minorEastAsia" w:cstheme="minorBidi"/>
                <w:sz w:val="24"/>
              </w:rPr>
              <w:t>0.929272070</w:t>
            </w:r>
          </w:p>
        </w:tc>
      </w:tr>
      <w:tr w:rsidR="00333EC2" w:rsidTr="00333EC2">
        <w:tc>
          <w:tcPr>
            <w:tcW w:w="708" w:type="dxa"/>
          </w:tcPr>
          <w:p w:rsidR="00333EC2" w:rsidRDefault="00333EC2" w:rsidP="00486A8B">
            <w:pPr>
              <w:spacing w:line="400" w:lineRule="exact"/>
              <w:jc w:val="left"/>
              <w:rPr>
                <w:rFonts w:asciiTheme="minorEastAsia" w:eastAsiaTheme="minorEastAsia" w:hAnsiTheme="minorEastAsia" w:cstheme="minorBidi"/>
                <w:sz w:val="24"/>
              </w:rPr>
            </w:pPr>
            <w:r>
              <w:rPr>
                <w:rFonts w:asciiTheme="minorEastAsia" w:eastAsiaTheme="minorEastAsia" w:hAnsiTheme="minorEastAsia" w:cstheme="minorBidi" w:hint="eastAsia"/>
                <w:sz w:val="24"/>
              </w:rPr>
              <w:t>3</w:t>
            </w:r>
          </w:p>
        </w:tc>
        <w:tc>
          <w:tcPr>
            <w:tcW w:w="5245" w:type="dxa"/>
          </w:tcPr>
          <w:p w:rsidR="00333EC2" w:rsidRDefault="00333EC2" w:rsidP="00486A8B">
            <w:pPr>
              <w:spacing w:line="400" w:lineRule="exact"/>
              <w:jc w:val="left"/>
              <w:rPr>
                <w:rFonts w:asciiTheme="minorEastAsia" w:eastAsiaTheme="minorEastAsia" w:hAnsiTheme="minorEastAsia" w:cstheme="minorBidi"/>
                <w:sz w:val="24"/>
              </w:rPr>
            </w:pPr>
            <w:r w:rsidRPr="00333EC2">
              <w:rPr>
                <w:rFonts w:asciiTheme="minorEastAsia" w:eastAsiaTheme="minorEastAsia" w:hAnsiTheme="minorEastAsia" w:cstheme="minorBidi" w:hint="eastAsia"/>
                <w:sz w:val="24"/>
              </w:rPr>
              <w:t>规则与层次SVM结合的分类(Rule+HierSVM)</w:t>
            </w:r>
          </w:p>
        </w:tc>
        <w:tc>
          <w:tcPr>
            <w:tcW w:w="1922" w:type="dxa"/>
          </w:tcPr>
          <w:p w:rsidR="00333EC2" w:rsidRDefault="00C70411" w:rsidP="00486A8B">
            <w:pPr>
              <w:spacing w:line="400" w:lineRule="exact"/>
              <w:jc w:val="left"/>
              <w:rPr>
                <w:rFonts w:asciiTheme="minorEastAsia" w:eastAsiaTheme="minorEastAsia" w:hAnsiTheme="minorEastAsia" w:cstheme="minorBidi"/>
                <w:sz w:val="24"/>
              </w:rPr>
            </w:pPr>
            <w:r>
              <w:rPr>
                <w:rFonts w:asciiTheme="minorEastAsia" w:eastAsiaTheme="minorEastAsia" w:hAnsiTheme="minorEastAsia" w:cstheme="minorBidi"/>
                <w:sz w:val="24"/>
              </w:rPr>
              <w:t>0.957666494</w:t>
            </w:r>
          </w:p>
        </w:tc>
      </w:tr>
    </w:tbl>
    <w:p w:rsidR="00804BBA" w:rsidRDefault="00804BBA" w:rsidP="00C70411">
      <w:pPr>
        <w:spacing w:line="400" w:lineRule="exact"/>
        <w:jc w:val="left"/>
        <w:rPr>
          <w:rFonts w:asciiTheme="minorEastAsia" w:eastAsiaTheme="minorEastAsia" w:hAnsiTheme="minorEastAsia" w:cstheme="minorBidi" w:hint="eastAsia"/>
          <w:sz w:val="24"/>
        </w:rPr>
      </w:pPr>
    </w:p>
    <w:p w:rsidR="00A96853" w:rsidRPr="00A96853" w:rsidRDefault="00A96853" w:rsidP="00486A8B">
      <w:pPr>
        <w:spacing w:line="400" w:lineRule="exact"/>
        <w:ind w:firstLineChars="200" w:firstLine="480"/>
        <w:jc w:val="left"/>
        <w:rPr>
          <w:rFonts w:asciiTheme="minorEastAsia" w:eastAsiaTheme="minorEastAsia" w:hAnsiTheme="minorEastAsia" w:cstheme="minorBidi"/>
          <w:sz w:val="24"/>
        </w:rPr>
      </w:pPr>
      <w:r w:rsidRPr="00A96853">
        <w:rPr>
          <w:rFonts w:asciiTheme="minorEastAsia" w:eastAsiaTheme="minorEastAsia" w:hAnsiTheme="minorEastAsia" w:cstheme="minorBidi"/>
          <w:sz w:val="24"/>
        </w:rPr>
        <w:t>上表数据是对训练集进行交叉验证实验所得到的结果</w:t>
      </w:r>
      <w:r w:rsidRPr="00A96853">
        <w:rPr>
          <w:rFonts w:asciiTheme="minorEastAsia" w:eastAsiaTheme="minorEastAsia" w:hAnsiTheme="minorEastAsia" w:cstheme="minorBidi" w:hint="eastAsia"/>
          <w:sz w:val="24"/>
        </w:rPr>
        <w:t>。其中SVM分类器均采用了以</w:t>
      </w:r>
      <w:r w:rsidRPr="00A96853">
        <w:rPr>
          <w:rFonts w:eastAsiaTheme="minorEastAsia"/>
          <w:sz w:val="24"/>
        </w:rPr>
        <w:t>TF/IDF</w:t>
      </w:r>
      <w:r w:rsidRPr="00A96853">
        <w:rPr>
          <w:rFonts w:asciiTheme="minorEastAsia" w:eastAsiaTheme="minorEastAsia" w:hAnsiTheme="minorEastAsia" w:cstheme="minorBidi" w:hint="eastAsia"/>
          <w:sz w:val="24"/>
        </w:rPr>
        <w:t>方法计算词条权重，过滤了停用词、人名和同义词替换，核函数为线性核函数，对错误样本的惩罚因子设为1。</w:t>
      </w:r>
    </w:p>
    <w:p w:rsidR="00A96853" w:rsidRPr="00A96853" w:rsidRDefault="00A96853" w:rsidP="00F36FC9">
      <w:pPr>
        <w:spacing w:line="400" w:lineRule="exact"/>
        <w:ind w:firstLineChars="200" w:firstLine="480"/>
        <w:jc w:val="left"/>
        <w:rPr>
          <w:ins w:id="0" w:author="高琰" w:date="2016-07-28T13:49:00Z"/>
          <w:rFonts w:asciiTheme="minorEastAsia" w:eastAsiaTheme="minorEastAsia" w:hAnsiTheme="minorEastAsia" w:cstheme="minorBidi"/>
          <w:sz w:val="24"/>
        </w:rPr>
      </w:pPr>
      <w:ins w:id="1" w:author="高琰" w:date="2016-07-28T13:49:00Z">
        <w:r w:rsidRPr="00A96853">
          <w:rPr>
            <w:rFonts w:asciiTheme="minorEastAsia" w:eastAsiaTheme="minorEastAsia" w:hAnsiTheme="minorEastAsia" w:cstheme="minorBidi" w:hint="eastAsia"/>
            <w:sz w:val="24"/>
          </w:rPr>
          <w:lastRenderedPageBreak/>
          <w:t>普通</w:t>
        </w:r>
      </w:ins>
      <w:r w:rsidRPr="00A96853">
        <w:rPr>
          <w:rFonts w:asciiTheme="minorEastAsia" w:eastAsiaTheme="minorEastAsia" w:hAnsiTheme="minorEastAsia" w:cstheme="minorBidi" w:hint="eastAsia"/>
          <w:sz w:val="24"/>
        </w:rPr>
        <w:t>SVM分类器和层次SVM分类器的不同之处为层次SVM分类器具有层次关系结构。从图表中数据可以看到，层次SVM分类器相对于普通SVM分类器，分类准确率提高了</w:t>
      </w:r>
      <w:r w:rsidR="00D77FD6">
        <w:rPr>
          <w:rFonts w:asciiTheme="minorEastAsia" w:eastAsiaTheme="minorEastAsia" w:hAnsiTheme="minorEastAsia" w:cstheme="minorBidi" w:hint="eastAsia"/>
          <w:sz w:val="24"/>
        </w:rPr>
        <w:t>约9.1</w:t>
      </w:r>
      <w:r w:rsidRPr="00A96853">
        <w:rPr>
          <w:rFonts w:asciiTheme="minorEastAsia" w:eastAsiaTheme="minorEastAsia" w:hAnsiTheme="minorEastAsia" w:cstheme="minorBidi" w:hint="eastAsia"/>
          <w:sz w:val="24"/>
        </w:rPr>
        <w:t>个百分点。本实验数据的层次结构比较简单，理论上来说，具有更复杂层次的实验样本数据更能凸显层次分类器的分类效果。而规则与层次SVM结合的分类又比单纯的层次SVM分类高出</w:t>
      </w:r>
      <w:r w:rsidR="00D77FD6">
        <w:rPr>
          <w:rFonts w:asciiTheme="minorEastAsia" w:eastAsiaTheme="minorEastAsia" w:hAnsiTheme="minorEastAsia" w:cstheme="minorBidi" w:hint="eastAsia"/>
          <w:sz w:val="24"/>
        </w:rPr>
        <w:t>约2.84</w:t>
      </w:r>
      <w:r w:rsidRPr="00A96853">
        <w:rPr>
          <w:rFonts w:asciiTheme="minorEastAsia" w:eastAsiaTheme="minorEastAsia" w:hAnsiTheme="minorEastAsia" w:cstheme="minorBidi" w:hint="eastAsia"/>
          <w:sz w:val="24"/>
        </w:rPr>
        <w:t>个百分点，说明对于数量较少的非财产案件采用规则匹配分类更为合理。总体而言，</w:t>
      </w:r>
      <w:r w:rsidR="00D77FD6">
        <w:rPr>
          <w:rFonts w:asciiTheme="minorEastAsia" w:eastAsiaTheme="minorEastAsia" w:hAnsiTheme="minorEastAsia" w:cstheme="minorBidi" w:hint="eastAsia"/>
          <w:sz w:val="24"/>
        </w:rPr>
        <w:t>在这些分类器中，</w:t>
      </w:r>
      <w:r w:rsidRPr="00A96853">
        <w:rPr>
          <w:rFonts w:asciiTheme="minorEastAsia" w:eastAsiaTheme="minorEastAsia" w:hAnsiTheme="minorEastAsia" w:cstheme="minorBidi" w:hint="eastAsia"/>
          <w:sz w:val="24"/>
        </w:rPr>
        <w:t>规则与层次SVM结合的分类效果</w:t>
      </w:r>
      <w:r w:rsidR="00D77FD6">
        <w:rPr>
          <w:rFonts w:asciiTheme="minorEastAsia" w:eastAsiaTheme="minorEastAsia" w:hAnsiTheme="minorEastAsia" w:cstheme="minorBidi" w:hint="eastAsia"/>
          <w:sz w:val="24"/>
        </w:rPr>
        <w:t>达到</w:t>
      </w:r>
      <w:r w:rsidRPr="00A96853">
        <w:rPr>
          <w:rFonts w:asciiTheme="minorEastAsia" w:eastAsiaTheme="minorEastAsia" w:hAnsiTheme="minorEastAsia" w:cstheme="minorBidi" w:hint="eastAsia"/>
          <w:sz w:val="24"/>
        </w:rPr>
        <w:t>最优。</w:t>
      </w:r>
    </w:p>
    <w:p w:rsidR="00A96853" w:rsidRPr="00A96853" w:rsidRDefault="00A96853" w:rsidP="00F36FC9">
      <w:pPr>
        <w:spacing w:line="400" w:lineRule="exact"/>
        <w:ind w:firstLineChars="200" w:firstLine="480"/>
        <w:jc w:val="left"/>
        <w:rPr>
          <w:rFonts w:asciiTheme="minorEastAsia" w:eastAsiaTheme="minorEastAsia" w:hAnsiTheme="minorEastAsia" w:cstheme="minorBidi"/>
          <w:sz w:val="24"/>
        </w:rPr>
      </w:pPr>
      <w:r w:rsidRPr="00A96853">
        <w:rPr>
          <w:rFonts w:asciiTheme="minorEastAsia" w:eastAsiaTheme="minorEastAsia" w:hAnsiTheme="minorEastAsia" w:cstheme="minorBidi"/>
          <w:sz w:val="24"/>
        </w:rPr>
        <w:t>案件分类可应用于</w:t>
      </w:r>
      <w:r w:rsidR="000D6460">
        <w:rPr>
          <w:rFonts w:asciiTheme="minorEastAsia" w:eastAsiaTheme="minorEastAsia" w:hAnsiTheme="minorEastAsia" w:cstheme="minorBidi" w:hint="eastAsia"/>
          <w:sz w:val="24"/>
        </w:rPr>
        <w:t>服务治安态势分析，预测各类案件的发生趋势，辅助警务人员决策，还能支持原有公安系统更好地打击犯罪、提高响应能力和作战能力。</w:t>
      </w:r>
    </w:p>
    <w:p w:rsidR="00A96853" w:rsidRPr="00CF42C4" w:rsidRDefault="00A96853" w:rsidP="00F36FC9">
      <w:pPr>
        <w:shd w:val="clear" w:color="auto" w:fill="FFFFFF"/>
        <w:snapToGrid w:val="0"/>
        <w:spacing w:line="400" w:lineRule="exact"/>
        <w:ind w:firstLineChars="178" w:firstLine="427"/>
        <w:jc w:val="left"/>
        <w:rPr>
          <w:rFonts w:ascii="宋体" w:eastAsia="宋体" w:hAnsi="宋体"/>
          <w:sz w:val="24"/>
        </w:rPr>
      </w:pPr>
    </w:p>
    <w:p w:rsidR="0024694C" w:rsidRDefault="0024694C" w:rsidP="00F36FC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sz w:val="24"/>
        </w:rPr>
        <w:t>第四章</w:t>
      </w:r>
      <w:r w:rsidRPr="00CF42C4">
        <w:rPr>
          <w:rFonts w:ascii="宋体" w:eastAsia="宋体" w:hAnsi="宋体" w:hint="eastAsia"/>
          <w:sz w:val="24"/>
        </w:rPr>
        <w:t xml:space="preserve"> 案件信息要素提取</w:t>
      </w:r>
    </w:p>
    <w:p w:rsidR="00A96853" w:rsidRPr="00A96853" w:rsidRDefault="00A96853" w:rsidP="00F36FC9">
      <w:pPr>
        <w:spacing w:line="400" w:lineRule="exact"/>
        <w:rPr>
          <w:rFonts w:eastAsiaTheme="minorEastAsia"/>
          <w:sz w:val="24"/>
        </w:rPr>
      </w:pPr>
      <w:r w:rsidRPr="00A96853">
        <w:rPr>
          <w:rFonts w:ascii="宋体" w:eastAsia="宋体" w:hAnsi="宋体" w:hint="eastAsia"/>
          <w:sz w:val="24"/>
        </w:rPr>
        <w:t>案件要素抽取是提取案件中有用的信息点，或者说有利于破案的线索。</w:t>
      </w:r>
      <w:bookmarkStart w:id="2" w:name="_GoBack"/>
      <w:bookmarkEnd w:id="2"/>
      <w:r w:rsidRPr="00A96853">
        <w:rPr>
          <w:rFonts w:ascii="宋体" w:eastAsia="宋体" w:hAnsi="宋体" w:hint="eastAsia"/>
          <w:sz w:val="24"/>
        </w:rPr>
        <w:t>根据公安方面提出的要求，需要提取目标信息点为作案时间、涉案金额、身份证号、涉案网址、涉案银行账号、电话号码、QQ号码、交通工具、作案人员结构、公交线路、公交站点。作案时间可用于统计某个时间段内的总体或某类犯罪案件发生频率，涉案金额主要应用于统计犯罪案件造成的经济损失，其他的信息点均为重要的破案线索，利用线索的相关性，可对案件做进一步处理，如串案、并案。其中，提取的作案时间如“2016年1月1日”，“2016年10月”，格式化为 “2016/01/01”、“2016/10”；涉案金额描述形式多样，如“被偷现金500元，苹果手机一台，现价值约为2000元，共计损失2500元”，所提取涉案金额为2500，为了保证后期统计的正确性，所以将分散的涉案金额进行合计或只</w:t>
      </w:r>
      <w:r w:rsidRPr="00A96853">
        <w:rPr>
          <w:rFonts w:eastAsiaTheme="minorEastAsia" w:hint="eastAsia"/>
          <w:sz w:val="24"/>
        </w:rPr>
        <w:t>提取合计损失金额，最终只保留一个总金额；提取的交通工具信息点的描述形如“一辆银白色轿车”、“无牌黑色面包车”；作案人员的描述形如“一个中年男子”、“两名男子和一名女子”等，提取并修整为“□男□女”格式，如“</w:t>
      </w:r>
      <w:r w:rsidRPr="00A96853">
        <w:rPr>
          <w:rFonts w:eastAsiaTheme="minorEastAsia" w:hint="eastAsia"/>
          <w:sz w:val="24"/>
        </w:rPr>
        <w:t>2</w:t>
      </w:r>
      <w:r w:rsidRPr="00A96853">
        <w:rPr>
          <w:rFonts w:eastAsiaTheme="minorEastAsia" w:hint="eastAsia"/>
          <w:sz w:val="24"/>
        </w:rPr>
        <w:t>男</w:t>
      </w:r>
      <w:r w:rsidRPr="00A96853">
        <w:rPr>
          <w:rFonts w:eastAsiaTheme="minorEastAsia" w:hint="eastAsia"/>
          <w:sz w:val="24"/>
        </w:rPr>
        <w:t>1</w:t>
      </w:r>
      <w:r w:rsidRPr="00A96853">
        <w:rPr>
          <w:rFonts w:eastAsiaTheme="minorEastAsia" w:hint="eastAsia"/>
          <w:sz w:val="24"/>
        </w:rPr>
        <w:t>女”。</w:t>
      </w:r>
    </w:p>
    <w:p w:rsidR="00A96853" w:rsidRPr="00A96853" w:rsidRDefault="00A96853" w:rsidP="00F36FC9">
      <w:pPr>
        <w:spacing w:line="400" w:lineRule="exact"/>
        <w:ind w:firstLineChars="200" w:firstLine="480"/>
        <w:rPr>
          <w:rFonts w:eastAsiaTheme="minorEastAsia"/>
          <w:sz w:val="24"/>
        </w:rPr>
      </w:pPr>
      <w:r w:rsidRPr="00A96853">
        <w:rPr>
          <w:rFonts w:eastAsiaTheme="minorEastAsia" w:hint="eastAsia"/>
          <w:sz w:val="24"/>
        </w:rPr>
        <w:t>这部分应用正则表达式匹配方法。正则表达式在文本匹配和文本抽取方面有着强大的功能，在实际工作中如匹配用户邮箱，手机号码，抽取网页内容和网络安全检测等领域有着广泛的应用</w:t>
      </w:r>
      <w:r w:rsidRPr="00A96853">
        <w:rPr>
          <w:rFonts w:eastAsiaTheme="minorEastAsia" w:hint="eastAsia"/>
          <w:sz w:val="24"/>
          <w:vertAlign w:val="superscript"/>
        </w:rPr>
        <w:t>[</w:t>
      </w:r>
      <w:r w:rsidRPr="00A96853">
        <w:rPr>
          <w:rFonts w:eastAsiaTheme="minorEastAsia"/>
          <w:sz w:val="24"/>
          <w:vertAlign w:val="superscript"/>
        </w:rPr>
        <w:t>6</w:t>
      </w:r>
      <w:r w:rsidRPr="00A96853">
        <w:rPr>
          <w:rFonts w:eastAsiaTheme="minorEastAsia" w:hint="eastAsia"/>
          <w:sz w:val="24"/>
          <w:vertAlign w:val="superscript"/>
        </w:rPr>
        <w:t>]</w:t>
      </w:r>
      <w:r w:rsidRPr="00A96853">
        <w:rPr>
          <w:rFonts w:eastAsiaTheme="minorEastAsia" w:hint="eastAsia"/>
          <w:sz w:val="24"/>
        </w:rPr>
        <w:t>。对于案件文本，虽然是以半结构化文本的形式记录在库的，但其内容本身结构并不复杂，比较单一，符合时间、地点、人物、事件此类简单的语法结构。难点在于必须考虑正则表达式的容错性，因此，在充分研究分析案件文本数据之后，详尽罗列出各项信息抽取的规则，并测试修改，最终整合成正则表达式。将正则表达式匹配案件文本中的语句，抽取相应的信息。示例如下表所示：</w:t>
      </w:r>
    </w:p>
    <w:p w:rsidR="00A96853" w:rsidRPr="00A96853" w:rsidRDefault="00A96853" w:rsidP="00F36FC9">
      <w:pPr>
        <w:shd w:val="clear" w:color="auto" w:fill="FFFFFF"/>
        <w:snapToGrid w:val="0"/>
        <w:spacing w:line="400" w:lineRule="exact"/>
        <w:ind w:firstLineChars="178" w:firstLine="427"/>
        <w:jc w:val="left"/>
        <w:rPr>
          <w:rFonts w:ascii="宋体" w:eastAsia="宋体" w:hAnsi="宋体"/>
          <w:sz w:val="24"/>
        </w:rPr>
      </w:pPr>
      <w:r w:rsidRPr="00A96853">
        <w:rPr>
          <w:rFonts w:ascii="宋体" w:eastAsia="宋体" w:hAnsi="宋体" w:hint="eastAsia"/>
          <w:sz w:val="24"/>
        </w:rPr>
        <w:t>2.2 案件要素抽取的主要应用</w:t>
      </w:r>
    </w:p>
    <w:p w:rsidR="00A96853" w:rsidRPr="00A96853" w:rsidRDefault="00A96853" w:rsidP="00F36FC9">
      <w:pPr>
        <w:shd w:val="clear" w:color="auto" w:fill="FFFFFF"/>
        <w:snapToGrid w:val="0"/>
        <w:spacing w:line="400" w:lineRule="exact"/>
        <w:ind w:firstLineChars="178" w:firstLine="427"/>
        <w:jc w:val="left"/>
        <w:rPr>
          <w:rFonts w:ascii="宋体" w:eastAsia="宋体" w:hAnsi="宋体"/>
          <w:sz w:val="24"/>
        </w:rPr>
      </w:pPr>
      <w:r w:rsidRPr="00A96853">
        <w:rPr>
          <w:rFonts w:ascii="宋体" w:eastAsia="宋体" w:hAnsi="宋体" w:hint="eastAsia"/>
          <w:sz w:val="24"/>
        </w:rPr>
        <w:lastRenderedPageBreak/>
        <w:t>1.</w:t>
      </w:r>
      <w:r w:rsidRPr="00A96853">
        <w:rPr>
          <w:rFonts w:ascii="宋体" w:eastAsia="宋体" w:hAnsi="宋体" w:hint="eastAsia"/>
          <w:sz w:val="24"/>
        </w:rPr>
        <w:tab/>
        <w:t>简化案件信息录入。自动填充相关信息项，使警务人员免于重复冗余的信息录入；</w:t>
      </w:r>
    </w:p>
    <w:p w:rsidR="00A96853" w:rsidRPr="00A96853" w:rsidRDefault="00A96853" w:rsidP="00F36FC9">
      <w:pPr>
        <w:shd w:val="clear" w:color="auto" w:fill="FFFFFF"/>
        <w:snapToGrid w:val="0"/>
        <w:spacing w:line="400" w:lineRule="exact"/>
        <w:ind w:firstLineChars="178" w:firstLine="427"/>
        <w:jc w:val="left"/>
        <w:rPr>
          <w:rFonts w:ascii="宋体" w:eastAsia="宋体" w:hAnsi="宋体"/>
          <w:sz w:val="24"/>
        </w:rPr>
      </w:pPr>
      <w:r w:rsidRPr="00A96853">
        <w:rPr>
          <w:rFonts w:ascii="宋体" w:eastAsia="宋体" w:hAnsi="宋体" w:hint="eastAsia"/>
          <w:sz w:val="24"/>
        </w:rPr>
        <w:t>2.</w:t>
      </w:r>
      <w:r w:rsidRPr="00A96853">
        <w:rPr>
          <w:rFonts w:ascii="宋体" w:eastAsia="宋体" w:hAnsi="宋体" w:hint="eastAsia"/>
          <w:sz w:val="24"/>
        </w:rPr>
        <w:tab/>
        <w:t>支持多维度分析统计案件。在作案时间、涉案金额、身份证号、银行账号、电话号码、QQ号码、涉案网址、人员结构、交通工具、公交线路、公交站点这11个维度下对案件进行综合统计分析，有助于案件材料的归纳整理工作；</w:t>
      </w:r>
    </w:p>
    <w:p w:rsidR="00A96853" w:rsidRPr="00A96853" w:rsidRDefault="00A96853" w:rsidP="00F36FC9">
      <w:pPr>
        <w:spacing w:line="400" w:lineRule="exact"/>
        <w:ind w:firstLineChars="200" w:firstLine="480"/>
        <w:rPr>
          <w:rFonts w:eastAsiaTheme="minorEastAsia"/>
          <w:sz w:val="24"/>
        </w:rPr>
      </w:pPr>
      <w:r w:rsidRPr="00A96853">
        <w:rPr>
          <w:rFonts w:ascii="宋体" w:eastAsia="宋体" w:hAnsi="宋体" w:hint="eastAsia"/>
          <w:sz w:val="24"/>
        </w:rPr>
        <w:t>3.</w:t>
      </w:r>
      <w:r w:rsidRPr="00A96853">
        <w:rPr>
          <w:rFonts w:ascii="宋体" w:eastAsia="宋体" w:hAnsi="宋体" w:hint="eastAsia"/>
          <w:sz w:val="24"/>
        </w:rPr>
        <w:tab/>
        <w:t>自动串并案件。在原导入的案件数据的基础上，返回“串并编号”和“串并要素”。则具有相同“串并编号”的案件即为系统自动串并的案件，“串并要素”即为同组串并案件具有的相</w:t>
      </w:r>
      <w:r w:rsidRPr="00A96853">
        <w:rPr>
          <w:rFonts w:eastAsiaTheme="minorEastAsia" w:hint="eastAsia"/>
          <w:sz w:val="24"/>
        </w:rPr>
        <w:t>同要素信息（涉案网址、涉案银行账号、电话号码、</w:t>
      </w:r>
      <w:r w:rsidRPr="00A96853">
        <w:rPr>
          <w:rFonts w:eastAsiaTheme="minorEastAsia" w:hint="eastAsia"/>
          <w:sz w:val="24"/>
        </w:rPr>
        <w:t>QQ</w:t>
      </w:r>
      <w:r w:rsidRPr="00A96853">
        <w:rPr>
          <w:rFonts w:eastAsiaTheme="minorEastAsia" w:hint="eastAsia"/>
          <w:sz w:val="24"/>
        </w:rPr>
        <w:t>号码）。警务人员通过“串并编号”的最大值即可掌握串并案件的总组数，快速了解正在活动的犯罪团伙数量；同一“串并编号”的数量反映出每组案件的规模，从而能够科学安排警力优先针对社会影响较大的多发性案件开展侦查；通过相同的“串并编号”可将相关案件线索串联起来，更有效的侦破打击违法犯罪。所抽取出的案件要素为串并案件提供依据，串并案的意义不仅在于为侦查活动提供情报信息，还在于能够增加案件信息（特别是近年来流行的电信诈骗、微信诈骗等），促使公安机关受理案件，及时发现此类案件新的诈骗特点，是侦查人员全面了解案情，及时调整主动侦查的方向</w:t>
      </w:r>
      <w:r w:rsidRPr="000D6460">
        <w:rPr>
          <w:rFonts w:eastAsiaTheme="minorEastAsia" w:hint="eastAsia"/>
          <w:sz w:val="24"/>
        </w:rPr>
        <w:t>[</w:t>
      </w:r>
      <w:r w:rsidRPr="000D6460">
        <w:rPr>
          <w:rFonts w:eastAsiaTheme="minorEastAsia"/>
          <w:sz w:val="24"/>
        </w:rPr>
        <w:t>7</w:t>
      </w:r>
      <w:r w:rsidRPr="000D6460">
        <w:rPr>
          <w:rFonts w:eastAsiaTheme="minorEastAsia" w:hint="eastAsia"/>
          <w:sz w:val="24"/>
        </w:rPr>
        <w:t>]</w:t>
      </w:r>
      <w:r w:rsidRPr="00A96853">
        <w:rPr>
          <w:rFonts w:eastAsiaTheme="minorEastAsia" w:hint="eastAsia"/>
          <w:sz w:val="24"/>
        </w:rPr>
        <w:t>。</w:t>
      </w:r>
    </w:p>
    <w:p w:rsidR="00A96853" w:rsidRPr="00A96853" w:rsidRDefault="00A96853" w:rsidP="00F36FC9">
      <w:pPr>
        <w:spacing w:line="400" w:lineRule="exact"/>
        <w:ind w:firstLineChars="200" w:firstLine="480"/>
        <w:rPr>
          <w:rFonts w:eastAsiaTheme="minorEastAsia"/>
          <w:sz w:val="24"/>
        </w:rPr>
      </w:pPr>
      <w:r w:rsidRPr="00A96853">
        <w:rPr>
          <w:rFonts w:eastAsiaTheme="minorEastAsia" w:hint="eastAsia"/>
          <w:sz w:val="24"/>
        </w:rPr>
        <w:t>本节对上述系统各模块的功能进行了测试和评估。本系统平台为</w:t>
      </w:r>
      <w:r w:rsidRPr="00A96853">
        <w:rPr>
          <w:rFonts w:eastAsiaTheme="minorEastAsia" w:hint="eastAsia"/>
          <w:sz w:val="24"/>
        </w:rPr>
        <w:t>Windows8.1 64 bit</w:t>
      </w:r>
      <w:r w:rsidRPr="00A96853">
        <w:rPr>
          <w:rFonts w:eastAsiaTheme="minorEastAsia" w:hint="eastAsia"/>
          <w:sz w:val="24"/>
        </w:rPr>
        <w:t>操作系统，实验程序所用的编写语言为</w:t>
      </w:r>
      <w:r w:rsidRPr="00A96853">
        <w:rPr>
          <w:rFonts w:eastAsiaTheme="minorEastAsia" w:hint="eastAsia"/>
          <w:sz w:val="24"/>
        </w:rPr>
        <w:t>Python</w:t>
      </w:r>
      <w:r w:rsidRPr="00A96853">
        <w:rPr>
          <w:rFonts w:eastAsiaTheme="minorEastAsia"/>
          <w:sz w:val="24"/>
        </w:rPr>
        <w:t>2.7.9</w:t>
      </w:r>
      <w:r w:rsidRPr="00A96853">
        <w:rPr>
          <w:rFonts w:eastAsiaTheme="minorEastAsia" w:hint="eastAsia"/>
          <w:sz w:val="24"/>
        </w:rPr>
        <w:t>，数据库为</w:t>
      </w:r>
      <w:r w:rsidRPr="00A96853">
        <w:rPr>
          <w:rFonts w:eastAsiaTheme="minorEastAsia" w:hint="eastAsia"/>
          <w:sz w:val="24"/>
        </w:rPr>
        <w:t>MS</w:t>
      </w:r>
      <w:r w:rsidRPr="00A96853">
        <w:rPr>
          <w:rFonts w:eastAsiaTheme="minorEastAsia"/>
          <w:sz w:val="24"/>
        </w:rPr>
        <w:t xml:space="preserve"> Excel2013</w:t>
      </w:r>
      <w:r w:rsidRPr="00A96853">
        <w:rPr>
          <w:rFonts w:eastAsiaTheme="minorEastAsia" w:hint="eastAsia"/>
          <w:sz w:val="24"/>
        </w:rPr>
        <w:t>，程序界面简洁友好，简单易用。</w:t>
      </w:r>
    </w:p>
    <w:p w:rsidR="00A96853" w:rsidRPr="00A96853" w:rsidRDefault="00A96853" w:rsidP="00F36FC9">
      <w:pPr>
        <w:spacing w:line="400" w:lineRule="exact"/>
        <w:rPr>
          <w:rFonts w:eastAsiaTheme="minorEastAsia"/>
          <w:sz w:val="24"/>
        </w:rPr>
      </w:pPr>
      <w:r w:rsidRPr="00A96853">
        <w:rPr>
          <w:rFonts w:eastAsiaTheme="minorEastAsia"/>
          <w:sz w:val="24"/>
        </w:rPr>
        <w:t>4</w:t>
      </w:r>
      <w:r w:rsidRPr="00A96853">
        <w:rPr>
          <w:rFonts w:eastAsiaTheme="minorEastAsia" w:hint="eastAsia"/>
          <w:sz w:val="24"/>
        </w:rPr>
        <w:t>.1</w:t>
      </w:r>
      <w:r w:rsidRPr="00A96853">
        <w:rPr>
          <w:rFonts w:eastAsiaTheme="minorEastAsia" w:hint="eastAsia"/>
          <w:sz w:val="24"/>
        </w:rPr>
        <w:tab/>
      </w:r>
      <w:r w:rsidRPr="00A96853">
        <w:rPr>
          <w:rFonts w:eastAsiaTheme="minorEastAsia" w:hint="eastAsia"/>
          <w:sz w:val="24"/>
        </w:rPr>
        <w:t>信息抽取评估与应用</w:t>
      </w:r>
    </w:p>
    <w:p w:rsidR="00A96853" w:rsidRPr="00A96853" w:rsidRDefault="00A96853" w:rsidP="00F36FC9">
      <w:pPr>
        <w:spacing w:line="400" w:lineRule="exact"/>
        <w:ind w:firstLineChars="200" w:firstLine="480"/>
        <w:rPr>
          <w:rFonts w:eastAsiaTheme="minorEastAsia"/>
          <w:sz w:val="24"/>
        </w:rPr>
      </w:pPr>
      <w:r w:rsidRPr="00A96853">
        <w:rPr>
          <w:rFonts w:eastAsiaTheme="minorEastAsia" w:hint="eastAsia"/>
          <w:sz w:val="24"/>
        </w:rPr>
        <w:t>本部分实验以</w:t>
      </w:r>
      <w:r w:rsidRPr="00A96853">
        <w:rPr>
          <w:rFonts w:eastAsiaTheme="minorEastAsia" w:hint="eastAsia"/>
          <w:sz w:val="24"/>
        </w:rPr>
        <w:t>2015</w:t>
      </w:r>
      <w:r w:rsidRPr="00A96853">
        <w:rPr>
          <w:rFonts w:eastAsiaTheme="minorEastAsia" w:hint="eastAsia"/>
          <w:sz w:val="24"/>
        </w:rPr>
        <w:t>年</w:t>
      </w:r>
      <w:r w:rsidRPr="00A96853">
        <w:rPr>
          <w:rFonts w:eastAsiaTheme="minorEastAsia" w:hint="eastAsia"/>
          <w:sz w:val="24"/>
        </w:rPr>
        <w:t>10</w:t>
      </w:r>
      <w:r w:rsidRPr="00A96853">
        <w:rPr>
          <w:rFonts w:eastAsiaTheme="minorEastAsia" w:hint="eastAsia"/>
          <w:sz w:val="24"/>
        </w:rPr>
        <w:t>月</w:t>
      </w:r>
      <w:r w:rsidRPr="00A96853">
        <w:rPr>
          <w:rFonts w:eastAsiaTheme="minorEastAsia" w:hint="eastAsia"/>
          <w:sz w:val="24"/>
        </w:rPr>
        <w:t>01</w:t>
      </w:r>
      <w:r w:rsidRPr="00A96853">
        <w:rPr>
          <w:rFonts w:eastAsiaTheme="minorEastAsia" w:hint="eastAsia"/>
          <w:sz w:val="24"/>
        </w:rPr>
        <w:t>日至</w:t>
      </w:r>
      <w:r w:rsidRPr="00A96853">
        <w:rPr>
          <w:rFonts w:eastAsiaTheme="minorEastAsia" w:hint="eastAsia"/>
          <w:sz w:val="24"/>
        </w:rPr>
        <w:t>2015</w:t>
      </w:r>
      <w:r w:rsidRPr="00A96853">
        <w:rPr>
          <w:rFonts w:eastAsiaTheme="minorEastAsia" w:hint="eastAsia"/>
          <w:sz w:val="24"/>
        </w:rPr>
        <w:t>年</w:t>
      </w:r>
      <w:r w:rsidRPr="00A96853">
        <w:rPr>
          <w:rFonts w:eastAsiaTheme="minorEastAsia" w:hint="eastAsia"/>
          <w:sz w:val="24"/>
        </w:rPr>
        <w:t>10</w:t>
      </w:r>
      <w:r w:rsidRPr="00A96853">
        <w:rPr>
          <w:rFonts w:eastAsiaTheme="minorEastAsia" w:hint="eastAsia"/>
          <w:sz w:val="24"/>
        </w:rPr>
        <w:t>月</w:t>
      </w:r>
      <w:r w:rsidRPr="00A96853">
        <w:rPr>
          <w:rFonts w:eastAsiaTheme="minorEastAsia" w:hint="eastAsia"/>
          <w:sz w:val="24"/>
        </w:rPr>
        <w:t>05</w:t>
      </w:r>
      <w:r w:rsidRPr="00A96853">
        <w:rPr>
          <w:rFonts w:eastAsiaTheme="minorEastAsia" w:hint="eastAsia"/>
          <w:sz w:val="24"/>
        </w:rPr>
        <w:t>日的</w:t>
      </w:r>
      <w:r w:rsidRPr="00A96853">
        <w:rPr>
          <w:rFonts w:eastAsiaTheme="minorEastAsia" w:hint="eastAsia"/>
          <w:sz w:val="24"/>
        </w:rPr>
        <w:t>8031</w:t>
      </w:r>
      <w:r w:rsidRPr="00A96853">
        <w:rPr>
          <w:rFonts w:eastAsiaTheme="minorEastAsia" w:hint="eastAsia"/>
          <w:sz w:val="24"/>
        </w:rPr>
        <w:t>条案件样本作为实验数据，对信息抽取功能进行了测试。</w:t>
      </w:r>
    </w:p>
    <w:p w:rsidR="00A96853" w:rsidRPr="00A96853" w:rsidRDefault="00A96853" w:rsidP="00F36FC9">
      <w:pPr>
        <w:spacing w:line="400" w:lineRule="exact"/>
        <w:ind w:firstLineChars="200" w:firstLine="480"/>
        <w:rPr>
          <w:rFonts w:eastAsiaTheme="minorEastAsia"/>
          <w:sz w:val="24"/>
        </w:rPr>
      </w:pPr>
      <w:r w:rsidRPr="00A96853">
        <w:rPr>
          <w:rFonts w:eastAsiaTheme="minorEastAsia"/>
          <w:sz w:val="24"/>
        </w:rPr>
        <w:t>实验结果要素</w:t>
      </w:r>
      <w:r w:rsidRPr="00A96853">
        <w:rPr>
          <w:rFonts w:eastAsiaTheme="minorEastAsia"/>
          <w:i/>
          <w:sz w:val="24"/>
        </w:rPr>
        <w:t>i</w:t>
      </w:r>
      <w:r w:rsidRPr="00A96853">
        <w:rPr>
          <w:rFonts w:eastAsiaTheme="minorEastAsia"/>
          <w:sz w:val="24"/>
        </w:rPr>
        <w:t>被正确抽取的比例</w:t>
      </w:r>
      <w:r w:rsidRPr="00A96853">
        <w:rPr>
          <w:rFonts w:eastAsiaTheme="minorEastAsia"/>
          <w:i/>
          <w:sz w:val="24"/>
        </w:rPr>
        <w:t>P</w:t>
      </w:r>
      <w:r w:rsidRPr="00A96853">
        <w:rPr>
          <w:rFonts w:eastAsiaTheme="minorEastAsia"/>
          <w:i/>
          <w:sz w:val="24"/>
          <w:vertAlign w:val="subscript"/>
        </w:rPr>
        <w:t>i</w:t>
      </w:r>
      <w:r w:rsidRPr="00A96853">
        <w:rPr>
          <w:rFonts w:eastAsiaTheme="minorEastAsia"/>
          <w:sz w:val="24"/>
        </w:rPr>
        <w:t>为评价指标</w:t>
      </w:r>
      <w:r w:rsidRPr="00A96853">
        <w:rPr>
          <w:rFonts w:eastAsiaTheme="minorEastAsia" w:hint="eastAsia"/>
          <w:sz w:val="24"/>
        </w:rPr>
        <w:t>：</w:t>
      </w:r>
    </w:p>
    <w:p w:rsidR="00A96853" w:rsidRPr="00A96853" w:rsidRDefault="00766945" w:rsidP="000D6460">
      <w:pPr>
        <w:spacing w:line="360" w:lineRule="auto"/>
        <w:ind w:firstLineChars="200" w:firstLine="480"/>
        <w:rPr>
          <w:rFonts w:eastAsia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r>
          <w:rPr>
            <w:rFonts w:ascii="Cambria Math" w:eastAsiaTheme="minorEastAsia" w:hAnsi="Cambria Math"/>
            <w:sz w:val="24"/>
          </w:rPr>
          <m:t>=</m:t>
        </m:r>
        <m:f>
          <m:fPr>
            <m:type m:val="skw"/>
            <m:ctrlPr>
              <w:rPr>
                <w:rFonts w:ascii="Cambria Math" w:eastAsiaTheme="minorEastAsia" w:hAnsi="Cambria Math"/>
                <w:i/>
                <w:sz w:val="24"/>
              </w:rPr>
            </m:ctrlPr>
          </m:fPr>
          <m:num>
            <m:r>
              <w:rPr>
                <w:rFonts w:ascii="Cambria Math" w:eastAsiaTheme="minorEastAsia" w:hAnsi="Cambria Math"/>
                <w:sz w:val="24"/>
              </w:rPr>
              <m:t>rp</m:t>
            </m:r>
          </m:num>
          <m:den>
            <m:r>
              <w:rPr>
                <w:rFonts w:ascii="Cambria Math" w:eastAsiaTheme="minorEastAsia" w:hAnsi="Cambria Math"/>
                <w:sz w:val="24"/>
              </w:rPr>
              <m:t>(rp+wp+up)</m:t>
            </m:r>
          </m:den>
        </m:f>
      </m:oMath>
      <w:r w:rsidR="00A96853" w:rsidRPr="00A96853">
        <w:rPr>
          <w:rFonts w:eastAsiaTheme="minorEastAsia" w:hint="eastAsia"/>
          <w:sz w:val="24"/>
        </w:rPr>
        <w:t>······</w:t>
      </w:r>
      <w:r w:rsidR="00A96853" w:rsidRPr="00A96853">
        <w:rPr>
          <w:rFonts w:eastAsiaTheme="minorEastAsia"/>
          <w:sz w:val="24"/>
        </w:rPr>
        <w:t>2</w:t>
      </w:r>
    </w:p>
    <w:p w:rsidR="00A96853" w:rsidRPr="00A96853" w:rsidRDefault="00A96853" w:rsidP="00F36FC9">
      <w:pPr>
        <w:shd w:val="clear" w:color="auto" w:fill="FFFFFF"/>
        <w:snapToGrid w:val="0"/>
        <w:spacing w:line="400" w:lineRule="exact"/>
        <w:ind w:firstLineChars="178" w:firstLine="427"/>
        <w:jc w:val="left"/>
        <w:rPr>
          <w:rFonts w:ascii="宋体" w:eastAsia="宋体" w:hAnsi="宋体"/>
          <w:sz w:val="24"/>
        </w:rPr>
      </w:pPr>
      <w:r w:rsidRPr="00A96853">
        <w:rPr>
          <w:rFonts w:eastAsiaTheme="minorEastAsia" w:hint="eastAsia"/>
          <w:sz w:val="24"/>
        </w:rPr>
        <w:t>式中：</w:t>
      </w:r>
      <w:r w:rsidRPr="00A96853">
        <w:rPr>
          <w:rFonts w:eastAsiaTheme="minorEastAsia" w:hint="eastAsia"/>
          <w:i/>
          <w:sz w:val="24"/>
        </w:rPr>
        <w:t>rp</w:t>
      </w:r>
      <w:r w:rsidRPr="00A96853">
        <w:rPr>
          <w:rFonts w:eastAsiaTheme="minorEastAsia" w:hint="eastAsia"/>
          <w:sz w:val="24"/>
        </w:rPr>
        <w:t>为要素</w:t>
      </w:r>
      <w:r w:rsidRPr="00A96853">
        <w:rPr>
          <w:rFonts w:eastAsiaTheme="minorEastAsia" w:hint="eastAsia"/>
          <w:i/>
          <w:sz w:val="24"/>
        </w:rPr>
        <w:t>i</w:t>
      </w:r>
      <w:r w:rsidRPr="00A96853">
        <w:rPr>
          <w:rFonts w:eastAsiaTheme="minorEastAsia" w:hint="eastAsia"/>
          <w:sz w:val="24"/>
        </w:rPr>
        <w:t>被正确提取的案件个数，</w:t>
      </w:r>
      <w:r w:rsidRPr="00A96853">
        <w:rPr>
          <w:rFonts w:eastAsiaTheme="minorEastAsia" w:hint="eastAsia"/>
          <w:i/>
          <w:sz w:val="24"/>
        </w:rPr>
        <w:t>wp</w:t>
      </w:r>
      <w:r w:rsidRPr="00A96853">
        <w:rPr>
          <w:rFonts w:eastAsiaTheme="minorEastAsia" w:hint="eastAsia"/>
          <w:sz w:val="24"/>
        </w:rPr>
        <w:t>为要素</w:t>
      </w:r>
      <w:r w:rsidRPr="00A96853">
        <w:rPr>
          <w:rFonts w:eastAsiaTheme="minorEastAsia" w:hint="eastAsia"/>
          <w:i/>
          <w:sz w:val="24"/>
        </w:rPr>
        <w:t>i</w:t>
      </w:r>
      <w:r w:rsidRPr="00A96853">
        <w:rPr>
          <w:rFonts w:eastAsiaTheme="minorEastAsia" w:hint="eastAsia"/>
          <w:sz w:val="24"/>
        </w:rPr>
        <w:t>被错误提取的案件个数，</w:t>
      </w:r>
      <w:r w:rsidRPr="00A96853">
        <w:rPr>
          <w:rFonts w:eastAsiaTheme="minorEastAsia" w:hint="eastAsia"/>
          <w:i/>
          <w:sz w:val="24"/>
        </w:rPr>
        <w:t>up</w:t>
      </w:r>
      <w:r w:rsidRPr="00A96853">
        <w:rPr>
          <w:rFonts w:eastAsiaTheme="minorEastAsia" w:hint="eastAsia"/>
          <w:sz w:val="24"/>
        </w:rPr>
        <w:t>为要素</w:t>
      </w:r>
      <w:r w:rsidRPr="00A96853">
        <w:rPr>
          <w:rFonts w:eastAsiaTheme="minorEastAsia" w:hint="eastAsia"/>
          <w:i/>
          <w:sz w:val="24"/>
        </w:rPr>
        <w:t>i</w:t>
      </w:r>
      <w:r w:rsidRPr="00A96853">
        <w:rPr>
          <w:rFonts w:eastAsiaTheme="minorEastAsia" w:hint="eastAsia"/>
          <w:sz w:val="24"/>
        </w:rPr>
        <w:t>存在但未被提取的案件个数。</w:t>
      </w:r>
    </w:p>
    <w:p w:rsidR="003A573B" w:rsidRDefault="00A96853" w:rsidP="00F36FC9">
      <w:pPr>
        <w:shd w:val="clear" w:color="auto" w:fill="FFFFFF"/>
        <w:snapToGrid w:val="0"/>
        <w:spacing w:line="400" w:lineRule="exact"/>
        <w:ind w:firstLineChars="178" w:firstLine="427"/>
        <w:jc w:val="left"/>
        <w:rPr>
          <w:rFonts w:eastAsiaTheme="minorEastAsia"/>
          <w:sz w:val="24"/>
        </w:rPr>
      </w:pPr>
      <w:r w:rsidRPr="00A96853">
        <w:rPr>
          <w:rFonts w:eastAsiaTheme="minorEastAsia" w:hint="eastAsia"/>
          <w:sz w:val="24"/>
        </w:rPr>
        <w:t>信息抽取效果如图</w:t>
      </w:r>
      <w:r w:rsidRPr="00A96853">
        <w:rPr>
          <w:rFonts w:eastAsiaTheme="minorEastAsia" w:hint="eastAsia"/>
          <w:sz w:val="24"/>
        </w:rPr>
        <w:t>6</w:t>
      </w:r>
      <w:r w:rsidRPr="00A96853">
        <w:rPr>
          <w:rFonts w:eastAsiaTheme="minorEastAsia" w:hint="eastAsia"/>
          <w:sz w:val="24"/>
        </w:rPr>
        <w:t>所示。</w:t>
      </w:r>
    </w:p>
    <w:p w:rsidR="00A96853" w:rsidRPr="00A96853" w:rsidRDefault="00A96853" w:rsidP="00F36FC9">
      <w:pPr>
        <w:spacing w:line="400" w:lineRule="exact"/>
        <w:ind w:firstLineChars="200" w:firstLine="480"/>
        <w:rPr>
          <w:rFonts w:eastAsiaTheme="minorEastAsia"/>
          <w:sz w:val="24"/>
        </w:rPr>
      </w:pPr>
      <w:r w:rsidRPr="00A96853">
        <w:rPr>
          <w:rFonts w:eastAsiaTheme="minorEastAsia" w:hint="eastAsia"/>
          <w:sz w:val="24"/>
        </w:rPr>
        <w:t>信息抽取效果评估：</w:t>
      </w:r>
    </w:p>
    <w:p w:rsidR="00A96853" w:rsidRPr="00A96853" w:rsidRDefault="00A96853" w:rsidP="00F36FC9">
      <w:pPr>
        <w:spacing w:line="400" w:lineRule="exact"/>
        <w:ind w:firstLineChars="200" w:firstLine="480"/>
        <w:rPr>
          <w:rFonts w:eastAsiaTheme="minorEastAsia"/>
          <w:sz w:val="24"/>
        </w:rPr>
      </w:pPr>
      <w:r w:rsidRPr="00A96853">
        <w:rPr>
          <w:rFonts w:eastAsiaTheme="minorEastAsia" w:hint="eastAsia"/>
          <w:sz w:val="24"/>
        </w:rPr>
        <w:t xml:space="preserve">1. </w:t>
      </w:r>
      <w:r w:rsidRPr="00A96853">
        <w:rPr>
          <w:rFonts w:eastAsiaTheme="minorEastAsia" w:hint="eastAsia"/>
          <w:sz w:val="24"/>
        </w:rPr>
        <w:t>金额提取基本准确，但有些案件的金额涉及案件实际发生金额和非实际发生金额，实际发生金额如“被盗一部手机，现价值</w:t>
      </w:r>
      <w:r w:rsidRPr="00A96853">
        <w:rPr>
          <w:rFonts w:eastAsiaTheme="minorEastAsia" w:hint="eastAsia"/>
          <w:sz w:val="24"/>
        </w:rPr>
        <w:t>2000</w:t>
      </w:r>
      <w:r w:rsidRPr="00A96853">
        <w:rPr>
          <w:rFonts w:eastAsiaTheme="minorEastAsia" w:hint="eastAsia"/>
          <w:sz w:val="24"/>
        </w:rPr>
        <w:t>元”，非实际发生金额如“对方打来电话说自己中了五千元大奖”，其中的“五千元”也会被提取出来，这种情况下提取的是非有效金额。</w:t>
      </w:r>
    </w:p>
    <w:p w:rsidR="00A96853" w:rsidRPr="00A96853" w:rsidRDefault="00A96853" w:rsidP="00F36FC9">
      <w:pPr>
        <w:spacing w:line="400" w:lineRule="exact"/>
        <w:ind w:firstLineChars="200" w:firstLine="480"/>
        <w:rPr>
          <w:rFonts w:eastAsiaTheme="minorEastAsia"/>
          <w:sz w:val="24"/>
        </w:rPr>
      </w:pPr>
      <w:r w:rsidRPr="00A96853">
        <w:rPr>
          <w:rFonts w:eastAsiaTheme="minorEastAsia" w:hint="eastAsia"/>
          <w:sz w:val="24"/>
        </w:rPr>
        <w:t xml:space="preserve">2. </w:t>
      </w:r>
      <w:r w:rsidRPr="00A96853">
        <w:rPr>
          <w:rFonts w:eastAsiaTheme="minorEastAsia" w:hint="eastAsia"/>
          <w:sz w:val="24"/>
        </w:rPr>
        <w:t>身份证号码、电话号码、手机号码、</w:t>
      </w:r>
      <w:r w:rsidRPr="00A96853">
        <w:rPr>
          <w:rFonts w:eastAsiaTheme="minorEastAsia" w:hint="eastAsia"/>
          <w:sz w:val="24"/>
        </w:rPr>
        <w:t>QQ</w:t>
      </w:r>
      <w:r w:rsidRPr="00A96853">
        <w:rPr>
          <w:rFonts w:eastAsiaTheme="minorEastAsia" w:hint="eastAsia"/>
          <w:sz w:val="24"/>
        </w:rPr>
        <w:t>号码提取基本全面、完整，但</w:t>
      </w:r>
    </w:p>
    <w:p w:rsidR="00A96853" w:rsidRPr="00A96853" w:rsidRDefault="00A96853" w:rsidP="00F36FC9">
      <w:pPr>
        <w:spacing w:line="400" w:lineRule="exact"/>
        <w:jc w:val="left"/>
        <w:rPr>
          <w:rFonts w:asciiTheme="minorEastAsia" w:eastAsiaTheme="minorEastAsia" w:hAnsiTheme="minorEastAsia" w:cstheme="minorBidi"/>
          <w:sz w:val="24"/>
        </w:rPr>
      </w:pPr>
      <w:r w:rsidRPr="00A96853">
        <w:rPr>
          <w:rFonts w:asciiTheme="minorEastAsia" w:eastAsiaTheme="minorEastAsia" w:hAnsiTheme="minorEastAsia" w:cstheme="minorBidi" w:hint="eastAsia"/>
          <w:sz w:val="24"/>
        </w:rPr>
        <w:t>如上文提到暂时还不能实现区分号码所属为受害者还是嫌疑人，后续研究将借</w:t>
      </w:r>
      <w:r w:rsidRPr="00A96853">
        <w:rPr>
          <w:rFonts w:asciiTheme="minorEastAsia" w:eastAsiaTheme="minorEastAsia" w:hAnsiTheme="minorEastAsia" w:cstheme="minorBidi" w:hint="eastAsia"/>
          <w:sz w:val="24"/>
        </w:rPr>
        <w:lastRenderedPageBreak/>
        <w:t>助语义分析的方法改进</w:t>
      </w:r>
      <w:r w:rsidRPr="00A96853">
        <w:rPr>
          <w:rFonts w:eastAsiaTheme="minorEastAsia"/>
          <w:sz w:val="24"/>
          <w:vertAlign w:val="superscript"/>
        </w:rPr>
        <w:t>[15]</w:t>
      </w:r>
      <w:r w:rsidRPr="00A96853">
        <w:rPr>
          <w:rFonts w:asciiTheme="minorEastAsia" w:eastAsiaTheme="minorEastAsia" w:hAnsiTheme="minorEastAsia" w:cstheme="minorBidi" w:hint="eastAsia"/>
          <w:sz w:val="24"/>
        </w:rPr>
        <w:t>。</w:t>
      </w:r>
    </w:p>
    <w:p w:rsidR="00A96853" w:rsidRPr="00A96853" w:rsidRDefault="00A96853" w:rsidP="00F36FC9">
      <w:pPr>
        <w:spacing w:line="400" w:lineRule="exact"/>
        <w:ind w:firstLineChars="200" w:firstLine="480"/>
        <w:rPr>
          <w:rFonts w:asciiTheme="minorEastAsia" w:eastAsiaTheme="minorEastAsia" w:hAnsiTheme="minorEastAsia" w:cstheme="minorBidi"/>
          <w:sz w:val="24"/>
        </w:rPr>
      </w:pPr>
      <w:r w:rsidRPr="00A96853">
        <w:rPr>
          <w:rFonts w:asciiTheme="minorEastAsia" w:eastAsiaTheme="minorEastAsia" w:hAnsiTheme="minorEastAsia" w:cstheme="minorBidi" w:hint="eastAsia"/>
          <w:sz w:val="24"/>
        </w:rPr>
        <w:t>3</w:t>
      </w:r>
      <w:r w:rsidRPr="00A96853">
        <w:rPr>
          <w:rFonts w:asciiTheme="minorEastAsia" w:eastAsiaTheme="minorEastAsia" w:hAnsiTheme="minorEastAsia" w:cstheme="minorBidi"/>
          <w:sz w:val="24"/>
        </w:rPr>
        <w:t>. 案件中出现的时间基本都可以提取到</w:t>
      </w:r>
      <w:r w:rsidRPr="00A96853">
        <w:rPr>
          <w:rFonts w:asciiTheme="minorEastAsia" w:eastAsiaTheme="minorEastAsia" w:hAnsiTheme="minorEastAsia" w:cstheme="minorBidi" w:hint="eastAsia"/>
          <w:sz w:val="24"/>
        </w:rPr>
        <w:t>，</w:t>
      </w:r>
      <w:r w:rsidRPr="00A96853">
        <w:rPr>
          <w:rFonts w:asciiTheme="minorEastAsia" w:eastAsiaTheme="minorEastAsia" w:hAnsiTheme="minorEastAsia" w:cstheme="minorBidi"/>
          <w:sz w:val="24"/>
        </w:rPr>
        <w:t>目前</w:t>
      </w:r>
      <w:r w:rsidRPr="00A96853">
        <w:rPr>
          <w:rFonts w:asciiTheme="minorEastAsia" w:eastAsiaTheme="minorEastAsia" w:hAnsiTheme="minorEastAsia" w:cstheme="minorBidi" w:hint="eastAsia"/>
          <w:sz w:val="24"/>
        </w:rPr>
        <w:t>不能</w:t>
      </w:r>
      <w:r w:rsidRPr="00A96853">
        <w:rPr>
          <w:rFonts w:asciiTheme="minorEastAsia" w:eastAsiaTheme="minorEastAsia" w:hAnsiTheme="minorEastAsia" w:cstheme="minorBidi"/>
          <w:sz w:val="24"/>
        </w:rPr>
        <w:t>区分将报案时间和案件发生时间</w:t>
      </w:r>
      <w:r w:rsidRPr="00A96853">
        <w:rPr>
          <w:rFonts w:asciiTheme="minorEastAsia" w:eastAsiaTheme="minorEastAsia" w:hAnsiTheme="minorEastAsia" w:cstheme="minorBidi" w:hint="eastAsia"/>
          <w:sz w:val="24"/>
        </w:rPr>
        <w:t>，需要</w:t>
      </w:r>
      <w:r w:rsidRPr="00A96853">
        <w:rPr>
          <w:rFonts w:asciiTheme="minorEastAsia" w:eastAsiaTheme="minorEastAsia" w:hAnsiTheme="minorEastAsia" w:cstheme="minorBidi"/>
          <w:sz w:val="24"/>
        </w:rPr>
        <w:t>进一步的改进</w:t>
      </w:r>
      <w:r w:rsidRPr="00A96853">
        <w:rPr>
          <w:rFonts w:asciiTheme="minorEastAsia" w:eastAsiaTheme="minorEastAsia" w:hAnsiTheme="minorEastAsia" w:cstheme="minorBidi" w:hint="eastAsia"/>
          <w:sz w:val="24"/>
        </w:rPr>
        <w:t>。</w:t>
      </w:r>
    </w:p>
    <w:p w:rsidR="00A96853" w:rsidRPr="00A96853" w:rsidRDefault="00A96853" w:rsidP="00F36FC9">
      <w:pPr>
        <w:shd w:val="clear" w:color="auto" w:fill="FFFFFF"/>
        <w:snapToGrid w:val="0"/>
        <w:spacing w:line="400" w:lineRule="exact"/>
        <w:ind w:firstLineChars="178" w:firstLine="427"/>
        <w:jc w:val="left"/>
        <w:rPr>
          <w:rFonts w:eastAsiaTheme="minorEastAsia"/>
          <w:sz w:val="24"/>
        </w:rPr>
      </w:pPr>
    </w:p>
    <w:p w:rsidR="00A96853" w:rsidRPr="00CF42C4" w:rsidRDefault="00A96853" w:rsidP="00F36FC9">
      <w:pPr>
        <w:shd w:val="clear" w:color="auto" w:fill="FFFFFF"/>
        <w:snapToGrid w:val="0"/>
        <w:spacing w:line="400" w:lineRule="exact"/>
        <w:ind w:firstLineChars="178" w:firstLine="427"/>
        <w:jc w:val="left"/>
        <w:rPr>
          <w:rFonts w:ascii="宋体" w:eastAsia="宋体" w:hAnsi="宋体"/>
          <w:sz w:val="24"/>
        </w:rPr>
      </w:pPr>
    </w:p>
    <w:p w:rsidR="0024694C" w:rsidRDefault="0024694C" w:rsidP="00F36FC9">
      <w:pPr>
        <w:shd w:val="clear" w:color="auto" w:fill="FFFFFF"/>
        <w:snapToGrid w:val="0"/>
        <w:spacing w:line="400" w:lineRule="exact"/>
        <w:ind w:firstLineChars="178" w:firstLine="427"/>
        <w:jc w:val="left"/>
        <w:rPr>
          <w:rFonts w:ascii="宋体" w:eastAsia="宋体" w:hAnsi="宋体"/>
          <w:sz w:val="24"/>
        </w:rPr>
      </w:pPr>
      <w:r w:rsidRPr="00CF42C4">
        <w:rPr>
          <w:rFonts w:ascii="宋体" w:eastAsia="宋体" w:hAnsi="宋体"/>
          <w:sz w:val="24"/>
        </w:rPr>
        <w:t>第五章</w:t>
      </w:r>
      <w:r w:rsidRPr="00CF42C4">
        <w:rPr>
          <w:rFonts w:ascii="宋体" w:eastAsia="宋体" w:hAnsi="宋体" w:hint="eastAsia"/>
          <w:sz w:val="24"/>
        </w:rPr>
        <w:t xml:space="preserve"> 结论与展望</w:t>
      </w:r>
    </w:p>
    <w:p w:rsidR="00D6514F" w:rsidRPr="00CF42C4" w:rsidRDefault="00D6514F" w:rsidP="00F36FC9">
      <w:pPr>
        <w:shd w:val="clear" w:color="auto" w:fill="FFFFFF"/>
        <w:snapToGrid w:val="0"/>
        <w:spacing w:line="400" w:lineRule="exact"/>
        <w:ind w:firstLineChars="178" w:firstLine="427"/>
        <w:jc w:val="left"/>
        <w:rPr>
          <w:rFonts w:ascii="宋体" w:eastAsia="宋体" w:hAnsi="宋体"/>
          <w:sz w:val="24"/>
        </w:rPr>
      </w:pPr>
    </w:p>
    <w:sectPr w:rsidR="00D6514F" w:rsidRPr="00CF42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FA4" w:rsidRDefault="009E2FA4" w:rsidP="00CF42C4">
      <w:r>
        <w:separator/>
      </w:r>
    </w:p>
  </w:endnote>
  <w:endnote w:type="continuationSeparator" w:id="0">
    <w:p w:rsidR="009E2FA4" w:rsidRDefault="009E2FA4" w:rsidP="00CF4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FA4" w:rsidRDefault="009E2FA4" w:rsidP="00CF42C4">
      <w:r>
        <w:separator/>
      </w:r>
    </w:p>
  </w:footnote>
  <w:footnote w:type="continuationSeparator" w:id="0">
    <w:p w:rsidR="009E2FA4" w:rsidRDefault="009E2FA4" w:rsidP="00CF42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34CE3"/>
    <w:multiLevelType w:val="hybridMultilevel"/>
    <w:tmpl w:val="BE2E9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501EB7"/>
    <w:multiLevelType w:val="hybridMultilevel"/>
    <w:tmpl w:val="01A2224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14AD5B03"/>
    <w:multiLevelType w:val="hybridMultilevel"/>
    <w:tmpl w:val="B0A415B0"/>
    <w:lvl w:ilvl="0" w:tplc="04090011">
      <w:start w:val="1"/>
      <w:numFmt w:val="decimal"/>
      <w:lvlText w:val="%1)"/>
      <w:lvlJc w:val="left"/>
      <w:pPr>
        <w:ind w:left="975" w:hanging="420"/>
      </w:p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3" w15:restartNumberingAfterBreak="0">
    <w:nsid w:val="15545CA2"/>
    <w:multiLevelType w:val="hybridMultilevel"/>
    <w:tmpl w:val="E86E637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5E5134"/>
    <w:multiLevelType w:val="hybridMultilevel"/>
    <w:tmpl w:val="FA3C7D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EA5851"/>
    <w:multiLevelType w:val="hybridMultilevel"/>
    <w:tmpl w:val="D848F8C6"/>
    <w:lvl w:ilvl="0" w:tplc="04090001">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6" w15:restartNumberingAfterBreak="0">
    <w:nsid w:val="6C041C65"/>
    <w:multiLevelType w:val="hybridMultilevel"/>
    <w:tmpl w:val="688AD8B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6"/>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E0E"/>
    <w:rsid w:val="000625A7"/>
    <w:rsid w:val="00087D94"/>
    <w:rsid w:val="000B5A01"/>
    <w:rsid w:val="000D62C2"/>
    <w:rsid w:val="000D6460"/>
    <w:rsid w:val="001000E1"/>
    <w:rsid w:val="00105C3A"/>
    <w:rsid w:val="001220A0"/>
    <w:rsid w:val="001226A3"/>
    <w:rsid w:val="0016242D"/>
    <w:rsid w:val="00235EF9"/>
    <w:rsid w:val="0024694C"/>
    <w:rsid w:val="00255C12"/>
    <w:rsid w:val="00266CD7"/>
    <w:rsid w:val="002F1655"/>
    <w:rsid w:val="00325EBA"/>
    <w:rsid w:val="00333BEE"/>
    <w:rsid w:val="00333EC2"/>
    <w:rsid w:val="00391067"/>
    <w:rsid w:val="0039253F"/>
    <w:rsid w:val="003926DD"/>
    <w:rsid w:val="003A2D56"/>
    <w:rsid w:val="003A573B"/>
    <w:rsid w:val="003D6C29"/>
    <w:rsid w:val="003E767C"/>
    <w:rsid w:val="00444EB3"/>
    <w:rsid w:val="004520A2"/>
    <w:rsid w:val="00486A8B"/>
    <w:rsid w:val="004A1882"/>
    <w:rsid w:val="004A4364"/>
    <w:rsid w:val="004B1533"/>
    <w:rsid w:val="004B4521"/>
    <w:rsid w:val="004D0AF0"/>
    <w:rsid w:val="004D3D86"/>
    <w:rsid w:val="004D7108"/>
    <w:rsid w:val="004F058B"/>
    <w:rsid w:val="005021CA"/>
    <w:rsid w:val="005122D6"/>
    <w:rsid w:val="00522FB7"/>
    <w:rsid w:val="00525234"/>
    <w:rsid w:val="00545BF0"/>
    <w:rsid w:val="0057265A"/>
    <w:rsid w:val="00574FC6"/>
    <w:rsid w:val="00575A57"/>
    <w:rsid w:val="005A65CB"/>
    <w:rsid w:val="005A6F7E"/>
    <w:rsid w:val="005D63A8"/>
    <w:rsid w:val="00616CFD"/>
    <w:rsid w:val="00646B64"/>
    <w:rsid w:val="00653F3B"/>
    <w:rsid w:val="00661A0C"/>
    <w:rsid w:val="006A421E"/>
    <w:rsid w:val="007007A5"/>
    <w:rsid w:val="00701495"/>
    <w:rsid w:val="00706FC3"/>
    <w:rsid w:val="00725204"/>
    <w:rsid w:val="00766945"/>
    <w:rsid w:val="007917E5"/>
    <w:rsid w:val="007A5E99"/>
    <w:rsid w:val="007B416C"/>
    <w:rsid w:val="007B6B54"/>
    <w:rsid w:val="00804BBA"/>
    <w:rsid w:val="00824012"/>
    <w:rsid w:val="0082436A"/>
    <w:rsid w:val="00837929"/>
    <w:rsid w:val="00844A79"/>
    <w:rsid w:val="00861F9B"/>
    <w:rsid w:val="008745AC"/>
    <w:rsid w:val="0087724E"/>
    <w:rsid w:val="00885094"/>
    <w:rsid w:val="008B13D6"/>
    <w:rsid w:val="008C6839"/>
    <w:rsid w:val="008D798B"/>
    <w:rsid w:val="008F7A30"/>
    <w:rsid w:val="00970846"/>
    <w:rsid w:val="00984EEF"/>
    <w:rsid w:val="009E19EE"/>
    <w:rsid w:val="009E2FA4"/>
    <w:rsid w:val="00A42445"/>
    <w:rsid w:val="00A44103"/>
    <w:rsid w:val="00A713EB"/>
    <w:rsid w:val="00A96853"/>
    <w:rsid w:val="00A972B5"/>
    <w:rsid w:val="00AB7E0E"/>
    <w:rsid w:val="00AD34F2"/>
    <w:rsid w:val="00AD4604"/>
    <w:rsid w:val="00B11A14"/>
    <w:rsid w:val="00B34EA4"/>
    <w:rsid w:val="00B364DB"/>
    <w:rsid w:val="00B54076"/>
    <w:rsid w:val="00B73E6C"/>
    <w:rsid w:val="00B7628C"/>
    <w:rsid w:val="00B80E89"/>
    <w:rsid w:val="00C023CF"/>
    <w:rsid w:val="00C1755B"/>
    <w:rsid w:val="00C5662F"/>
    <w:rsid w:val="00C70411"/>
    <w:rsid w:val="00CB1E70"/>
    <w:rsid w:val="00CC0A0A"/>
    <w:rsid w:val="00CF42C4"/>
    <w:rsid w:val="00CF5EA1"/>
    <w:rsid w:val="00D01EC0"/>
    <w:rsid w:val="00D324EC"/>
    <w:rsid w:val="00D35162"/>
    <w:rsid w:val="00D646AB"/>
    <w:rsid w:val="00D64B4F"/>
    <w:rsid w:val="00D6514F"/>
    <w:rsid w:val="00D67C63"/>
    <w:rsid w:val="00D73775"/>
    <w:rsid w:val="00D77FD6"/>
    <w:rsid w:val="00D80903"/>
    <w:rsid w:val="00DA6C80"/>
    <w:rsid w:val="00DB12A3"/>
    <w:rsid w:val="00DB169F"/>
    <w:rsid w:val="00DB55EE"/>
    <w:rsid w:val="00DD06FC"/>
    <w:rsid w:val="00DD70DB"/>
    <w:rsid w:val="00DE351E"/>
    <w:rsid w:val="00E00E49"/>
    <w:rsid w:val="00E02121"/>
    <w:rsid w:val="00E06D35"/>
    <w:rsid w:val="00E072F0"/>
    <w:rsid w:val="00E126FA"/>
    <w:rsid w:val="00E219F8"/>
    <w:rsid w:val="00E4166A"/>
    <w:rsid w:val="00E63BDF"/>
    <w:rsid w:val="00E84949"/>
    <w:rsid w:val="00E856CC"/>
    <w:rsid w:val="00EC1495"/>
    <w:rsid w:val="00EC205E"/>
    <w:rsid w:val="00EC5200"/>
    <w:rsid w:val="00EE45DA"/>
    <w:rsid w:val="00F126AC"/>
    <w:rsid w:val="00F26C3A"/>
    <w:rsid w:val="00F30D3D"/>
    <w:rsid w:val="00F36FC9"/>
    <w:rsid w:val="00F404A3"/>
    <w:rsid w:val="00F45684"/>
    <w:rsid w:val="00F72B59"/>
    <w:rsid w:val="00F76A1C"/>
    <w:rsid w:val="00FC4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4654C933-CAF5-450D-BD5E-124BE56B2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7E0E"/>
    <w:pPr>
      <w:widowControl w:val="0"/>
      <w:jc w:val="both"/>
    </w:pPr>
    <w:rPr>
      <w:rFonts w:eastAsia="仿宋"/>
      <w:kern w:val="2"/>
      <w:sz w:val="3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B7E0E"/>
    <w:pPr>
      <w:pBdr>
        <w:bottom w:val="single" w:sz="6" w:space="1" w:color="auto"/>
      </w:pBdr>
      <w:tabs>
        <w:tab w:val="center" w:pos="4153"/>
        <w:tab w:val="right" w:pos="8306"/>
      </w:tabs>
      <w:snapToGrid w:val="0"/>
      <w:jc w:val="center"/>
    </w:pPr>
    <w:rPr>
      <w:rFonts w:eastAsia="宋体"/>
      <w:sz w:val="18"/>
      <w:szCs w:val="18"/>
      <w:lang w:val="x-none" w:eastAsia="x-none"/>
    </w:rPr>
  </w:style>
  <w:style w:type="character" w:customStyle="1" w:styleId="Char">
    <w:name w:val="页眉 Char"/>
    <w:link w:val="a3"/>
    <w:rsid w:val="00AB7E0E"/>
    <w:rPr>
      <w:rFonts w:eastAsia="宋体"/>
      <w:kern w:val="2"/>
      <w:sz w:val="18"/>
      <w:szCs w:val="18"/>
      <w:lang w:val="x-none" w:eastAsia="x-none" w:bidi="ar-SA"/>
    </w:rPr>
  </w:style>
  <w:style w:type="paragraph" w:styleId="a4">
    <w:name w:val="footer"/>
    <w:basedOn w:val="a"/>
    <w:link w:val="Char0"/>
    <w:rsid w:val="00AB7E0E"/>
    <w:pPr>
      <w:tabs>
        <w:tab w:val="center" w:pos="4153"/>
        <w:tab w:val="right" w:pos="8306"/>
      </w:tabs>
      <w:snapToGrid w:val="0"/>
      <w:jc w:val="left"/>
    </w:pPr>
    <w:rPr>
      <w:rFonts w:eastAsia="宋体"/>
      <w:sz w:val="18"/>
      <w:szCs w:val="18"/>
      <w:lang w:val="x-none" w:eastAsia="x-none"/>
    </w:rPr>
  </w:style>
  <w:style w:type="character" w:customStyle="1" w:styleId="Char0">
    <w:name w:val="页脚 Char"/>
    <w:link w:val="a4"/>
    <w:rsid w:val="00AB7E0E"/>
    <w:rPr>
      <w:rFonts w:eastAsia="宋体"/>
      <w:kern w:val="2"/>
      <w:sz w:val="18"/>
      <w:szCs w:val="18"/>
      <w:lang w:val="x-none" w:eastAsia="x-none" w:bidi="ar-SA"/>
    </w:rPr>
  </w:style>
  <w:style w:type="paragraph" w:styleId="a5">
    <w:name w:val="Plain Text"/>
    <w:basedOn w:val="a"/>
    <w:link w:val="Char1"/>
    <w:rsid w:val="00AB7E0E"/>
    <w:rPr>
      <w:rFonts w:ascii="宋体" w:eastAsia="宋体" w:hAnsi="Courier New"/>
      <w:sz w:val="21"/>
      <w:szCs w:val="20"/>
      <w:lang w:val="x-none" w:eastAsia="x-none"/>
    </w:rPr>
  </w:style>
  <w:style w:type="character" w:customStyle="1" w:styleId="Char1">
    <w:name w:val="纯文本 Char"/>
    <w:link w:val="a5"/>
    <w:rsid w:val="00AB7E0E"/>
    <w:rPr>
      <w:rFonts w:ascii="宋体" w:eastAsia="宋体" w:hAnsi="Courier New"/>
      <w:kern w:val="2"/>
      <w:sz w:val="21"/>
      <w:lang w:val="x-none" w:eastAsia="x-none" w:bidi="ar-SA"/>
    </w:rPr>
  </w:style>
  <w:style w:type="paragraph" w:styleId="a6">
    <w:name w:val="Body Text Indent"/>
    <w:basedOn w:val="a"/>
    <w:link w:val="Char2"/>
    <w:rsid w:val="00AB7E0E"/>
    <w:pPr>
      <w:adjustRightInd w:val="0"/>
      <w:snapToGrid w:val="0"/>
      <w:spacing w:line="420" w:lineRule="atLeast"/>
      <w:ind w:firstLineChars="200" w:firstLine="560"/>
    </w:pPr>
    <w:rPr>
      <w:rFonts w:ascii="宋体" w:eastAsia="宋体" w:hAnsi="宋体"/>
      <w:sz w:val="28"/>
      <w:lang w:val="x-none" w:eastAsia="x-none"/>
    </w:rPr>
  </w:style>
  <w:style w:type="character" w:customStyle="1" w:styleId="Char2">
    <w:name w:val="正文文本缩进 Char"/>
    <w:link w:val="a6"/>
    <w:rsid w:val="00AB7E0E"/>
    <w:rPr>
      <w:rFonts w:ascii="宋体" w:eastAsia="宋体" w:hAnsi="宋体"/>
      <w:kern w:val="2"/>
      <w:sz w:val="28"/>
      <w:szCs w:val="24"/>
      <w:lang w:val="x-none" w:eastAsia="x-none" w:bidi="ar-SA"/>
    </w:rPr>
  </w:style>
  <w:style w:type="paragraph" w:styleId="a7">
    <w:name w:val="Balloon Text"/>
    <w:basedOn w:val="a"/>
    <w:link w:val="Char3"/>
    <w:rsid w:val="00AB7E0E"/>
    <w:rPr>
      <w:sz w:val="18"/>
      <w:szCs w:val="18"/>
      <w:lang w:val="x-none" w:eastAsia="x-none"/>
    </w:rPr>
  </w:style>
  <w:style w:type="character" w:customStyle="1" w:styleId="Char3">
    <w:name w:val="批注框文本 Char"/>
    <w:link w:val="a7"/>
    <w:rsid w:val="00AB7E0E"/>
    <w:rPr>
      <w:rFonts w:eastAsia="仿宋"/>
      <w:kern w:val="2"/>
      <w:sz w:val="18"/>
      <w:szCs w:val="18"/>
      <w:lang w:val="x-none" w:eastAsia="x-none" w:bidi="ar-SA"/>
    </w:rPr>
  </w:style>
  <w:style w:type="character" w:styleId="a8">
    <w:name w:val="Hyperlink"/>
    <w:rsid w:val="00AB7E0E"/>
    <w:rPr>
      <w:strike w:val="0"/>
      <w:dstrike w:val="0"/>
      <w:color w:val="000000"/>
      <w:u w:val="none"/>
    </w:rPr>
  </w:style>
  <w:style w:type="paragraph" w:styleId="a9">
    <w:name w:val="Body Text"/>
    <w:basedOn w:val="a"/>
    <w:link w:val="Char4"/>
    <w:rsid w:val="00CF42C4"/>
    <w:pPr>
      <w:spacing w:after="120"/>
    </w:pPr>
  </w:style>
  <w:style w:type="character" w:customStyle="1" w:styleId="Char4">
    <w:name w:val="正文文本 Char"/>
    <w:basedOn w:val="a0"/>
    <w:link w:val="a9"/>
    <w:rsid w:val="00CF42C4"/>
    <w:rPr>
      <w:rFonts w:eastAsia="仿宋"/>
      <w:kern w:val="2"/>
      <w:sz w:val="30"/>
      <w:szCs w:val="24"/>
    </w:rPr>
  </w:style>
  <w:style w:type="character" w:styleId="aa">
    <w:name w:val="Placeholder Text"/>
    <w:basedOn w:val="a0"/>
    <w:uiPriority w:val="99"/>
    <w:semiHidden/>
    <w:rsid w:val="00DA6C80"/>
    <w:rPr>
      <w:color w:val="808080"/>
    </w:rPr>
  </w:style>
  <w:style w:type="paragraph" w:styleId="ab">
    <w:name w:val="caption"/>
    <w:basedOn w:val="a"/>
    <w:next w:val="a"/>
    <w:semiHidden/>
    <w:unhideWhenUsed/>
    <w:qFormat/>
    <w:rsid w:val="00B80E89"/>
    <w:rPr>
      <w:rFonts w:asciiTheme="majorHAnsi" w:eastAsia="黑体" w:hAnsiTheme="majorHAnsi" w:cstheme="majorBidi"/>
      <w:sz w:val="20"/>
      <w:szCs w:val="20"/>
    </w:rPr>
  </w:style>
  <w:style w:type="paragraph" w:styleId="ac">
    <w:name w:val="List Paragraph"/>
    <w:basedOn w:val="a"/>
    <w:uiPriority w:val="34"/>
    <w:qFormat/>
    <w:rsid w:val="00A96853"/>
    <w:pPr>
      <w:ind w:firstLineChars="200" w:firstLine="420"/>
    </w:pPr>
  </w:style>
  <w:style w:type="paragraph" w:styleId="ad">
    <w:name w:val="Subtitle"/>
    <w:basedOn w:val="a"/>
    <w:next w:val="a"/>
    <w:link w:val="Char5"/>
    <w:qFormat/>
    <w:rsid w:val="003A2D5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0"/>
    <w:link w:val="ad"/>
    <w:rsid w:val="003A2D56"/>
    <w:rPr>
      <w:rFonts w:asciiTheme="majorHAnsi" w:hAnsiTheme="majorHAnsi" w:cstheme="majorBidi"/>
      <w:b/>
      <w:bCs/>
      <w:kern w:val="28"/>
      <w:sz w:val="32"/>
      <w:szCs w:val="32"/>
    </w:rPr>
  </w:style>
  <w:style w:type="table" w:styleId="ae">
    <w:name w:val="Table Grid"/>
    <w:basedOn w:val="a1"/>
    <w:rsid w:val="00CB1E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277189">
      <w:bodyDiv w:val="1"/>
      <w:marLeft w:val="0"/>
      <w:marRight w:val="0"/>
      <w:marTop w:val="0"/>
      <w:marBottom w:val="0"/>
      <w:divBdr>
        <w:top w:val="none" w:sz="0" w:space="0" w:color="auto"/>
        <w:left w:val="none" w:sz="0" w:space="0" w:color="auto"/>
        <w:bottom w:val="none" w:sz="0" w:space="0" w:color="auto"/>
        <w:right w:val="none" w:sz="0" w:space="0" w:color="auto"/>
      </w:divBdr>
    </w:div>
    <w:div w:id="683167139">
      <w:bodyDiv w:val="1"/>
      <w:marLeft w:val="0"/>
      <w:marRight w:val="0"/>
      <w:marTop w:val="0"/>
      <w:marBottom w:val="0"/>
      <w:divBdr>
        <w:top w:val="none" w:sz="0" w:space="0" w:color="auto"/>
        <w:left w:val="none" w:sz="0" w:space="0" w:color="auto"/>
        <w:bottom w:val="none" w:sz="0" w:space="0" w:color="auto"/>
        <w:right w:val="none" w:sz="0" w:space="0" w:color="auto"/>
      </w:divBdr>
    </w:div>
    <w:div w:id="708727079">
      <w:bodyDiv w:val="1"/>
      <w:marLeft w:val="0"/>
      <w:marRight w:val="0"/>
      <w:marTop w:val="0"/>
      <w:marBottom w:val="0"/>
      <w:divBdr>
        <w:top w:val="none" w:sz="0" w:space="0" w:color="auto"/>
        <w:left w:val="none" w:sz="0" w:space="0" w:color="auto"/>
        <w:bottom w:val="none" w:sz="0" w:space="0" w:color="auto"/>
        <w:right w:val="none" w:sz="0" w:space="0" w:color="auto"/>
      </w:divBdr>
    </w:div>
    <w:div w:id="826748170">
      <w:bodyDiv w:val="1"/>
      <w:marLeft w:val="0"/>
      <w:marRight w:val="0"/>
      <w:marTop w:val="0"/>
      <w:marBottom w:val="0"/>
      <w:divBdr>
        <w:top w:val="none" w:sz="0" w:space="0" w:color="auto"/>
        <w:left w:val="none" w:sz="0" w:space="0" w:color="auto"/>
        <w:bottom w:val="none" w:sz="0" w:space="0" w:color="auto"/>
        <w:right w:val="none" w:sz="0" w:space="0" w:color="auto"/>
      </w:divBdr>
    </w:div>
    <w:div w:id="188213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B77C3-C5D6-4602-8903-0EE240B3C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TotalTime>
  <Pages>25</Pages>
  <Words>3378</Words>
  <Characters>19255</Characters>
  <Application>Microsoft Office Word</Application>
  <DocSecurity>0</DocSecurity>
  <Lines>160</Lines>
  <Paragraphs>45</Paragraphs>
  <ScaleCrop>false</ScaleCrop>
  <Company>Microsoft China</Company>
  <LinksUpToDate>false</LinksUpToDate>
  <CharactersWithSpaces>22588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中大研字〔2016〕166号</dc:title>
  <dc:subject/>
  <dc:creator>陈新平</dc:creator>
  <cp:keywords/>
  <dc:description/>
  <cp:lastModifiedBy>winnie</cp:lastModifiedBy>
  <cp:revision>29</cp:revision>
  <dcterms:created xsi:type="dcterms:W3CDTF">2017-02-23T13:49:00Z</dcterms:created>
  <dcterms:modified xsi:type="dcterms:W3CDTF">2017-03-02T09:22:00Z</dcterms:modified>
</cp:coreProperties>
</file>