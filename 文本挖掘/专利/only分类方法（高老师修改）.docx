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A1AEFD" w14:textId="77777777" w:rsidR="00650087" w:rsidRPr="00EB4BDC" w:rsidRDefault="00EB4BDC">
      <w:pPr>
        <w:rPr>
          <w:rFonts w:ascii="宋体" w:eastAsia="宋体" w:hAnsi="宋体"/>
          <w:b/>
          <w:sz w:val="24"/>
        </w:rPr>
      </w:pPr>
      <w:r w:rsidRPr="00EB4BDC">
        <w:rPr>
          <w:rFonts w:ascii="宋体" w:eastAsia="宋体" w:hAnsi="宋体"/>
          <w:b/>
          <w:sz w:val="24"/>
        </w:rPr>
        <w:t>发明名称</w:t>
      </w:r>
    </w:p>
    <w:p w14:paraId="00C2D56A" w14:textId="77777777" w:rsidR="00EB4BDC" w:rsidRPr="00EB4BDC" w:rsidRDefault="00EB4BDC">
      <w:pPr>
        <w:rPr>
          <w:rFonts w:ascii="宋体" w:eastAsia="宋体" w:hAnsi="宋体"/>
          <w:sz w:val="24"/>
        </w:rPr>
      </w:pPr>
      <w:r w:rsidRPr="00EB4BDC">
        <w:rPr>
          <w:rFonts w:ascii="宋体" w:eastAsia="宋体" w:hAnsi="宋体"/>
          <w:sz w:val="24"/>
        </w:rPr>
        <w:t>一种针对公安领域案件文本分类的方法</w:t>
      </w:r>
    </w:p>
    <w:p w14:paraId="4D81EB25" w14:textId="77777777" w:rsidR="00EB4BDC" w:rsidRPr="00EB4BDC" w:rsidRDefault="00EB4BDC">
      <w:pPr>
        <w:rPr>
          <w:rFonts w:ascii="宋体" w:eastAsia="宋体" w:hAnsi="宋体"/>
          <w:sz w:val="24"/>
        </w:rPr>
      </w:pPr>
    </w:p>
    <w:p w14:paraId="0C26C7A8" w14:textId="77777777" w:rsidR="00EB4BDC" w:rsidRPr="00EB4BDC" w:rsidRDefault="00EB4BDC">
      <w:pPr>
        <w:rPr>
          <w:rFonts w:ascii="宋体" w:eastAsia="宋体" w:hAnsi="宋体"/>
          <w:b/>
          <w:sz w:val="24"/>
        </w:rPr>
      </w:pPr>
      <w:r w:rsidRPr="00EB4BDC">
        <w:rPr>
          <w:rFonts w:ascii="宋体" w:eastAsia="宋体" w:hAnsi="宋体"/>
          <w:b/>
          <w:sz w:val="24"/>
        </w:rPr>
        <w:t>摘要</w:t>
      </w:r>
    </w:p>
    <w:p w14:paraId="46C63579" w14:textId="77777777" w:rsidR="00EB4BDC" w:rsidRDefault="00EB4BDC" w:rsidP="00930E7A">
      <w:pPr>
        <w:ind w:firstLineChars="200" w:firstLine="480"/>
        <w:rPr>
          <w:rFonts w:ascii="宋体" w:eastAsia="宋体" w:hAnsi="宋体"/>
          <w:sz w:val="24"/>
        </w:rPr>
      </w:pPr>
      <w:r w:rsidRPr="00EB4BDC">
        <w:rPr>
          <w:rFonts w:ascii="宋体" w:eastAsia="宋体" w:hAnsi="宋体"/>
          <w:sz w:val="24"/>
        </w:rPr>
        <w:t>本发明适用于公安领域案件</w:t>
      </w:r>
      <w:r>
        <w:rPr>
          <w:rFonts w:ascii="宋体" w:eastAsia="宋体" w:hAnsi="宋体"/>
          <w:sz w:val="24"/>
        </w:rPr>
        <w:t>的</w:t>
      </w:r>
      <w:r w:rsidRPr="00EB4BDC">
        <w:rPr>
          <w:rFonts w:ascii="宋体" w:eastAsia="宋体" w:hAnsi="宋体"/>
          <w:sz w:val="24"/>
        </w:rPr>
        <w:t>数据挖据</w:t>
      </w:r>
      <w:r>
        <w:rPr>
          <w:rFonts w:ascii="宋体" w:eastAsia="宋体" w:hAnsi="宋体"/>
          <w:sz w:val="24"/>
        </w:rPr>
        <w:t>应用</w:t>
      </w:r>
      <w:r w:rsidRPr="00EB4BDC">
        <w:rPr>
          <w:rFonts w:ascii="宋体" w:eastAsia="宋体" w:hAnsi="宋体"/>
          <w:sz w:val="24"/>
        </w:rPr>
        <w:t>领域</w:t>
      </w:r>
      <w:r w:rsidRPr="00EB4BDC">
        <w:rPr>
          <w:rFonts w:ascii="宋体" w:eastAsia="宋体" w:hAnsi="宋体" w:hint="eastAsia"/>
          <w:sz w:val="24"/>
        </w:rPr>
        <w:t>，</w:t>
      </w:r>
      <w:r w:rsidRPr="00EB4BDC">
        <w:rPr>
          <w:rFonts w:ascii="宋体" w:eastAsia="宋体" w:hAnsi="宋体"/>
          <w:sz w:val="24"/>
        </w:rPr>
        <w:t>提供了一种</w:t>
      </w:r>
      <w:r w:rsidRPr="00EB4BDC">
        <w:rPr>
          <w:rFonts w:ascii="宋体" w:eastAsia="宋体" w:hAnsi="宋体" w:hint="eastAsia"/>
          <w:sz w:val="24"/>
        </w:rPr>
        <w:t>针对公安领域案件文本分类的方法，所述方法包括以下几个步骤：</w:t>
      </w:r>
      <w:r>
        <w:rPr>
          <w:rFonts w:ascii="宋体" w:eastAsia="宋体" w:hAnsi="宋体" w:hint="eastAsia"/>
          <w:sz w:val="24"/>
        </w:rPr>
        <w:t>A</w:t>
      </w:r>
      <w:r w:rsidR="00F73047">
        <w:rPr>
          <w:rFonts w:ascii="宋体" w:eastAsia="宋体" w:hAnsi="宋体" w:hint="eastAsia"/>
          <w:sz w:val="24"/>
        </w:rPr>
        <w:t>、对案件文本进行预处理，包括分词、筛去停用词、文本向量化</w:t>
      </w:r>
      <w:r>
        <w:rPr>
          <w:rFonts w:ascii="宋体" w:eastAsia="宋体" w:hAnsi="宋体" w:hint="eastAsia"/>
          <w:sz w:val="24"/>
        </w:rPr>
        <w:t>等；B、</w:t>
      </w:r>
      <w:r w:rsidR="006C4F23">
        <w:rPr>
          <w:rFonts w:ascii="宋体" w:eastAsia="宋体" w:hAnsi="宋体" w:hint="eastAsia"/>
          <w:sz w:val="24"/>
        </w:rPr>
        <w:t>建立</w:t>
      </w:r>
      <w:r w:rsidR="000A4F7D">
        <w:rPr>
          <w:rFonts w:ascii="宋体" w:eastAsia="宋体" w:hAnsi="宋体" w:hint="eastAsia"/>
          <w:sz w:val="24"/>
        </w:rPr>
        <w:t>层次</w:t>
      </w:r>
      <w:r w:rsidR="006C4F23">
        <w:rPr>
          <w:rFonts w:ascii="宋体" w:eastAsia="宋体" w:hAnsi="宋体" w:hint="eastAsia"/>
          <w:sz w:val="24"/>
        </w:rPr>
        <w:t>支持向量机模型对案件文本进行自动分类；C、</w:t>
      </w:r>
      <w:r w:rsidR="007B5C0C">
        <w:rPr>
          <w:rFonts w:ascii="宋体" w:eastAsia="宋体" w:hAnsi="宋体" w:hint="eastAsia"/>
          <w:sz w:val="24"/>
        </w:rPr>
        <w:t>建立</w:t>
      </w:r>
      <w:r w:rsidR="007B5C0C" w:rsidRPr="007B5C0C">
        <w:rPr>
          <w:rFonts w:ascii="宋体" w:eastAsia="宋体" w:hAnsi="宋体" w:hint="eastAsia"/>
          <w:sz w:val="24"/>
        </w:rPr>
        <w:t>通用型词典匹配案件分类器</w:t>
      </w:r>
      <w:r w:rsidR="006C4F23">
        <w:rPr>
          <w:rFonts w:ascii="宋体" w:eastAsia="宋体" w:hAnsi="宋体" w:hint="eastAsia"/>
          <w:sz w:val="24"/>
        </w:rPr>
        <w:t>；D、</w:t>
      </w:r>
      <w:r w:rsidR="00C86F8D">
        <w:rPr>
          <w:rFonts w:ascii="宋体" w:eastAsia="宋体" w:hAnsi="宋体" w:hint="eastAsia"/>
          <w:sz w:val="24"/>
        </w:rPr>
        <w:t>根据决策函数</w:t>
      </w:r>
      <w:r w:rsidR="00930E7A">
        <w:rPr>
          <w:rFonts w:ascii="宋体" w:eastAsia="宋体" w:hAnsi="宋体" w:hint="eastAsia"/>
          <w:sz w:val="24"/>
        </w:rPr>
        <w:t>值</w:t>
      </w:r>
      <w:r w:rsidR="00C86F8D">
        <w:rPr>
          <w:rFonts w:ascii="宋体" w:eastAsia="宋体" w:hAnsi="宋体" w:hint="eastAsia"/>
          <w:sz w:val="24"/>
        </w:rPr>
        <w:t>，</w:t>
      </w:r>
      <w:r w:rsidR="006C4F23">
        <w:rPr>
          <w:rFonts w:ascii="宋体" w:eastAsia="宋体" w:hAnsi="宋体" w:hint="eastAsia"/>
          <w:sz w:val="24"/>
        </w:rPr>
        <w:t>对于支持向量机分类</w:t>
      </w:r>
      <w:r w:rsidR="000A4F7D">
        <w:rPr>
          <w:rFonts w:ascii="宋体" w:eastAsia="宋体" w:hAnsi="宋体" w:hint="eastAsia"/>
          <w:sz w:val="24"/>
        </w:rPr>
        <w:t>所得</w:t>
      </w:r>
      <w:r w:rsidR="006C4F23">
        <w:rPr>
          <w:rFonts w:ascii="宋体" w:eastAsia="宋体" w:hAnsi="宋体" w:hint="eastAsia"/>
          <w:sz w:val="24"/>
        </w:rPr>
        <w:t>结果置信度低的案件，利用</w:t>
      </w:r>
      <w:r w:rsidR="00124364" w:rsidRPr="00124364">
        <w:rPr>
          <w:rFonts w:ascii="宋体" w:eastAsia="宋体" w:hAnsi="宋体" w:hint="eastAsia"/>
          <w:sz w:val="24"/>
        </w:rPr>
        <w:t>通用型词典匹配案件分类器</w:t>
      </w:r>
      <w:r w:rsidR="003E44C3">
        <w:rPr>
          <w:rFonts w:ascii="宋体" w:eastAsia="宋体" w:hAnsi="宋体" w:hint="eastAsia"/>
          <w:sz w:val="24"/>
        </w:rPr>
        <w:t>对其进行二次分类，以其分类结果为最终</w:t>
      </w:r>
      <w:r w:rsidR="006C4F23">
        <w:rPr>
          <w:rFonts w:ascii="宋体" w:eastAsia="宋体" w:hAnsi="宋体" w:hint="eastAsia"/>
          <w:sz w:val="24"/>
        </w:rPr>
        <w:t>结果。</w:t>
      </w:r>
      <w:r w:rsidR="00ED548D">
        <w:rPr>
          <w:rFonts w:ascii="宋体" w:eastAsia="宋体" w:hAnsi="宋体" w:hint="eastAsia"/>
          <w:sz w:val="24"/>
        </w:rPr>
        <w:t>通过以支持向量机分类为主，以</w:t>
      </w:r>
      <w:r w:rsidR="00124364">
        <w:rPr>
          <w:rFonts w:ascii="宋体" w:eastAsia="宋体" w:hAnsi="宋体" w:hint="eastAsia"/>
          <w:sz w:val="24"/>
        </w:rPr>
        <w:t>通用型词典匹配案件</w:t>
      </w:r>
      <w:r w:rsidR="00ED548D">
        <w:rPr>
          <w:rFonts w:ascii="宋体" w:eastAsia="宋体" w:hAnsi="宋体" w:hint="eastAsia"/>
          <w:sz w:val="24"/>
        </w:rPr>
        <w:t>分类为辅</w:t>
      </w:r>
      <w:r w:rsidR="007B5C0C">
        <w:rPr>
          <w:rFonts w:ascii="宋体" w:eastAsia="宋体" w:hAnsi="宋体" w:hint="eastAsia"/>
          <w:sz w:val="24"/>
        </w:rPr>
        <w:t>的方法</w:t>
      </w:r>
      <w:r w:rsidR="00ED548D">
        <w:rPr>
          <w:rFonts w:ascii="宋体" w:eastAsia="宋体" w:hAnsi="宋体" w:hint="eastAsia"/>
          <w:sz w:val="24"/>
        </w:rPr>
        <w:t>，使得案件分类的准确率得到提高。本方法</w:t>
      </w:r>
      <w:r w:rsidR="00ED548D" w:rsidRPr="00ED548D">
        <w:rPr>
          <w:rFonts w:ascii="宋体" w:eastAsia="宋体" w:hAnsi="宋体" w:hint="eastAsia"/>
          <w:sz w:val="24"/>
        </w:rPr>
        <w:t>可辅助警务人员处理海量公安案件文本</w:t>
      </w:r>
      <w:r w:rsidR="00ED548D">
        <w:rPr>
          <w:rFonts w:ascii="宋体" w:eastAsia="宋体" w:hAnsi="宋体" w:hint="eastAsia"/>
          <w:sz w:val="24"/>
        </w:rPr>
        <w:t>，</w:t>
      </w:r>
      <w:r w:rsidR="00930E7A">
        <w:rPr>
          <w:rFonts w:ascii="宋体" w:eastAsia="宋体" w:hAnsi="宋体" w:hint="eastAsia"/>
          <w:sz w:val="24"/>
        </w:rPr>
        <w:t>对案件进行正确分类，</w:t>
      </w:r>
      <w:r w:rsidR="00ED548D">
        <w:rPr>
          <w:rFonts w:ascii="宋体" w:eastAsia="宋体" w:hAnsi="宋体" w:hint="eastAsia"/>
          <w:sz w:val="24"/>
        </w:rPr>
        <w:t>为后续的案件研判提供帮助</w:t>
      </w:r>
      <w:r w:rsidR="00ED548D" w:rsidRPr="00ED548D">
        <w:rPr>
          <w:rFonts w:ascii="宋体" w:eastAsia="宋体" w:hAnsi="宋体" w:hint="eastAsia"/>
          <w:sz w:val="24"/>
        </w:rPr>
        <w:t>。</w:t>
      </w:r>
    </w:p>
    <w:p w14:paraId="3CFE3AB3" w14:textId="77777777" w:rsidR="00E65EDA" w:rsidRDefault="00E65EDA">
      <w:pPr>
        <w:rPr>
          <w:rFonts w:ascii="宋体" w:eastAsia="宋体" w:hAnsi="宋体"/>
          <w:sz w:val="24"/>
        </w:rPr>
      </w:pPr>
    </w:p>
    <w:p w14:paraId="001EB368" w14:textId="77777777" w:rsidR="000A4F7D" w:rsidRPr="000A4F7D" w:rsidRDefault="000A4F7D">
      <w:pPr>
        <w:rPr>
          <w:rFonts w:ascii="宋体" w:eastAsia="宋体" w:hAnsi="宋体"/>
          <w:b/>
          <w:sz w:val="24"/>
        </w:rPr>
      </w:pPr>
      <w:r w:rsidRPr="000A4F7D">
        <w:rPr>
          <w:rFonts w:ascii="宋体" w:eastAsia="宋体" w:hAnsi="宋体"/>
          <w:b/>
          <w:sz w:val="24"/>
        </w:rPr>
        <w:t>摘要附图</w:t>
      </w:r>
    </w:p>
    <w:p w14:paraId="34D5501C" w14:textId="77777777" w:rsidR="000A4F7D" w:rsidRDefault="000A4F7D">
      <w:pPr>
        <w:rPr>
          <w:rFonts w:ascii="宋体" w:eastAsia="宋体" w:hAnsi="宋体"/>
          <w:sz w:val="24"/>
        </w:rPr>
      </w:pPr>
    </w:p>
    <w:p w14:paraId="766F05E8" w14:textId="77777777" w:rsidR="000A4F7D" w:rsidRDefault="007E2B8A">
      <w:pPr>
        <w:rPr>
          <w:rFonts w:ascii="宋体" w:eastAsia="宋体" w:hAnsi="宋体"/>
          <w:sz w:val="24"/>
        </w:rPr>
      </w:pPr>
      <w:r>
        <w:rPr>
          <w:rFonts w:ascii="宋体" w:eastAsia="宋体" w:hAnsi="宋体"/>
          <w:noProof/>
          <w:sz w:val="24"/>
        </w:rPr>
        <w:pict w14:anchorId="08B5138C">
          <v:rect id="矩形 1" o:spid="_x0000_s1026" style="position:absolute;left:0;text-align:left;margin-left:42.75pt;margin-top:2.25pt;width:261pt;height:36.75pt;z-index:2516592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" fillcolor="white [3201]" strokecolor="black [3200]" strokeweight="1pt">
            <v:textbox>
              <w:txbxContent>
                <w:p w14:paraId="5DFEA7D9" w14:textId="77777777" w:rsidR="000A4F7D" w:rsidRDefault="000A4F7D" w:rsidP="000A4F7D">
                  <w:pPr>
                    <w:jc w:val="center"/>
                  </w:pPr>
                  <w:r>
                    <w:rPr>
                      <w:rFonts w:hint="eastAsia"/>
                    </w:rPr>
                    <w:t>对案件文本进行</w:t>
                  </w:r>
                  <w:r>
                    <w:t>预处理</w:t>
                  </w:r>
                  <w:r>
                    <w:rPr>
                      <w:rFonts w:hint="eastAsia"/>
                    </w:rPr>
                    <w:t>，包括</w:t>
                  </w:r>
                  <w:r>
                    <w:t>分词、</w:t>
                  </w:r>
                  <w:r w:rsidR="00F73047" w:rsidRPr="00F73047">
                    <w:rPr>
                      <w:rFonts w:hint="eastAsia"/>
                    </w:rPr>
                    <w:t>筛去停用词、文本向量化</w:t>
                  </w:r>
                  <w:r>
                    <w:t>等</w:t>
                  </w:r>
                </w:p>
              </w:txbxContent>
            </v:textbox>
          </v:rect>
        </w:pict>
      </w:r>
    </w:p>
    <w:p w14:paraId="1C42854D" w14:textId="77777777" w:rsidR="000A4F7D" w:rsidRDefault="000A4F7D">
      <w:pPr>
        <w:rPr>
          <w:rFonts w:ascii="宋体" w:eastAsia="宋体" w:hAnsi="宋体"/>
          <w:sz w:val="24"/>
        </w:rPr>
      </w:pPr>
    </w:p>
    <w:p w14:paraId="3F00A3BA" w14:textId="77777777" w:rsidR="000A4F7D" w:rsidRDefault="007E2B8A">
      <w:pPr>
        <w:rPr>
          <w:rFonts w:ascii="宋体" w:eastAsia="宋体" w:hAnsi="宋体"/>
          <w:sz w:val="24"/>
        </w:rPr>
      </w:pPr>
      <w:r>
        <w:rPr>
          <w:rFonts w:ascii="宋体" w:eastAsia="宋体" w:hAnsi="宋体"/>
          <w:noProof/>
          <w:sz w:val="24"/>
        </w:rPr>
        <w:pict w14:anchorId="25BB9F14">
          <v:shapetype id="_x0000_t32" coordsize="21600,21600" o:spt="32" o:oned="t" path="m,l21600,21600e" filled="f">
            <v:path arrowok="t" fillok="f" o:connecttype="none"/>
            <o:lock v:ext="edit" shapetype="t"/>
          </v:shapetype>
          <v:shape id="直接箭头连接符 4" o:spid="_x0000_s1104" type="#_x0000_t32" style="position:absolute;left:0;text-align:left;margin-left:163.5pt;margin-top:7.8pt;width:0;height:34.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" strokecolor="black [3200]">
            <v:stroke endarrow="block" joinstyle="miter"/>
          </v:shape>
        </w:pict>
      </w:r>
    </w:p>
    <w:p w14:paraId="1695FEB9" w14:textId="77777777" w:rsidR="000A4F7D" w:rsidRDefault="000A4F7D">
      <w:pPr>
        <w:rPr>
          <w:rFonts w:ascii="宋体" w:eastAsia="宋体" w:hAnsi="宋体"/>
          <w:sz w:val="24"/>
        </w:rPr>
      </w:pPr>
    </w:p>
    <w:p w14:paraId="1359C51E" w14:textId="77777777" w:rsidR="000A4F7D" w:rsidRDefault="007E2B8A">
      <w:pPr>
        <w:rPr>
          <w:rFonts w:ascii="宋体" w:eastAsia="宋体" w:hAnsi="宋体"/>
          <w:sz w:val="24"/>
        </w:rPr>
      </w:pPr>
      <w:r>
        <w:rPr>
          <w:rFonts w:ascii="宋体" w:eastAsia="宋体" w:hAnsi="宋体"/>
          <w:noProof/>
          <w:sz w:val="24"/>
        </w:rPr>
        <w:pict w14:anchorId="29D2851A">
          <v:rect id="矩形 2" o:spid="_x0000_s1027" style="position:absolute;left:0;text-align:left;margin-left:225.75pt;margin-top:9.6pt;width:163.5pt;height:39.7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" fillcolor="white [3201]" strokecolor="black [3200]" strokeweight="1pt">
            <v:textbox>
              <w:txbxContent>
                <w:p w14:paraId="22B724C6" w14:textId="77777777" w:rsidR="00EC6B2D" w:rsidRDefault="00EC6B2D" w:rsidP="00EC6B2D">
                  <w:pPr>
                    <w:jc w:val="center"/>
                  </w:pPr>
                  <w:r w:rsidRPr="00EC6B2D">
                    <w:rPr>
                      <w:rFonts w:hint="eastAsia"/>
                    </w:rPr>
                    <w:t>建立通用型词典匹配案件分类器</w:t>
                  </w:r>
                </w:p>
              </w:txbxContent>
            </v:textbox>
          </v:rect>
        </w:pict>
      </w:r>
      <w:r>
        <w:rPr>
          <w:rFonts w:ascii="宋体" w:eastAsia="宋体" w:hAnsi="宋体"/>
          <w:noProof/>
          <w:sz w:val="24"/>
        </w:rPr>
        <w:pict w14:anchorId="0C491130">
          <v:rect id="矩形 5" o:spid="_x0000_s1028" style="position:absolute;left:0;text-align:left;margin-left:43.5pt;margin-top:10.35pt;width:153pt;height:39.7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" fillcolor="white [3201]" strokecolor="black [3200]" strokeweight="1pt">
            <v:textbox>
              <w:txbxContent>
                <w:p w14:paraId="17DA645E" w14:textId="77777777" w:rsidR="000A4F7D" w:rsidRDefault="004C7112" w:rsidP="000A4F7D">
                  <w:pPr>
                    <w:jc w:val="center"/>
                  </w:pPr>
                  <w:r>
                    <w:rPr>
                      <w:rFonts w:hint="eastAsia"/>
                    </w:rPr>
                    <w:t>建立层次支持向量机模型</w:t>
                  </w:r>
                </w:p>
              </w:txbxContent>
            </v:textbox>
          </v:rect>
        </w:pict>
      </w:r>
    </w:p>
    <w:p w14:paraId="75EBD56E" w14:textId="77777777" w:rsidR="000A4F7D" w:rsidRDefault="000A4F7D">
      <w:pPr>
        <w:rPr>
          <w:rFonts w:ascii="宋体" w:eastAsia="宋体" w:hAnsi="宋体"/>
          <w:sz w:val="24"/>
        </w:rPr>
      </w:pPr>
    </w:p>
    <w:p w14:paraId="7367CC60" w14:textId="77777777" w:rsidR="000A4F7D" w:rsidRDefault="000A4F7D">
      <w:pPr>
        <w:rPr>
          <w:rFonts w:ascii="宋体" w:eastAsia="宋体" w:hAnsi="宋体"/>
          <w:sz w:val="24"/>
        </w:rPr>
      </w:pPr>
    </w:p>
    <w:p w14:paraId="701882F9" w14:textId="77777777" w:rsidR="000A4F7D" w:rsidRDefault="007E2B8A">
      <w:pPr>
        <w:rPr>
          <w:rFonts w:ascii="宋体" w:eastAsia="宋体" w:hAnsi="宋体"/>
          <w:sz w:val="24"/>
        </w:rPr>
      </w:pPr>
      <w:r>
        <w:rPr>
          <w:rFonts w:ascii="宋体" w:eastAsia="宋体" w:hAnsi="宋体"/>
          <w:noProof/>
          <w:sz w:val="24"/>
        </w:rPr>
        <w:pict w14:anchorId="6A2510A3">
          <v:shape id="直接箭头连接符 8" o:spid="_x0000_s1103" type="#_x0000_t32" style="position:absolute;left:0;text-align:left;margin-left:265.5pt;margin-top:3.55pt;width:0;height:34.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" strokecolor="black [3200]">
            <v:stroke endarrow="block" joinstyle="miter"/>
          </v:shape>
        </w:pict>
      </w:r>
      <w:r>
        <w:rPr>
          <w:rFonts w:ascii="宋体" w:eastAsia="宋体" w:hAnsi="宋体"/>
          <w:noProof/>
          <w:sz w:val="24"/>
        </w:rPr>
        <w:pict w14:anchorId="2AFC31E1">
          <v:shape id="直接箭头连接符 6" o:spid="_x0000_s1102" type="#_x0000_t32" style="position:absolute;left:0;text-align:left;margin-left:163.5pt;margin-top:4.05pt;width:0;height:34.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" strokecolor="black [3200]">
            <v:stroke endarrow="block" joinstyle="miter"/>
          </v:shape>
        </w:pict>
      </w:r>
    </w:p>
    <w:p w14:paraId="77656D49" w14:textId="77777777" w:rsidR="000A4F7D" w:rsidRDefault="000A4F7D">
      <w:pPr>
        <w:rPr>
          <w:rFonts w:ascii="宋体" w:eastAsia="宋体" w:hAnsi="宋体"/>
          <w:sz w:val="24"/>
        </w:rPr>
      </w:pPr>
    </w:p>
    <w:p w14:paraId="091E79D7" w14:textId="77777777" w:rsidR="000A4F7D" w:rsidRDefault="007E2B8A">
      <w:pPr>
        <w:rPr>
          <w:rFonts w:ascii="宋体" w:eastAsia="宋体" w:hAnsi="宋体"/>
          <w:sz w:val="24"/>
        </w:rPr>
      </w:pPr>
      <w:r>
        <w:rPr>
          <w:rFonts w:ascii="宋体" w:eastAsia="宋体" w:hAnsi="宋体"/>
          <w:noProof/>
          <w:sz w:val="24"/>
        </w:rPr>
        <w:pict w14:anchorId="28125776">
          <v:rect id="矩形 7" o:spid="_x0000_s1029" style="position:absolute;left:0;text-align:left;margin-left:84pt;margin-top:8.8pt;width:261pt;height:60.75pt;z-index:2516664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" fillcolor="white [3201]" strokecolor="black [3200]" strokeweight="1pt">
            <v:textbox>
              <w:txbxContent>
                <w:p w14:paraId="03832C74" w14:textId="77777777" w:rsidR="000A4F7D" w:rsidRDefault="000A4F7D" w:rsidP="000A4F7D">
                  <w:pPr>
                    <w:jc w:val="center"/>
                  </w:pPr>
                  <w:r w:rsidRPr="000A4F7D">
                    <w:rPr>
                      <w:rFonts w:hint="eastAsia"/>
                    </w:rPr>
                    <w:t>对于支持向量机分类所得结果置信度低的案件，利用</w:t>
                  </w:r>
                  <w:r w:rsidR="00124364" w:rsidRPr="00124364">
                    <w:rPr>
                      <w:rFonts w:hint="eastAsia"/>
                    </w:rPr>
                    <w:t>通用型词典匹配案件分类器</w:t>
                  </w:r>
                  <w:r w:rsidRPr="000A4F7D">
                    <w:rPr>
                      <w:rFonts w:hint="eastAsia"/>
                    </w:rPr>
                    <w:t>对其进行二次分类，得出结果</w:t>
                  </w:r>
                </w:p>
              </w:txbxContent>
            </v:textbox>
          </v:rect>
        </w:pict>
      </w:r>
    </w:p>
    <w:p w14:paraId="7134EB5E" w14:textId="77777777" w:rsidR="000A4F7D" w:rsidRDefault="000A4F7D">
      <w:pPr>
        <w:rPr>
          <w:rFonts w:ascii="宋体" w:eastAsia="宋体" w:hAnsi="宋体"/>
          <w:sz w:val="24"/>
        </w:rPr>
      </w:pPr>
    </w:p>
    <w:p w14:paraId="1636732E" w14:textId="77777777" w:rsidR="000A4F7D" w:rsidRDefault="000A4F7D">
      <w:pPr>
        <w:rPr>
          <w:rFonts w:ascii="宋体" w:eastAsia="宋体" w:hAnsi="宋体"/>
          <w:sz w:val="24"/>
        </w:rPr>
      </w:pPr>
    </w:p>
    <w:p w14:paraId="41ED7345" w14:textId="77777777" w:rsidR="000A4F7D" w:rsidRDefault="000A4F7D">
      <w:pPr>
        <w:rPr>
          <w:rFonts w:ascii="宋体" w:eastAsia="宋体" w:hAnsi="宋体"/>
          <w:sz w:val="24"/>
        </w:rPr>
      </w:pPr>
    </w:p>
    <w:p w14:paraId="4D6BE373" w14:textId="77777777" w:rsidR="000A4F7D" w:rsidRDefault="000A4F7D">
      <w:pPr>
        <w:rPr>
          <w:rFonts w:ascii="宋体" w:eastAsia="宋体" w:hAnsi="宋体"/>
          <w:sz w:val="24"/>
        </w:rPr>
      </w:pPr>
    </w:p>
    <w:p w14:paraId="3F019442" w14:textId="77777777" w:rsidR="000A4F7D" w:rsidRDefault="000A4F7D">
      <w:pPr>
        <w:rPr>
          <w:rFonts w:ascii="宋体" w:eastAsia="宋体" w:hAnsi="宋体"/>
          <w:sz w:val="24"/>
        </w:rPr>
      </w:pPr>
    </w:p>
    <w:p w14:paraId="3AA18DE1" w14:textId="77777777" w:rsidR="000A4F7D" w:rsidRDefault="000A4F7D">
      <w:pPr>
        <w:rPr>
          <w:rFonts w:ascii="宋体" w:eastAsia="宋体" w:hAnsi="宋体"/>
          <w:sz w:val="24"/>
        </w:rPr>
      </w:pPr>
    </w:p>
    <w:p w14:paraId="62CCCBC6" w14:textId="77777777" w:rsidR="000A4F7D" w:rsidRDefault="000A4F7D">
      <w:pPr>
        <w:rPr>
          <w:rFonts w:ascii="宋体" w:eastAsia="宋体" w:hAnsi="宋体"/>
          <w:sz w:val="24"/>
        </w:rPr>
      </w:pPr>
    </w:p>
    <w:p w14:paraId="65B25F5E" w14:textId="77777777" w:rsidR="000A4F7D" w:rsidRDefault="000A4F7D">
      <w:pPr>
        <w:rPr>
          <w:rFonts w:ascii="宋体" w:eastAsia="宋体" w:hAnsi="宋体"/>
          <w:sz w:val="24"/>
        </w:rPr>
      </w:pPr>
    </w:p>
    <w:p w14:paraId="07017D55" w14:textId="77777777" w:rsidR="000A4F7D" w:rsidRDefault="000A4F7D">
      <w:pPr>
        <w:rPr>
          <w:rFonts w:ascii="宋体" w:eastAsia="宋体" w:hAnsi="宋体"/>
          <w:sz w:val="24"/>
        </w:rPr>
      </w:pPr>
    </w:p>
    <w:p w14:paraId="5F31D3BC" w14:textId="77777777" w:rsidR="000A4F7D" w:rsidRDefault="000A4F7D">
      <w:pPr>
        <w:rPr>
          <w:rFonts w:ascii="宋体" w:eastAsia="宋体" w:hAnsi="宋体"/>
          <w:sz w:val="24"/>
        </w:rPr>
      </w:pPr>
    </w:p>
    <w:p w14:paraId="1594B36F" w14:textId="77777777" w:rsidR="000A4F7D" w:rsidRDefault="000A4F7D">
      <w:pPr>
        <w:rPr>
          <w:rFonts w:ascii="宋体" w:eastAsia="宋体" w:hAnsi="宋体"/>
          <w:sz w:val="24"/>
        </w:rPr>
      </w:pPr>
    </w:p>
    <w:p w14:paraId="04B45E87" w14:textId="77777777" w:rsidR="000A4F7D" w:rsidRDefault="000A4F7D">
      <w:pPr>
        <w:rPr>
          <w:rFonts w:ascii="宋体" w:eastAsia="宋体" w:hAnsi="宋体"/>
          <w:sz w:val="24"/>
        </w:rPr>
      </w:pPr>
    </w:p>
    <w:p w14:paraId="169B132C" w14:textId="77777777" w:rsidR="000A4F7D" w:rsidRDefault="000A4F7D">
      <w:pPr>
        <w:rPr>
          <w:rFonts w:ascii="宋体" w:eastAsia="宋体" w:hAnsi="宋体"/>
          <w:sz w:val="24"/>
        </w:rPr>
      </w:pPr>
    </w:p>
    <w:p w14:paraId="563B4651" w14:textId="77777777" w:rsidR="000A4F7D" w:rsidRDefault="000A4F7D">
      <w:pPr>
        <w:rPr>
          <w:rFonts w:ascii="宋体" w:eastAsia="宋体" w:hAnsi="宋体"/>
          <w:sz w:val="24"/>
        </w:rPr>
      </w:pPr>
    </w:p>
    <w:p w14:paraId="3B056845" w14:textId="77777777" w:rsidR="000A4F7D" w:rsidRDefault="000A4F7D">
      <w:pPr>
        <w:rPr>
          <w:rFonts w:ascii="宋体" w:eastAsia="宋体" w:hAnsi="宋体"/>
          <w:sz w:val="24"/>
        </w:rPr>
      </w:pPr>
    </w:p>
    <w:p w14:paraId="597DE68C" w14:textId="77777777" w:rsidR="000A4F7D" w:rsidRDefault="000A4F7D">
      <w:pPr>
        <w:rPr>
          <w:rFonts w:ascii="宋体" w:eastAsia="宋体" w:hAnsi="宋体"/>
          <w:sz w:val="24"/>
        </w:rPr>
      </w:pPr>
    </w:p>
    <w:p w14:paraId="4E34EBD1" w14:textId="77777777" w:rsidR="000A4F7D" w:rsidRDefault="000A4F7D">
      <w:pPr>
        <w:rPr>
          <w:rFonts w:ascii="宋体" w:eastAsia="宋体" w:hAnsi="宋体" w:hint="eastAsia"/>
          <w:sz w:val="24"/>
        </w:rPr>
      </w:pPr>
    </w:p>
    <w:p w14:paraId="5F479674" w14:textId="77777777" w:rsidR="000A4F7D" w:rsidRDefault="000A4F7D">
      <w:pPr>
        <w:rPr>
          <w:rFonts w:ascii="宋体" w:eastAsia="宋体" w:hAnsi="宋体"/>
          <w:sz w:val="24"/>
        </w:rPr>
      </w:pPr>
    </w:p>
    <w:p w14:paraId="5863BEB3" w14:textId="77777777" w:rsidR="00E65EDA" w:rsidRDefault="00E65EDA">
      <w:pPr>
        <w:rPr>
          <w:rFonts w:ascii="宋体" w:eastAsia="宋体" w:hAnsi="宋体"/>
          <w:b/>
          <w:sz w:val="24"/>
        </w:rPr>
      </w:pPr>
      <w:r w:rsidRPr="00E65EDA">
        <w:rPr>
          <w:rFonts w:ascii="宋体" w:eastAsia="宋体" w:hAnsi="宋体"/>
          <w:b/>
          <w:sz w:val="24"/>
        </w:rPr>
        <w:lastRenderedPageBreak/>
        <w:t>权利要求书</w:t>
      </w:r>
    </w:p>
    <w:p w14:paraId="300C19A6" w14:textId="12513188" w:rsidR="00F4525B" w:rsidRPr="00F4525B" w:rsidRDefault="00C86F8D" w:rsidP="00F4525B">
      <w:pPr>
        <w:pStyle w:val="aa"/>
        <w:numPr>
          <w:ilvl w:val="0"/>
          <w:numId w:val="15"/>
        </w:numPr>
        <w:ind w:firstLineChars="0"/>
        <w:rPr>
          <w:rFonts w:ascii="宋体" w:eastAsia="宋体" w:hAnsi="宋体" w:hint="eastAsia"/>
          <w:sz w:val="24"/>
        </w:rPr>
      </w:pPr>
      <w:r w:rsidRPr="00F4525B">
        <w:rPr>
          <w:rFonts w:ascii="宋体" w:eastAsia="宋体" w:hAnsi="宋体" w:hint="eastAsia"/>
          <w:sz w:val="24"/>
        </w:rPr>
        <w:t>一种针对公安领域案件文本分类的方法，其特征在于，包括以下步骤：</w:t>
      </w:r>
    </w:p>
    <w:p w14:paraId="2908F110" w14:textId="210C147B" w:rsidR="00C86F8D" w:rsidRPr="00D050F4" w:rsidRDefault="003E44C3" w:rsidP="00D050F4">
      <w:pPr>
        <w:pStyle w:val="aa"/>
        <w:numPr>
          <w:ilvl w:val="0"/>
          <w:numId w:val="13"/>
        </w:numPr>
        <w:ind w:firstLineChars="0"/>
        <w:rPr>
          <w:rFonts w:ascii="宋体" w:eastAsia="宋体" w:hAnsi="宋体"/>
          <w:sz w:val="24"/>
        </w:rPr>
      </w:pPr>
      <w:r w:rsidRPr="00D050F4">
        <w:rPr>
          <w:rFonts w:ascii="宋体" w:eastAsia="宋体" w:hAnsi="宋体"/>
          <w:sz w:val="24"/>
        </w:rPr>
        <w:t>对案件文本进行预处理</w:t>
      </w:r>
      <w:r w:rsidR="00F73047" w:rsidRPr="00D050F4">
        <w:rPr>
          <w:rFonts w:ascii="宋体" w:eastAsia="宋体" w:hAnsi="宋体" w:hint="eastAsia"/>
          <w:sz w:val="24"/>
        </w:rPr>
        <w:t>，包括分词、筛去停用词、文本向量化等</w:t>
      </w:r>
      <w:r w:rsidRPr="00D050F4">
        <w:rPr>
          <w:rFonts w:ascii="宋体" w:eastAsia="宋体" w:hAnsi="宋体" w:hint="eastAsia"/>
          <w:sz w:val="24"/>
        </w:rPr>
        <w:t>；</w:t>
      </w:r>
    </w:p>
    <w:p w14:paraId="5714B247" w14:textId="36211392" w:rsidR="003E44C3" w:rsidRPr="00D050F4" w:rsidRDefault="003E44C3" w:rsidP="00D050F4">
      <w:pPr>
        <w:pStyle w:val="aa"/>
        <w:numPr>
          <w:ilvl w:val="0"/>
          <w:numId w:val="13"/>
        </w:numPr>
        <w:ind w:firstLineChars="0"/>
        <w:rPr>
          <w:rFonts w:ascii="宋体" w:eastAsia="宋体" w:hAnsi="宋体"/>
          <w:sz w:val="24"/>
        </w:rPr>
      </w:pPr>
      <w:r w:rsidRPr="00D050F4">
        <w:rPr>
          <w:rFonts w:ascii="宋体" w:eastAsia="宋体" w:hAnsi="宋体" w:hint="eastAsia"/>
          <w:sz w:val="24"/>
        </w:rPr>
        <w:t>建立层次支持向量机模型对案件文本进行自动分类；</w:t>
      </w:r>
    </w:p>
    <w:p w14:paraId="500821DD" w14:textId="3155DF22" w:rsidR="003E44C3" w:rsidRPr="00D050F4" w:rsidRDefault="00124364" w:rsidP="00D050F4">
      <w:pPr>
        <w:pStyle w:val="aa"/>
        <w:numPr>
          <w:ilvl w:val="0"/>
          <w:numId w:val="13"/>
        </w:numPr>
        <w:ind w:firstLineChars="0"/>
        <w:rPr>
          <w:rFonts w:ascii="宋体" w:eastAsia="宋体" w:hAnsi="宋体"/>
          <w:sz w:val="24"/>
        </w:rPr>
      </w:pPr>
      <w:r w:rsidRPr="00D050F4">
        <w:rPr>
          <w:rFonts w:ascii="宋体" w:eastAsia="宋体" w:hAnsi="宋体" w:hint="eastAsia"/>
          <w:sz w:val="24"/>
        </w:rPr>
        <w:t>建立通用型词典匹配案件分类器</w:t>
      </w:r>
      <w:r w:rsidR="003E44C3" w:rsidRPr="00D050F4">
        <w:rPr>
          <w:rFonts w:ascii="宋体" w:eastAsia="宋体" w:hAnsi="宋体" w:hint="eastAsia"/>
          <w:sz w:val="24"/>
        </w:rPr>
        <w:t>；</w:t>
      </w:r>
    </w:p>
    <w:p w14:paraId="6307ED7B" w14:textId="2B82B8BA" w:rsidR="007A7A2E" w:rsidRPr="00D050F4" w:rsidRDefault="007A7A2E" w:rsidP="00D050F4">
      <w:pPr>
        <w:pStyle w:val="aa"/>
        <w:numPr>
          <w:ilvl w:val="0"/>
          <w:numId w:val="13"/>
        </w:numPr>
        <w:ind w:firstLineChars="0"/>
        <w:rPr>
          <w:rFonts w:ascii="宋体" w:eastAsia="宋体" w:hAnsi="宋体"/>
          <w:sz w:val="24"/>
        </w:rPr>
      </w:pPr>
      <w:r w:rsidRPr="00D050F4">
        <w:rPr>
          <w:rFonts w:ascii="宋体" w:eastAsia="宋体" w:hAnsi="宋体" w:hint="eastAsia"/>
          <w:sz w:val="24"/>
        </w:rPr>
        <w:t>根据决策函数</w:t>
      </w:r>
      <w:r w:rsidR="00CA7D4A" w:rsidRPr="00D050F4">
        <w:rPr>
          <w:rFonts w:ascii="宋体" w:eastAsia="宋体" w:hAnsi="宋体" w:hint="eastAsia"/>
          <w:sz w:val="24"/>
        </w:rPr>
        <w:t>值</w:t>
      </w:r>
      <w:r w:rsidRPr="00D050F4">
        <w:rPr>
          <w:rFonts w:ascii="宋体" w:eastAsia="宋体" w:hAnsi="宋体" w:hint="eastAsia"/>
          <w:sz w:val="24"/>
        </w:rPr>
        <w:t>，对于支持向量机分类所得结果置信度低的案件，利用</w:t>
      </w:r>
      <w:r w:rsidR="00124364" w:rsidRPr="00D050F4">
        <w:rPr>
          <w:rFonts w:ascii="宋体" w:eastAsia="宋体" w:hAnsi="宋体" w:hint="eastAsia"/>
          <w:sz w:val="24"/>
        </w:rPr>
        <w:t>通用型词典匹配案件分类器</w:t>
      </w:r>
      <w:r w:rsidRPr="00D050F4">
        <w:rPr>
          <w:rFonts w:ascii="宋体" w:eastAsia="宋体" w:hAnsi="宋体" w:hint="eastAsia"/>
          <w:sz w:val="24"/>
        </w:rPr>
        <w:t>对其进行二次分类，以其分类结果为最终结果。</w:t>
      </w:r>
    </w:p>
    <w:p w14:paraId="763DD72C" w14:textId="77777777" w:rsidR="00F4525B" w:rsidRDefault="007A7A2E" w:rsidP="00F4525B">
      <w:pPr>
        <w:ind w:firstLineChars="200" w:firstLine="480"/>
        <w:rPr>
          <w:rFonts w:ascii="宋体" w:eastAsia="宋体" w:hAnsi="宋体"/>
          <w:sz w:val="24"/>
        </w:rPr>
      </w:pPr>
      <w:r>
        <w:rPr>
          <w:rFonts w:ascii="宋体" w:eastAsia="宋体" w:hAnsi="宋体" w:hint="eastAsia"/>
          <w:sz w:val="24"/>
        </w:rPr>
        <w:t>2</w:t>
      </w:r>
      <w:r w:rsidR="00D050F4">
        <w:rPr>
          <w:rFonts w:ascii="宋体" w:eastAsia="宋体" w:hAnsi="宋体" w:hint="eastAsia"/>
          <w:sz w:val="24"/>
        </w:rPr>
        <w:t>、</w:t>
      </w:r>
      <w:r>
        <w:rPr>
          <w:rFonts w:ascii="宋体" w:eastAsia="宋体" w:hAnsi="宋体" w:hint="eastAsia"/>
          <w:sz w:val="24"/>
        </w:rPr>
        <w:t>如权利要求1所述的方法，其特征在于</w:t>
      </w:r>
      <w:r w:rsidR="008724E1" w:rsidRPr="008724E1">
        <w:rPr>
          <w:rFonts w:ascii="宋体" w:eastAsia="宋体" w:hAnsi="宋体" w:hint="eastAsia"/>
          <w:color w:val="000000" w:themeColor="text1"/>
          <w:sz w:val="24"/>
        </w:rPr>
        <w:t>：</w:t>
      </w:r>
      <w:r w:rsidR="008724E1">
        <w:rPr>
          <w:rFonts w:ascii="宋体" w:eastAsia="宋体" w:hAnsi="宋体" w:hint="eastAsia"/>
          <w:color w:val="000000" w:themeColor="text1"/>
          <w:sz w:val="24"/>
        </w:rPr>
        <w:t>所述步骤</w:t>
      </w:r>
      <w:r w:rsidR="00D050F4" w:rsidRPr="00F4525B">
        <w:rPr>
          <w:rFonts w:ascii="Times New Roman" w:eastAsia="宋体" w:hAnsi="Times New Roman" w:cs="Times New Roman"/>
          <w:color w:val="000000" w:themeColor="text1"/>
          <w:sz w:val="24"/>
        </w:rPr>
        <w:t>A</w:t>
      </w:r>
      <w:r w:rsidR="00D050F4" w:rsidRPr="00D050F4">
        <w:rPr>
          <w:rFonts w:ascii="宋体" w:eastAsia="宋体" w:hAnsi="宋体" w:hint="eastAsia"/>
          <w:color w:val="000000" w:themeColor="text1"/>
          <w:sz w:val="24"/>
        </w:rPr>
        <w:t>对案件文本进行预处理</w:t>
      </w:r>
      <w:r w:rsidR="00D050F4">
        <w:rPr>
          <w:rFonts w:ascii="宋体" w:eastAsia="宋体" w:hAnsi="宋体" w:hint="eastAsia"/>
          <w:color w:val="000000" w:themeColor="text1"/>
          <w:sz w:val="24"/>
        </w:rPr>
        <w:t>，</w:t>
      </w:r>
      <w:r w:rsidR="008724E1">
        <w:rPr>
          <w:rFonts w:ascii="宋体" w:eastAsia="宋体" w:hAnsi="宋体" w:hint="eastAsia"/>
          <w:color w:val="000000" w:themeColor="text1"/>
          <w:sz w:val="24"/>
        </w:rPr>
        <w:t>主要的</w:t>
      </w:r>
      <w:r w:rsidR="008724E1" w:rsidRPr="008724E1">
        <w:rPr>
          <w:rFonts w:ascii="宋体" w:eastAsia="宋体" w:hAnsi="宋体" w:hint="eastAsia"/>
          <w:color w:val="000000" w:themeColor="text1"/>
          <w:sz w:val="24"/>
        </w:rPr>
        <w:t>文本预处理步骤</w:t>
      </w:r>
      <w:r w:rsidR="008724E1">
        <w:rPr>
          <w:rFonts w:ascii="宋体" w:eastAsia="宋体" w:hAnsi="宋体" w:hint="eastAsia"/>
          <w:sz w:val="24"/>
        </w:rPr>
        <w:t>如下：</w:t>
      </w:r>
    </w:p>
    <w:p w14:paraId="09DE7228" w14:textId="3D74B1D7" w:rsidR="007A7A2E" w:rsidRPr="00F4525B" w:rsidRDefault="007A7A2E" w:rsidP="00F4525B">
      <w:pPr>
        <w:pStyle w:val="aa"/>
        <w:numPr>
          <w:ilvl w:val="0"/>
          <w:numId w:val="17"/>
        </w:numPr>
        <w:ind w:firstLineChars="0"/>
        <w:rPr>
          <w:rFonts w:ascii="宋体" w:eastAsia="宋体" w:hAnsi="宋体"/>
          <w:sz w:val="24"/>
        </w:rPr>
      </w:pPr>
      <w:r w:rsidRPr="00F4525B">
        <w:rPr>
          <w:rFonts w:ascii="宋体" w:eastAsia="宋体" w:hAnsi="宋体" w:hint="eastAsia"/>
          <w:sz w:val="24"/>
        </w:rPr>
        <w:t>先进行案件描述内容提取，利用正则表达式匹配的方法，提取“报警称：”之后的文本内容，然后对该文本内容进行分词；</w:t>
      </w:r>
    </w:p>
    <w:p w14:paraId="35CE108B" w14:textId="0DB574FA" w:rsidR="007A7A2E" w:rsidRPr="00F4525B" w:rsidRDefault="008C349D" w:rsidP="00F4525B">
      <w:pPr>
        <w:pStyle w:val="aa"/>
        <w:numPr>
          <w:ilvl w:val="0"/>
          <w:numId w:val="17"/>
        </w:numPr>
        <w:ind w:firstLineChars="0"/>
        <w:rPr>
          <w:rFonts w:ascii="宋体" w:eastAsia="宋体" w:hAnsi="宋体"/>
          <w:sz w:val="24"/>
        </w:rPr>
      </w:pPr>
      <w:r w:rsidRPr="00F4525B">
        <w:rPr>
          <w:rFonts w:ascii="宋体" w:eastAsia="宋体" w:hAnsi="宋体" w:hint="eastAsia"/>
          <w:sz w:val="24"/>
        </w:rPr>
        <w:t>在对所有案件文本进行分词之后，根据</w:t>
      </w:r>
      <w:r w:rsidR="00757ABD" w:rsidRPr="00F4525B">
        <w:rPr>
          <w:rFonts w:ascii="宋体" w:eastAsia="宋体" w:hAnsi="宋体" w:hint="eastAsia"/>
          <w:sz w:val="24"/>
        </w:rPr>
        <w:t>文档频数筛选</w:t>
      </w:r>
      <w:r w:rsidR="007918F8" w:rsidRPr="00F4525B">
        <w:rPr>
          <w:rFonts w:ascii="宋体" w:eastAsia="宋体" w:hAnsi="宋体" w:hint="eastAsia"/>
          <w:sz w:val="24"/>
        </w:rPr>
        <w:t>停用词</w:t>
      </w:r>
      <w:r w:rsidR="00757ABD" w:rsidRPr="00F4525B">
        <w:rPr>
          <w:rFonts w:ascii="宋体" w:eastAsia="宋体" w:hAnsi="宋体" w:hint="eastAsia"/>
          <w:sz w:val="24"/>
        </w:rPr>
        <w:t>，</w:t>
      </w:r>
      <w:r w:rsidR="007918F8" w:rsidRPr="00F4525B">
        <w:rPr>
          <w:rFonts w:ascii="宋体" w:eastAsia="宋体" w:hAnsi="宋体" w:hint="eastAsia"/>
          <w:sz w:val="24"/>
        </w:rPr>
        <w:t>满足条件</w:t>
      </w:r>
      <w:r w:rsidR="007918F8" w:rsidRPr="00A255F1">
        <w:rPr>
          <w:rFonts w:ascii="Times New Roman" w:eastAsia="宋体" w:hAnsi="Times New Roman" w:cs="Times New Roman"/>
          <w:i/>
          <w:sz w:val="24"/>
        </w:rPr>
        <w:t>N</w:t>
      </w:r>
      <w:r w:rsidR="007918F8" w:rsidRPr="00A255F1">
        <w:rPr>
          <w:rFonts w:ascii="Times New Roman" w:eastAsia="宋体" w:hAnsi="Times New Roman" w:cs="Times New Roman"/>
          <w:i/>
          <w:sz w:val="24"/>
          <w:vertAlign w:val="subscript"/>
        </w:rPr>
        <w:t>td</w:t>
      </w:r>
      <w:r w:rsidR="007918F8" w:rsidRPr="00A255F1">
        <w:rPr>
          <w:rFonts w:ascii="Times New Roman" w:eastAsia="宋体" w:hAnsi="Times New Roman" w:cs="Times New Roman"/>
          <w:i/>
          <w:sz w:val="24"/>
        </w:rPr>
        <w:t xml:space="preserve"> &gt;= 70%*N</w:t>
      </w:r>
      <w:r w:rsidR="007918F8" w:rsidRPr="00A255F1">
        <w:rPr>
          <w:rFonts w:ascii="Times New Roman" w:eastAsia="宋体" w:hAnsi="Times New Roman" w:cs="Times New Roman"/>
          <w:i/>
          <w:sz w:val="24"/>
          <w:vertAlign w:val="subscript"/>
        </w:rPr>
        <w:t>d</w:t>
      </w:r>
      <w:r w:rsidR="007918F8" w:rsidRPr="00F4525B">
        <w:rPr>
          <w:rFonts w:ascii="宋体" w:eastAsia="宋体" w:hAnsi="宋体"/>
          <w:sz w:val="24"/>
        </w:rPr>
        <w:t>的</w:t>
      </w:r>
      <w:r w:rsidR="007918F8" w:rsidRPr="00F4525B">
        <w:rPr>
          <w:rFonts w:ascii="宋体" w:eastAsia="宋体" w:hAnsi="宋体" w:hint="eastAsia"/>
          <w:sz w:val="24"/>
        </w:rPr>
        <w:t>词被列为停用词，其中</w:t>
      </w:r>
      <w:r w:rsidR="007918F8" w:rsidRPr="00A255F1">
        <w:rPr>
          <w:rFonts w:ascii="Times New Roman" w:eastAsia="宋体" w:hAnsi="Times New Roman" w:cs="Times New Roman"/>
          <w:i/>
          <w:sz w:val="24"/>
        </w:rPr>
        <w:t>N</w:t>
      </w:r>
      <w:r w:rsidR="007918F8" w:rsidRPr="00A255F1">
        <w:rPr>
          <w:rFonts w:ascii="Times New Roman" w:eastAsia="宋体" w:hAnsi="Times New Roman" w:cs="Times New Roman"/>
          <w:i/>
          <w:sz w:val="24"/>
          <w:vertAlign w:val="subscript"/>
        </w:rPr>
        <w:t>td</w:t>
      </w:r>
      <w:r w:rsidR="007918F8" w:rsidRPr="00F4525B">
        <w:rPr>
          <w:rFonts w:ascii="宋体" w:eastAsia="宋体" w:hAnsi="宋体"/>
          <w:sz w:val="24"/>
        </w:rPr>
        <w:t>为包含词</w:t>
      </w:r>
      <w:r w:rsidR="007918F8" w:rsidRPr="00F4525B">
        <w:rPr>
          <w:rFonts w:ascii="Times New Roman" w:eastAsia="宋体" w:hAnsi="Times New Roman" w:cs="Times New Roman"/>
          <w:sz w:val="24"/>
        </w:rPr>
        <w:t>t</w:t>
      </w:r>
      <w:r w:rsidR="007918F8" w:rsidRPr="00F4525B">
        <w:rPr>
          <w:rFonts w:ascii="宋体" w:eastAsia="宋体" w:hAnsi="宋体"/>
          <w:sz w:val="24"/>
        </w:rPr>
        <w:t>的案件文本数量</w:t>
      </w:r>
      <w:r w:rsidR="007918F8" w:rsidRPr="00F4525B">
        <w:rPr>
          <w:rFonts w:ascii="宋体" w:eastAsia="宋体" w:hAnsi="宋体" w:hint="eastAsia"/>
          <w:sz w:val="24"/>
        </w:rPr>
        <w:t>，</w:t>
      </w:r>
      <w:r w:rsidR="007918F8" w:rsidRPr="00A255F1">
        <w:rPr>
          <w:rFonts w:ascii="Times New Roman" w:eastAsia="宋体" w:hAnsi="Times New Roman" w:cs="Times New Roman"/>
          <w:i/>
          <w:sz w:val="24"/>
        </w:rPr>
        <w:t>N</w:t>
      </w:r>
      <w:r w:rsidR="007918F8" w:rsidRPr="00A255F1">
        <w:rPr>
          <w:rFonts w:ascii="Times New Roman" w:eastAsia="宋体" w:hAnsi="Times New Roman" w:cs="Times New Roman"/>
          <w:i/>
          <w:sz w:val="24"/>
          <w:vertAlign w:val="subscript"/>
        </w:rPr>
        <w:t>d</w:t>
      </w:r>
      <w:r w:rsidR="007918F8" w:rsidRPr="00F4525B">
        <w:rPr>
          <w:rFonts w:ascii="宋体" w:eastAsia="宋体" w:hAnsi="宋体"/>
          <w:sz w:val="24"/>
        </w:rPr>
        <w:t>为总的案件文本数量</w:t>
      </w:r>
      <w:r w:rsidR="006877D0">
        <w:rPr>
          <w:rFonts w:ascii="宋体" w:eastAsia="宋体" w:hAnsi="宋体" w:hint="eastAsia"/>
          <w:sz w:val="24"/>
        </w:rPr>
        <w:t>；</w:t>
      </w:r>
    </w:p>
    <w:p w14:paraId="3D5D7E30" w14:textId="6BD5200A" w:rsidR="007918F8" w:rsidRPr="00F4525B" w:rsidRDefault="00F73047" w:rsidP="00F4525B">
      <w:pPr>
        <w:pStyle w:val="aa"/>
        <w:numPr>
          <w:ilvl w:val="0"/>
          <w:numId w:val="17"/>
        </w:numPr>
        <w:ind w:firstLineChars="0"/>
        <w:rPr>
          <w:rFonts w:ascii="宋体" w:eastAsia="宋体" w:hAnsi="宋体"/>
          <w:sz w:val="24"/>
        </w:rPr>
      </w:pPr>
      <w:r w:rsidRPr="00F4525B">
        <w:rPr>
          <w:rFonts w:ascii="宋体" w:eastAsia="宋体" w:hAnsi="宋体" w:hint="eastAsia"/>
          <w:sz w:val="24"/>
        </w:rPr>
        <w:t>在已过滤停用词的条件下，采用</w:t>
      </w:r>
      <w:r w:rsidRPr="00F4525B">
        <w:rPr>
          <w:rFonts w:ascii="Times New Roman" w:eastAsia="宋体" w:hAnsi="Times New Roman" w:cs="Times New Roman"/>
          <w:sz w:val="24"/>
        </w:rPr>
        <w:t>TF-IDF</w:t>
      </w:r>
      <w:r w:rsidRPr="00F4525B">
        <w:rPr>
          <w:rFonts w:ascii="宋体" w:eastAsia="宋体" w:hAnsi="宋体" w:hint="eastAsia"/>
          <w:sz w:val="24"/>
        </w:rPr>
        <w:t>公式计算权重，将所有案件文本向量化。</w:t>
      </w:r>
    </w:p>
    <w:p w14:paraId="46BEBB2C" w14:textId="24AC2F87" w:rsidR="0036389B" w:rsidRDefault="008724E1" w:rsidP="00CA7D4A">
      <w:pPr>
        <w:ind w:firstLineChars="200" w:firstLine="480"/>
        <w:rPr>
          <w:rFonts w:ascii="宋体" w:eastAsia="宋体" w:hAnsi="宋体"/>
          <w:sz w:val="24"/>
        </w:rPr>
      </w:pPr>
      <w:r>
        <w:rPr>
          <w:rFonts w:ascii="宋体" w:eastAsia="宋体" w:hAnsi="宋体" w:hint="eastAsia"/>
          <w:sz w:val="24"/>
        </w:rPr>
        <w:t>3</w:t>
      </w:r>
      <w:r w:rsidR="00F4525B">
        <w:rPr>
          <w:rFonts w:ascii="宋体" w:eastAsia="宋体" w:hAnsi="宋体" w:hint="eastAsia"/>
          <w:sz w:val="24"/>
        </w:rPr>
        <w:t>、</w:t>
      </w:r>
      <w:r w:rsidR="00F73047" w:rsidRPr="00F73047">
        <w:rPr>
          <w:rFonts w:hint="eastAsia"/>
        </w:rPr>
        <w:t xml:space="preserve"> </w:t>
      </w:r>
      <w:r w:rsidR="00F73047" w:rsidRPr="00F73047">
        <w:rPr>
          <w:rFonts w:ascii="宋体" w:eastAsia="宋体" w:hAnsi="宋体" w:hint="eastAsia"/>
          <w:sz w:val="24"/>
        </w:rPr>
        <w:t>如权利要求1</w:t>
      </w:r>
      <w:r w:rsidR="00F32DB0">
        <w:rPr>
          <w:rFonts w:ascii="宋体" w:eastAsia="宋体" w:hAnsi="宋体" w:hint="eastAsia"/>
          <w:sz w:val="24"/>
        </w:rPr>
        <w:t>所述的方法，其特征在于：</w:t>
      </w:r>
      <w:r w:rsidR="00F4525B">
        <w:rPr>
          <w:rFonts w:ascii="宋体" w:eastAsia="宋体" w:hAnsi="宋体" w:hint="eastAsia"/>
          <w:sz w:val="24"/>
        </w:rPr>
        <w:t>所述步骤</w:t>
      </w:r>
      <w:r w:rsidR="00F4525B" w:rsidRPr="00F4525B">
        <w:rPr>
          <w:rFonts w:ascii="Times New Roman" w:eastAsia="宋体" w:hAnsi="Times New Roman" w:cs="Times New Roman"/>
          <w:sz w:val="24"/>
        </w:rPr>
        <w:t>B</w:t>
      </w:r>
      <w:bookmarkStart w:id="0" w:name="_GoBack"/>
      <w:bookmarkEnd w:id="0"/>
      <w:r w:rsidR="00F4525B" w:rsidRPr="00F4525B">
        <w:rPr>
          <w:rFonts w:ascii="宋体" w:eastAsia="宋体" w:hAnsi="宋体" w:hint="eastAsia"/>
          <w:sz w:val="24"/>
        </w:rPr>
        <w:t>建立层次支持向量机模型对案件文本进行自动分类</w:t>
      </w:r>
      <w:r w:rsidR="006877D0">
        <w:rPr>
          <w:rFonts w:ascii="宋体" w:eastAsia="宋体" w:hAnsi="宋体" w:hint="eastAsia"/>
          <w:sz w:val="24"/>
        </w:rPr>
        <w:t>，前提需要</w:t>
      </w:r>
      <w:r w:rsidR="007B5C0C">
        <w:rPr>
          <w:rFonts w:ascii="宋体" w:eastAsia="宋体" w:hAnsi="宋体" w:hint="eastAsia"/>
          <w:sz w:val="24"/>
        </w:rPr>
        <w:t>制定案件类别的级别关系，例如:</w:t>
      </w:r>
      <w:r w:rsidR="007B5C0C" w:rsidRPr="007B5C0C">
        <w:rPr>
          <w:rFonts w:ascii="宋体" w:eastAsia="宋体" w:hAnsi="宋体" w:hint="eastAsia"/>
          <w:sz w:val="24"/>
        </w:rPr>
        <w:t>{盗窃：{入室盗窃，公交车盗窃，盗窃电动车、摩托车}，诈骗：{电信诈骗，街头诈骗}}</w:t>
      </w:r>
      <w:r w:rsidR="00864B24">
        <w:rPr>
          <w:rFonts w:ascii="宋体" w:eastAsia="宋体" w:hAnsi="宋体" w:hint="eastAsia"/>
          <w:sz w:val="24"/>
        </w:rPr>
        <w:t>，</w:t>
      </w:r>
      <w:r w:rsidR="0036389B">
        <w:rPr>
          <w:rFonts w:ascii="宋体" w:eastAsia="宋体" w:hAnsi="宋体" w:hint="eastAsia"/>
          <w:sz w:val="24"/>
        </w:rPr>
        <w:t>然后</w:t>
      </w:r>
      <w:r w:rsidR="006877D0">
        <w:rPr>
          <w:rFonts w:ascii="宋体" w:eastAsia="宋体" w:hAnsi="宋体" w:hint="eastAsia"/>
          <w:sz w:val="24"/>
        </w:rPr>
        <w:t>建立层次支持向量机模型对案件文本进行自动分类。</w:t>
      </w:r>
    </w:p>
    <w:p w14:paraId="1E1F689E" w14:textId="7C056221" w:rsidR="00F73047" w:rsidRDefault="008724E1" w:rsidP="00CA7D4A">
      <w:pPr>
        <w:ind w:firstLineChars="200" w:firstLine="480"/>
        <w:rPr>
          <w:rFonts w:ascii="宋体" w:eastAsia="宋体" w:hAnsi="宋体"/>
          <w:sz w:val="24"/>
        </w:rPr>
      </w:pPr>
      <w:r>
        <w:rPr>
          <w:rFonts w:ascii="宋体" w:eastAsia="宋体" w:hAnsi="宋体" w:hint="eastAsia"/>
          <w:sz w:val="24"/>
        </w:rPr>
        <w:t>4</w:t>
      </w:r>
      <w:r w:rsidR="00F4525B">
        <w:rPr>
          <w:rFonts w:ascii="宋体" w:eastAsia="宋体" w:hAnsi="宋体" w:hint="eastAsia"/>
          <w:sz w:val="24"/>
        </w:rPr>
        <w:t>、</w:t>
      </w:r>
      <w:r w:rsidR="00864B24" w:rsidRPr="00864B24">
        <w:rPr>
          <w:rFonts w:ascii="宋体" w:eastAsia="宋体" w:hAnsi="宋体" w:hint="eastAsia"/>
          <w:sz w:val="24"/>
        </w:rPr>
        <w:t>如权利要求</w:t>
      </w:r>
      <w:r w:rsidR="00F32DB0">
        <w:rPr>
          <w:rFonts w:ascii="宋体" w:eastAsia="宋体" w:hAnsi="宋体"/>
          <w:sz w:val="24"/>
        </w:rPr>
        <w:t>3</w:t>
      </w:r>
      <w:r w:rsidR="00864B24" w:rsidRPr="00864B24">
        <w:rPr>
          <w:rFonts w:ascii="宋体" w:eastAsia="宋体" w:hAnsi="宋体" w:hint="eastAsia"/>
          <w:sz w:val="24"/>
        </w:rPr>
        <w:t>所述的方法</w:t>
      </w:r>
      <w:r w:rsidR="00F32DB0">
        <w:rPr>
          <w:rFonts w:ascii="宋体" w:eastAsia="宋体" w:hAnsi="宋体" w:hint="eastAsia"/>
          <w:sz w:val="24"/>
        </w:rPr>
        <w:t>，其特征在于：</w:t>
      </w:r>
      <w:r w:rsidR="00F73047" w:rsidRPr="00F73047">
        <w:rPr>
          <w:rFonts w:ascii="宋体" w:eastAsia="宋体" w:hAnsi="宋体" w:hint="eastAsia"/>
          <w:sz w:val="24"/>
        </w:rPr>
        <w:t>所述</w:t>
      </w:r>
      <w:r w:rsidR="00864B24" w:rsidRPr="00864B24">
        <w:rPr>
          <w:rFonts w:ascii="宋体" w:eastAsia="宋体" w:hAnsi="宋体" w:hint="eastAsia"/>
          <w:sz w:val="24"/>
        </w:rPr>
        <w:t>层次支持向量机模型</w:t>
      </w:r>
      <w:r w:rsidR="007B5C0C">
        <w:rPr>
          <w:rFonts w:ascii="宋体" w:eastAsia="宋体" w:hAnsi="宋体" w:hint="eastAsia"/>
          <w:sz w:val="24"/>
        </w:rPr>
        <w:t>：所有一级案件类别的分类对应一个一级分类器模型，同属于一类一级类别的所有二级案件类别对应一个二级分类器模型，因此二级分类器模型的数量与一级</w:t>
      </w:r>
      <w:r w:rsidR="00F73047" w:rsidRPr="00F73047">
        <w:rPr>
          <w:rFonts w:ascii="宋体" w:eastAsia="宋体" w:hAnsi="宋体" w:hint="eastAsia"/>
          <w:sz w:val="24"/>
        </w:rPr>
        <w:t>案件类别的数量一样多；</w:t>
      </w:r>
      <w:r w:rsidR="007B5C0C">
        <w:rPr>
          <w:rFonts w:ascii="宋体" w:eastAsia="宋体" w:hAnsi="宋体" w:hint="eastAsia"/>
          <w:sz w:val="24"/>
        </w:rPr>
        <w:t>当</w:t>
      </w:r>
      <w:r w:rsidR="007B5C0C" w:rsidRPr="007B5C0C">
        <w:rPr>
          <w:rFonts w:ascii="宋体" w:eastAsia="宋体" w:hAnsi="宋体" w:hint="eastAsia"/>
          <w:sz w:val="24"/>
        </w:rPr>
        <w:t>层次支持向量机模型</w:t>
      </w:r>
      <w:r w:rsidR="007B5C0C">
        <w:rPr>
          <w:rFonts w:ascii="宋体" w:eastAsia="宋体" w:hAnsi="宋体" w:hint="eastAsia"/>
          <w:sz w:val="24"/>
        </w:rPr>
        <w:t>预测一个案件，先调用一级分类器判断其一级案件类别，根据获得的一级案件类别调用对应的二级分类器，获得其二级案件类别。</w:t>
      </w:r>
    </w:p>
    <w:p w14:paraId="35FD42E0" w14:textId="434C625C" w:rsidR="0036389B" w:rsidRDefault="008724E1" w:rsidP="00CA7D4A">
      <w:pPr>
        <w:ind w:firstLineChars="200" w:firstLine="480"/>
        <w:rPr>
          <w:rFonts w:ascii="宋体" w:eastAsia="宋体" w:hAnsi="宋体"/>
          <w:sz w:val="24"/>
        </w:rPr>
      </w:pPr>
      <w:r>
        <w:rPr>
          <w:rFonts w:ascii="宋体" w:eastAsia="宋体" w:hAnsi="宋体" w:hint="eastAsia"/>
          <w:sz w:val="24"/>
        </w:rPr>
        <w:t>5</w:t>
      </w:r>
      <w:r w:rsidR="00F4525B">
        <w:rPr>
          <w:rFonts w:ascii="宋体" w:eastAsia="宋体" w:hAnsi="宋体" w:hint="eastAsia"/>
          <w:sz w:val="24"/>
        </w:rPr>
        <w:t>、</w:t>
      </w:r>
      <w:r w:rsidR="0036389B" w:rsidRPr="0036389B">
        <w:rPr>
          <w:rFonts w:ascii="宋体" w:eastAsia="宋体" w:hAnsi="宋体" w:hint="eastAsia"/>
          <w:sz w:val="24"/>
        </w:rPr>
        <w:t>如权利要求1所述的方法，其特征在于，</w:t>
      </w:r>
      <w:r w:rsidR="0036389B">
        <w:rPr>
          <w:rFonts w:ascii="宋体" w:eastAsia="宋体" w:hAnsi="宋体" w:hint="eastAsia"/>
          <w:sz w:val="24"/>
        </w:rPr>
        <w:t>所述</w:t>
      </w:r>
      <w:r w:rsidR="00124364" w:rsidRPr="00124364">
        <w:rPr>
          <w:rFonts w:ascii="宋体" w:eastAsia="宋体" w:hAnsi="宋体" w:hint="eastAsia"/>
          <w:sz w:val="24"/>
        </w:rPr>
        <w:t>通用型词典匹配案件分类器</w:t>
      </w:r>
      <w:r w:rsidR="00124364">
        <w:rPr>
          <w:rFonts w:ascii="宋体" w:eastAsia="宋体" w:hAnsi="宋体" w:hint="eastAsia"/>
          <w:sz w:val="24"/>
        </w:rPr>
        <w:t>：需要先构造</w:t>
      </w:r>
      <w:r w:rsidR="0036389B" w:rsidRPr="0036389B">
        <w:rPr>
          <w:rFonts w:ascii="宋体" w:eastAsia="宋体" w:hAnsi="宋体" w:hint="eastAsia"/>
          <w:sz w:val="24"/>
        </w:rPr>
        <w:t>案件分类识别词典</w:t>
      </w:r>
      <w:r w:rsidR="0036389B">
        <w:rPr>
          <w:rFonts w:ascii="宋体" w:eastAsia="宋体" w:hAnsi="宋体" w:hint="eastAsia"/>
          <w:sz w:val="24"/>
        </w:rPr>
        <w:t>：</w:t>
      </w:r>
      <w:r w:rsidR="0036389B" w:rsidRPr="0036389B">
        <w:rPr>
          <w:rFonts w:ascii="宋体" w:eastAsia="宋体" w:hAnsi="宋体" w:hint="eastAsia"/>
          <w:sz w:val="24"/>
        </w:rPr>
        <w:t>词典由5部分组成：“规则序号”、“一级案件类别”、“二级案件类别”，“关键词”、“排斥词”</w:t>
      </w:r>
      <w:r w:rsidR="007B5C0C">
        <w:rPr>
          <w:rFonts w:ascii="宋体" w:eastAsia="宋体" w:hAnsi="宋体" w:hint="eastAsia"/>
          <w:sz w:val="24"/>
        </w:rPr>
        <w:t>；</w:t>
      </w:r>
      <w:r w:rsidR="007B5C0C" w:rsidRPr="007B5C0C">
        <w:rPr>
          <w:rFonts w:ascii="宋体" w:eastAsia="宋体" w:hAnsi="宋体" w:hint="eastAsia"/>
          <w:sz w:val="24"/>
        </w:rPr>
        <w:t>“关键词”由一个或多个词组成，词汇间为“与关系”。即案件描述中，同时包含“关键词”中的所有词，才匹配该规则。当“关键词”匹配上后，若该规则的“排斥词”不为空，则还需进一步比对。“排斥词”用于区分</w:t>
      </w:r>
      <w:r w:rsidR="00CA7D4A">
        <w:rPr>
          <w:rFonts w:ascii="宋体" w:eastAsia="宋体" w:hAnsi="宋体" w:hint="eastAsia"/>
          <w:sz w:val="24"/>
        </w:rPr>
        <w:t>两</w:t>
      </w:r>
      <w:r w:rsidR="007B5C0C" w:rsidRPr="007B5C0C">
        <w:rPr>
          <w:rFonts w:ascii="宋体" w:eastAsia="宋体" w:hAnsi="宋体" w:hint="eastAsia"/>
          <w:sz w:val="24"/>
        </w:rPr>
        <w:t>类具备相同“关键词”的案件，该字段同样包含一个或多个词，但词汇间为“或关系”。即案件描述中只要含有“</w:t>
      </w:r>
      <w:r w:rsidR="00124364">
        <w:rPr>
          <w:rFonts w:ascii="宋体" w:eastAsia="宋体" w:hAnsi="宋体" w:hint="eastAsia"/>
          <w:sz w:val="24"/>
        </w:rPr>
        <w:t>排斥词”中的任意一个词，则表示不符合该规则，继续比对下一条规则；</w:t>
      </w:r>
      <w:r w:rsidR="00124364" w:rsidRPr="00124364">
        <w:rPr>
          <w:rFonts w:ascii="宋体" w:eastAsia="宋体" w:hAnsi="宋体" w:hint="eastAsia"/>
          <w:sz w:val="24"/>
        </w:rPr>
        <w:t>对于匹配上词典的案件，返回“规则序号”、“一级案件类别”、“二级案件类别”。</w:t>
      </w:r>
    </w:p>
    <w:p w14:paraId="786B99FB" w14:textId="77777777" w:rsidR="00F32DB0" w:rsidRDefault="008724E1" w:rsidP="00F32DB0">
      <w:pPr>
        <w:ind w:firstLineChars="200" w:firstLine="480"/>
        <w:rPr>
          <w:rFonts w:ascii="宋体" w:eastAsia="宋体" w:hAnsi="宋体"/>
          <w:sz w:val="24"/>
        </w:rPr>
      </w:pPr>
      <w:r>
        <w:rPr>
          <w:rFonts w:ascii="宋体" w:eastAsia="宋体" w:hAnsi="宋体" w:hint="eastAsia"/>
          <w:sz w:val="24"/>
        </w:rPr>
        <w:t>6</w:t>
      </w:r>
      <w:r w:rsidR="007B5C0C">
        <w:rPr>
          <w:rFonts w:ascii="宋体" w:eastAsia="宋体" w:hAnsi="宋体" w:hint="eastAsia"/>
          <w:sz w:val="24"/>
        </w:rPr>
        <w:t>.</w:t>
      </w:r>
      <w:r w:rsidR="007B5C0C" w:rsidRPr="007B5C0C">
        <w:rPr>
          <w:rFonts w:hint="eastAsia"/>
        </w:rPr>
        <w:t xml:space="preserve"> </w:t>
      </w:r>
      <w:r w:rsidR="007B5C0C" w:rsidRPr="007B5C0C">
        <w:rPr>
          <w:rFonts w:ascii="宋体" w:eastAsia="宋体" w:hAnsi="宋体" w:hint="eastAsia"/>
          <w:sz w:val="24"/>
        </w:rPr>
        <w:t>如权利要求</w:t>
      </w:r>
      <w:r w:rsidR="00124364">
        <w:rPr>
          <w:rFonts w:ascii="宋体" w:eastAsia="宋体" w:hAnsi="宋体" w:hint="eastAsia"/>
          <w:sz w:val="24"/>
        </w:rPr>
        <w:t>1</w:t>
      </w:r>
      <w:r w:rsidR="007B5C0C" w:rsidRPr="007B5C0C">
        <w:rPr>
          <w:rFonts w:ascii="宋体" w:eastAsia="宋体" w:hAnsi="宋体" w:hint="eastAsia"/>
          <w:sz w:val="24"/>
        </w:rPr>
        <w:t>所述的方法，其特征在于，</w:t>
      </w:r>
      <w:r w:rsidR="00CA7D4A" w:rsidRPr="00CA7D4A">
        <w:rPr>
          <w:rFonts w:ascii="宋体" w:eastAsia="宋体" w:hAnsi="宋体" w:hint="eastAsia"/>
          <w:sz w:val="24"/>
        </w:rPr>
        <w:t>判断</w:t>
      </w:r>
      <w:r w:rsidR="00CA7D4A">
        <w:rPr>
          <w:rFonts w:ascii="宋体" w:eastAsia="宋体" w:hAnsi="宋体" w:hint="eastAsia"/>
          <w:sz w:val="24"/>
        </w:rPr>
        <w:t>支持向量机分类所得结果置信度低的判断方法为：以各子分类器决策函数值分析置信度的高低</w:t>
      </w:r>
      <w:r w:rsidR="00124364">
        <w:rPr>
          <w:rFonts w:ascii="宋体" w:eastAsia="宋体" w:hAnsi="宋体" w:hint="eastAsia"/>
          <w:sz w:val="24"/>
        </w:rPr>
        <w:t>，</w:t>
      </w:r>
      <w:r w:rsidR="00F66518">
        <w:rPr>
          <w:rFonts w:ascii="宋体" w:eastAsia="宋体" w:hAnsi="宋体" w:hint="eastAsia"/>
          <w:sz w:val="24"/>
        </w:rPr>
        <w:t>当出现以下情况则判定为置信度低：</w:t>
      </w:r>
    </w:p>
    <w:p w14:paraId="77D5EAC9" w14:textId="77777777" w:rsidR="00F32DB0" w:rsidRPr="00F32DB0" w:rsidRDefault="00124364" w:rsidP="00F32DB0">
      <w:pPr>
        <w:pStyle w:val="aa"/>
        <w:numPr>
          <w:ilvl w:val="0"/>
          <w:numId w:val="14"/>
        </w:numPr>
        <w:ind w:firstLineChars="0"/>
        <w:rPr>
          <w:rFonts w:ascii="宋体" w:eastAsia="宋体" w:hAnsi="宋体"/>
          <w:sz w:val="24"/>
        </w:rPr>
      </w:pPr>
      <w:r w:rsidRPr="00F32DB0">
        <w:rPr>
          <w:rFonts w:ascii="宋体" w:eastAsia="宋体" w:hAnsi="宋体" w:hint="eastAsia"/>
          <w:sz w:val="24"/>
        </w:rPr>
        <w:t>各个分类器的决策函数值均为负数；</w:t>
      </w:r>
    </w:p>
    <w:p w14:paraId="5D78144C" w14:textId="77777777" w:rsidR="00F32DB0" w:rsidRPr="00F32DB0" w:rsidRDefault="00124364" w:rsidP="00F32DB0">
      <w:pPr>
        <w:pStyle w:val="aa"/>
        <w:numPr>
          <w:ilvl w:val="0"/>
          <w:numId w:val="14"/>
        </w:numPr>
        <w:ind w:firstLineChars="0"/>
        <w:rPr>
          <w:rFonts w:ascii="宋体" w:eastAsia="宋体" w:hAnsi="宋体"/>
          <w:sz w:val="24"/>
        </w:rPr>
      </w:pPr>
      <w:r w:rsidRPr="00F32DB0">
        <w:rPr>
          <w:rFonts w:ascii="宋体" w:eastAsia="宋体" w:hAnsi="宋体" w:hint="eastAsia"/>
          <w:sz w:val="24"/>
        </w:rPr>
        <w:t>仅一个分类器的决策函数值为正数，但其值很小，小于1；</w:t>
      </w:r>
    </w:p>
    <w:p w14:paraId="32583DBE" w14:textId="77777777" w:rsidR="00F32DB0" w:rsidRPr="00F32DB0" w:rsidRDefault="00124364" w:rsidP="00F32DB0">
      <w:pPr>
        <w:pStyle w:val="aa"/>
        <w:numPr>
          <w:ilvl w:val="0"/>
          <w:numId w:val="14"/>
        </w:numPr>
        <w:ind w:firstLineChars="0"/>
        <w:rPr>
          <w:rFonts w:ascii="宋体" w:eastAsia="宋体" w:hAnsi="宋体"/>
          <w:sz w:val="24"/>
        </w:rPr>
      </w:pPr>
      <w:r w:rsidRPr="00F32DB0">
        <w:rPr>
          <w:rFonts w:ascii="宋体" w:eastAsia="宋体" w:hAnsi="宋体" w:hint="eastAsia"/>
          <w:sz w:val="24"/>
        </w:rPr>
        <w:t>出现两个分类器的决策函数值为正数，且数值很接近，相对平均偏差≤5%；</w:t>
      </w:r>
    </w:p>
    <w:p w14:paraId="07F4B601" w14:textId="21450C9D" w:rsidR="00F66518" w:rsidRPr="00F32DB0" w:rsidRDefault="00124364" w:rsidP="00F32DB0">
      <w:pPr>
        <w:pStyle w:val="aa"/>
        <w:numPr>
          <w:ilvl w:val="0"/>
          <w:numId w:val="14"/>
        </w:numPr>
        <w:ind w:firstLineChars="0"/>
        <w:rPr>
          <w:rFonts w:ascii="宋体" w:eastAsia="宋体" w:hAnsi="宋体" w:hint="eastAsia"/>
          <w:sz w:val="24"/>
        </w:rPr>
      </w:pPr>
      <w:r w:rsidRPr="00F32DB0">
        <w:rPr>
          <w:rFonts w:ascii="宋体" w:eastAsia="宋体" w:hAnsi="宋体" w:hint="eastAsia"/>
          <w:sz w:val="24"/>
        </w:rPr>
        <w:t>出现三个及以上的分类器的决策函数值为正数。</w:t>
      </w:r>
    </w:p>
    <w:p w14:paraId="51F6F3DE" w14:textId="137880FE" w:rsidR="00F66518" w:rsidRDefault="00F32DB0" w:rsidP="00F32DB0">
      <w:pPr>
        <w:spacing w:line="600" w:lineRule="auto"/>
        <w:jc w:val="center"/>
        <w:rPr>
          <w:rFonts w:ascii="宋体" w:eastAsia="宋体" w:hAnsi="宋体"/>
          <w:b/>
          <w:sz w:val="24"/>
        </w:rPr>
      </w:pPr>
      <w:r>
        <w:rPr>
          <w:rFonts w:ascii="宋体" w:eastAsia="宋体" w:hAnsi="宋体"/>
          <w:b/>
          <w:noProof/>
          <w:sz w:val="24"/>
        </w:rPr>
        <w:lastRenderedPageBreak/>
        <w:pict w14:anchorId="10F944CD">
          <v:shape id="_x0000_s1106" type="#_x0000_t32" style="position:absolute;left:0;text-align:left;margin-left:1.5pt;margin-top:29.25pt;width:401.25pt;height:0;z-index:251748352" o:connectortype="straight" strokeweight="1.5pt"/>
        </w:pict>
      </w:r>
      <w:r w:rsidR="00F66518" w:rsidRPr="00F66518">
        <w:rPr>
          <w:rFonts w:ascii="宋体" w:eastAsia="宋体" w:hAnsi="宋体"/>
          <w:b/>
          <w:sz w:val="24"/>
        </w:rPr>
        <w:t>说明书</w:t>
      </w:r>
    </w:p>
    <w:p w14:paraId="09F66BA3" w14:textId="77777777" w:rsidR="00F66518" w:rsidRDefault="00F66518" w:rsidP="00F66518">
      <w:pPr>
        <w:jc w:val="center"/>
        <w:rPr>
          <w:rFonts w:ascii="宋体" w:eastAsia="宋体" w:hAnsi="宋体"/>
          <w:sz w:val="24"/>
        </w:rPr>
      </w:pPr>
      <w:r w:rsidRPr="00F66518">
        <w:rPr>
          <w:rFonts w:ascii="宋体" w:eastAsia="宋体" w:hAnsi="宋体" w:hint="eastAsia"/>
          <w:sz w:val="24"/>
        </w:rPr>
        <w:t>一种针对公安领域案件文本分类的方法</w:t>
      </w:r>
    </w:p>
    <w:p w14:paraId="4D8BF37A" w14:textId="77777777" w:rsidR="00F66518" w:rsidRDefault="00F66518" w:rsidP="00F66518">
      <w:pPr>
        <w:jc w:val="left"/>
        <w:rPr>
          <w:rFonts w:ascii="宋体" w:eastAsia="宋体" w:hAnsi="宋体"/>
          <w:sz w:val="24"/>
        </w:rPr>
      </w:pPr>
    </w:p>
    <w:p w14:paraId="0D08700E" w14:textId="77777777" w:rsidR="00F66518" w:rsidRDefault="00F66518" w:rsidP="00F66518">
      <w:pPr>
        <w:jc w:val="left"/>
        <w:rPr>
          <w:rFonts w:ascii="宋体" w:eastAsia="宋体" w:hAnsi="宋体"/>
          <w:b/>
          <w:sz w:val="24"/>
        </w:rPr>
      </w:pPr>
      <w:r w:rsidRPr="00F66518">
        <w:rPr>
          <w:rFonts w:ascii="宋体" w:eastAsia="宋体" w:hAnsi="宋体"/>
          <w:b/>
          <w:sz w:val="24"/>
        </w:rPr>
        <w:t>技术领域</w:t>
      </w:r>
    </w:p>
    <w:p w14:paraId="17BF8FAC" w14:textId="77777777" w:rsidR="00F66518" w:rsidRDefault="00F66518" w:rsidP="00F32DB0">
      <w:pPr>
        <w:ind w:firstLineChars="200" w:firstLine="480"/>
        <w:jc w:val="left"/>
        <w:rPr>
          <w:rFonts w:ascii="Times New Roman" w:eastAsia="宋体" w:hAnsi="Times New Roman" w:cs="Times New Roman"/>
          <w:sz w:val="24"/>
          <w:szCs w:val="24"/>
        </w:rPr>
      </w:pPr>
      <w:r w:rsidRPr="00F66518">
        <w:rPr>
          <w:rFonts w:ascii="Times New Roman" w:eastAsia="宋体" w:hAnsi="Times New Roman" w:cs="Times New Roman" w:hint="eastAsia"/>
          <w:sz w:val="24"/>
          <w:szCs w:val="24"/>
        </w:rPr>
        <w:t>本发明涉及将文本挖掘技术应用于公安领域，特别提供了一种公安领域案件文本</w:t>
      </w:r>
      <w:r>
        <w:rPr>
          <w:rFonts w:ascii="Times New Roman" w:eastAsia="宋体" w:hAnsi="Times New Roman" w:cs="Times New Roman" w:hint="eastAsia"/>
          <w:sz w:val="24"/>
          <w:szCs w:val="24"/>
        </w:rPr>
        <w:t>分类的方法</w:t>
      </w:r>
      <w:r w:rsidRPr="00F66518">
        <w:rPr>
          <w:rFonts w:ascii="Times New Roman" w:eastAsia="宋体" w:hAnsi="Times New Roman" w:cs="Times New Roman" w:hint="eastAsia"/>
          <w:sz w:val="24"/>
          <w:szCs w:val="24"/>
        </w:rPr>
        <w:t>。</w:t>
      </w:r>
    </w:p>
    <w:p w14:paraId="2AF77102" w14:textId="77777777" w:rsidR="00F66518" w:rsidRDefault="00F66518" w:rsidP="00F66518">
      <w:pPr>
        <w:jc w:val="left"/>
        <w:rPr>
          <w:rFonts w:ascii="Times New Roman" w:eastAsia="宋体" w:hAnsi="Times New Roman" w:cs="Times New Roman"/>
          <w:b/>
          <w:sz w:val="24"/>
          <w:szCs w:val="24"/>
        </w:rPr>
      </w:pPr>
    </w:p>
    <w:p w14:paraId="71B7240D" w14:textId="77777777" w:rsidR="00F66518" w:rsidRDefault="00F66518" w:rsidP="00F66518">
      <w:pPr>
        <w:jc w:val="left"/>
        <w:rPr>
          <w:rFonts w:ascii="Times New Roman" w:eastAsia="宋体" w:hAnsi="Times New Roman" w:cs="Times New Roman"/>
          <w:b/>
          <w:sz w:val="24"/>
          <w:szCs w:val="24"/>
        </w:rPr>
      </w:pPr>
      <w:r w:rsidRPr="00F66518">
        <w:rPr>
          <w:rFonts w:ascii="Times New Roman" w:eastAsia="宋体" w:hAnsi="Times New Roman" w:cs="Times New Roman"/>
          <w:b/>
          <w:sz w:val="24"/>
          <w:szCs w:val="24"/>
        </w:rPr>
        <w:t>背景技术</w:t>
      </w:r>
    </w:p>
    <w:p w14:paraId="19EF0E1F" w14:textId="77777777" w:rsidR="009D6BA6" w:rsidRPr="009D6BA6" w:rsidRDefault="009D6BA6" w:rsidP="009D6BA6">
      <w:pPr>
        <w:spacing w:line="360" w:lineRule="auto"/>
        <w:ind w:firstLineChars="200" w:firstLine="480"/>
        <w:rPr>
          <w:rFonts w:ascii="Times New Roman" w:eastAsia="宋体" w:hAnsi="Times New Roman" w:cs="Times New Roman"/>
          <w:sz w:val="24"/>
          <w:szCs w:val="24"/>
        </w:rPr>
      </w:pPr>
      <w:r w:rsidRPr="009D6BA6">
        <w:rPr>
          <w:rFonts w:ascii="Times New Roman" w:eastAsia="宋体" w:hAnsi="Times New Roman" w:cs="Times New Roman" w:hint="eastAsia"/>
          <w:sz w:val="24"/>
          <w:szCs w:val="24"/>
        </w:rPr>
        <w:t>随着社会的发展，公安领域的案件信息以每年百万条的速度递增。目前公安部门虽然有完善的案件信息管理系统，可以方便地对案件进行查询、筛选、统计等处理，为警务人员减少了一定的劳动量，但是依靠这些传统方法，很难挖掘出有价值的线索。</w:t>
      </w:r>
      <w:r>
        <w:rPr>
          <w:rFonts w:ascii="Times New Roman" w:eastAsia="宋体" w:hAnsi="Times New Roman" w:cs="Times New Roman" w:hint="eastAsia"/>
          <w:sz w:val="24"/>
          <w:szCs w:val="24"/>
        </w:rPr>
        <w:t>因此</w:t>
      </w:r>
      <w:r w:rsidR="000A59D9">
        <w:rPr>
          <w:rFonts w:ascii="Times New Roman" w:eastAsia="宋体" w:hAnsi="Times New Roman" w:cs="Times New Roman" w:hint="eastAsia"/>
          <w:sz w:val="24"/>
          <w:szCs w:val="24"/>
        </w:rPr>
        <w:t>，许多国内外学者在对公安领域中的信息数据挖掘技术进行深入地研究。</w:t>
      </w:r>
    </w:p>
    <w:p w14:paraId="02FD776F" w14:textId="77777777" w:rsidR="00757ABD" w:rsidRPr="00757ABD" w:rsidRDefault="009D6BA6" w:rsidP="00757ABD">
      <w:pPr>
        <w:spacing w:line="360" w:lineRule="auto"/>
        <w:ind w:firstLineChars="200" w:firstLine="480"/>
        <w:rPr>
          <w:rFonts w:ascii="Times New Roman" w:eastAsia="宋体" w:hAnsi="Times New Roman" w:cs="Times New Roman"/>
          <w:sz w:val="24"/>
          <w:szCs w:val="24"/>
        </w:rPr>
      </w:pPr>
      <w:r w:rsidRPr="009D6BA6">
        <w:rPr>
          <w:rFonts w:ascii="Times New Roman" w:eastAsia="宋体" w:hAnsi="Times New Roman" w:cs="Times New Roman" w:hint="eastAsia"/>
          <w:sz w:val="24"/>
          <w:szCs w:val="24"/>
        </w:rPr>
        <w:t>公安领</w:t>
      </w:r>
      <w:r w:rsidR="000A59D9">
        <w:rPr>
          <w:rFonts w:ascii="Times New Roman" w:eastAsia="宋体" w:hAnsi="Times New Roman" w:cs="Times New Roman" w:hint="eastAsia"/>
          <w:sz w:val="24"/>
          <w:szCs w:val="24"/>
        </w:rPr>
        <w:t>域的案件信息都是以文本的形式记录在案的，这些案件文本中包含着</w:t>
      </w:r>
      <w:r w:rsidRPr="009D6BA6">
        <w:rPr>
          <w:rFonts w:ascii="Times New Roman" w:eastAsia="宋体" w:hAnsi="Times New Roman" w:cs="Times New Roman" w:hint="eastAsia"/>
          <w:sz w:val="24"/>
          <w:szCs w:val="24"/>
        </w:rPr>
        <w:t>重要的线索，</w:t>
      </w:r>
      <w:r w:rsidR="000A59D9">
        <w:rPr>
          <w:rFonts w:ascii="Times New Roman" w:eastAsia="宋体" w:hAnsi="Times New Roman" w:cs="Times New Roman" w:hint="eastAsia"/>
          <w:sz w:val="24"/>
          <w:szCs w:val="24"/>
        </w:rPr>
        <w:t>关联相似的案件可以有效地帮助案件的侦破和串并案的发现。因此，对案件文本处理的需求越来越迫切，同时要求的精度和准确度也越来越高，尤其是需要对大批案件进行自动识别案件类别</w:t>
      </w:r>
      <w:r w:rsidR="00AE18C6">
        <w:rPr>
          <w:rFonts w:ascii="Times New Roman" w:eastAsia="宋体" w:hAnsi="Times New Roman" w:cs="Times New Roman" w:hint="eastAsia"/>
          <w:sz w:val="24"/>
          <w:szCs w:val="24"/>
        </w:rPr>
        <w:t>。当前运用较为广泛的文本分类方法有朴素贝叶斯分类、</w:t>
      </w:r>
      <w:r w:rsidR="00AE18C6">
        <w:rPr>
          <w:rFonts w:ascii="Times New Roman" w:eastAsia="宋体" w:hAnsi="Times New Roman" w:cs="Times New Roman" w:hint="eastAsia"/>
          <w:sz w:val="24"/>
          <w:szCs w:val="24"/>
        </w:rPr>
        <w:t>k</w:t>
      </w:r>
      <w:r w:rsidR="00AE18C6">
        <w:rPr>
          <w:rFonts w:ascii="Times New Roman" w:eastAsia="宋体" w:hAnsi="Times New Roman" w:cs="Times New Roman" w:hint="eastAsia"/>
          <w:sz w:val="24"/>
          <w:szCs w:val="24"/>
        </w:rPr>
        <w:t>近邻分类、支持向量机模型分类、基于决策树的分类</w:t>
      </w:r>
      <w:r w:rsidR="00757ABD">
        <w:rPr>
          <w:rFonts w:ascii="Times New Roman" w:eastAsia="宋体" w:hAnsi="Times New Roman" w:cs="Times New Roman" w:hint="eastAsia"/>
          <w:sz w:val="24"/>
          <w:szCs w:val="24"/>
        </w:rPr>
        <w:t>。其中，支持向量机模型分类</w:t>
      </w:r>
      <w:r w:rsidR="00E25BBA">
        <w:rPr>
          <w:rFonts w:ascii="Times New Roman" w:eastAsia="宋体" w:hAnsi="Times New Roman" w:cs="Times New Roman" w:hint="eastAsia"/>
          <w:sz w:val="24"/>
          <w:szCs w:val="24"/>
        </w:rPr>
        <w:t>具有适用于小样本学习，解决非线性问题，解决高维问题和抗干扰强的能力，总体表现出色，它</w:t>
      </w:r>
      <w:r w:rsidR="00757ABD" w:rsidRPr="00757ABD">
        <w:rPr>
          <w:rFonts w:ascii="Times New Roman" w:eastAsia="宋体" w:hAnsi="Times New Roman" w:cs="Times New Roman" w:hint="eastAsia"/>
          <w:sz w:val="24"/>
          <w:szCs w:val="24"/>
        </w:rPr>
        <w:t>基于结构风险最小化理论之上在特征空间中建构最优分割超平面</w:t>
      </w:r>
      <w:r w:rsidR="00E25BBA">
        <w:rPr>
          <w:rFonts w:ascii="Times New Roman" w:eastAsia="宋体" w:hAnsi="Times New Roman" w:cs="Times New Roman" w:hint="eastAsia"/>
          <w:sz w:val="24"/>
          <w:szCs w:val="24"/>
        </w:rPr>
        <w:t>。</w:t>
      </w:r>
      <w:r w:rsidR="00E25BBA" w:rsidRPr="00757ABD">
        <w:rPr>
          <w:rFonts w:ascii="Times New Roman" w:eastAsia="宋体" w:hAnsi="Times New Roman" w:cs="Times New Roman" w:hint="eastAsia"/>
          <w:sz w:val="24"/>
          <w:szCs w:val="24"/>
        </w:rPr>
        <w:t xml:space="preserve"> </w:t>
      </w:r>
    </w:p>
    <w:p w14:paraId="50DB8B54" w14:textId="242E05D9" w:rsidR="009D6BA6" w:rsidRPr="00E25BBA" w:rsidRDefault="00E25BBA" w:rsidP="009D6BA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但是</w:t>
      </w:r>
      <w:r>
        <w:rPr>
          <w:rFonts w:ascii="Times New Roman" w:eastAsia="宋体" w:hAnsi="Times New Roman" w:cs="Times New Roman" w:hint="eastAsia"/>
          <w:sz w:val="24"/>
          <w:szCs w:val="24"/>
        </w:rPr>
        <w:t>，</w:t>
      </w:r>
      <w:r>
        <w:rPr>
          <w:rFonts w:ascii="Times New Roman" w:eastAsia="宋体" w:hAnsi="Times New Roman" w:cs="Times New Roman"/>
          <w:sz w:val="24"/>
          <w:szCs w:val="24"/>
        </w:rPr>
        <w:t>支持向量机模型</w:t>
      </w:r>
      <w:r w:rsidR="00980719">
        <w:rPr>
          <w:rFonts w:ascii="Times New Roman" w:eastAsia="宋体" w:hAnsi="Times New Roman" w:cs="Times New Roman"/>
          <w:sz w:val="24"/>
          <w:szCs w:val="24"/>
        </w:rPr>
        <w:t>分类的缺点有</w:t>
      </w:r>
      <w:r w:rsidR="00980719">
        <w:rPr>
          <w:rFonts w:ascii="Times New Roman" w:eastAsia="宋体" w:hAnsi="Times New Roman" w:cs="Times New Roman" w:hint="eastAsia"/>
          <w:sz w:val="24"/>
          <w:szCs w:val="24"/>
        </w:rPr>
        <w:t>：</w:t>
      </w:r>
      <w:r>
        <w:rPr>
          <w:rFonts w:ascii="Times New Roman" w:eastAsia="宋体" w:hAnsi="Times New Roman" w:cs="Times New Roman"/>
          <w:sz w:val="24"/>
          <w:szCs w:val="24"/>
        </w:rPr>
        <w:t>对缺失数据敏感</w:t>
      </w:r>
      <w:r>
        <w:rPr>
          <w:rFonts w:ascii="Times New Roman" w:eastAsia="宋体" w:hAnsi="Times New Roman" w:cs="Times New Roman" w:hint="eastAsia"/>
          <w:sz w:val="24"/>
          <w:szCs w:val="24"/>
        </w:rPr>
        <w:t>，</w:t>
      </w:r>
      <w:r w:rsidR="006275B1">
        <w:rPr>
          <w:rFonts w:ascii="Times New Roman" w:eastAsia="宋体" w:hAnsi="Times New Roman" w:cs="Times New Roman"/>
          <w:sz w:val="24"/>
          <w:szCs w:val="24"/>
        </w:rPr>
        <w:t>对样本的预测依赖于训练所得的分类决策函数</w:t>
      </w:r>
      <w:r w:rsidR="006275B1">
        <w:rPr>
          <w:rFonts w:ascii="Times New Roman" w:eastAsia="宋体" w:hAnsi="Times New Roman" w:cs="Times New Roman" w:hint="eastAsia"/>
          <w:sz w:val="24"/>
          <w:szCs w:val="24"/>
        </w:rPr>
        <w:t>，</w:t>
      </w:r>
      <w:r w:rsidR="006275B1">
        <w:rPr>
          <w:rFonts w:ascii="Times New Roman" w:eastAsia="宋体" w:hAnsi="Times New Roman" w:cs="Times New Roman"/>
          <w:sz w:val="24"/>
          <w:szCs w:val="24"/>
        </w:rPr>
        <w:t>根据决策函数的值判断样本更接近哪个类别</w:t>
      </w:r>
      <w:r w:rsidR="006275B1">
        <w:rPr>
          <w:rFonts w:ascii="Times New Roman" w:eastAsia="宋体" w:hAnsi="Times New Roman" w:cs="Times New Roman" w:hint="eastAsia"/>
          <w:sz w:val="24"/>
          <w:szCs w:val="24"/>
        </w:rPr>
        <w:t>，</w:t>
      </w:r>
      <w:r w:rsidR="006275B1">
        <w:rPr>
          <w:rFonts w:ascii="Times New Roman" w:eastAsia="宋体" w:hAnsi="Times New Roman" w:cs="Times New Roman"/>
          <w:sz w:val="24"/>
          <w:szCs w:val="24"/>
        </w:rPr>
        <w:t>即使在</w:t>
      </w:r>
      <w:r w:rsidR="00980719">
        <w:rPr>
          <w:rFonts w:ascii="Times New Roman" w:eastAsia="宋体" w:hAnsi="Times New Roman" w:cs="Times New Roman"/>
          <w:sz w:val="24"/>
          <w:szCs w:val="24"/>
        </w:rPr>
        <w:t>该</w:t>
      </w:r>
      <w:r w:rsidR="006275B1">
        <w:rPr>
          <w:rFonts w:ascii="Times New Roman" w:eastAsia="宋体" w:hAnsi="Times New Roman" w:cs="Times New Roman"/>
          <w:sz w:val="24"/>
          <w:szCs w:val="24"/>
        </w:rPr>
        <w:t>决策</w:t>
      </w:r>
      <w:r w:rsidR="00980719">
        <w:rPr>
          <w:rFonts w:ascii="Times New Roman" w:eastAsia="宋体" w:hAnsi="Times New Roman" w:cs="Times New Roman"/>
          <w:sz w:val="24"/>
          <w:szCs w:val="24"/>
        </w:rPr>
        <w:t>的</w:t>
      </w:r>
      <w:r w:rsidR="006275B1">
        <w:rPr>
          <w:rFonts w:ascii="Times New Roman" w:eastAsia="宋体" w:hAnsi="Times New Roman" w:cs="Times New Roman"/>
          <w:sz w:val="24"/>
          <w:szCs w:val="24"/>
        </w:rPr>
        <w:t>置信度很低的情况下</w:t>
      </w:r>
      <w:r w:rsidR="006275B1">
        <w:rPr>
          <w:rFonts w:ascii="Times New Roman" w:eastAsia="宋体" w:hAnsi="Times New Roman" w:cs="Times New Roman" w:hint="eastAsia"/>
          <w:sz w:val="24"/>
          <w:szCs w:val="24"/>
        </w:rPr>
        <w:t>，</w:t>
      </w:r>
      <w:r w:rsidR="006275B1">
        <w:rPr>
          <w:rFonts w:ascii="Times New Roman" w:eastAsia="宋体" w:hAnsi="Times New Roman" w:cs="Times New Roman"/>
          <w:sz w:val="24"/>
          <w:szCs w:val="24"/>
        </w:rPr>
        <w:t>依然会给出一个结果</w:t>
      </w:r>
      <w:r w:rsidR="00980719">
        <w:rPr>
          <w:rFonts w:ascii="Times New Roman" w:eastAsia="宋体" w:hAnsi="Times New Roman" w:cs="Times New Roman" w:hint="eastAsia"/>
          <w:sz w:val="24"/>
          <w:szCs w:val="24"/>
        </w:rPr>
        <w:t>，</w:t>
      </w:r>
      <w:r w:rsidR="00980719">
        <w:rPr>
          <w:rFonts w:ascii="Times New Roman" w:eastAsia="宋体" w:hAnsi="Times New Roman" w:cs="Times New Roman"/>
          <w:sz w:val="24"/>
          <w:szCs w:val="24"/>
        </w:rPr>
        <w:t>尽管这个结果很有可能是错误</w:t>
      </w:r>
      <w:commentRangeStart w:id="1"/>
      <w:r w:rsidR="00980719">
        <w:rPr>
          <w:rFonts w:ascii="Times New Roman" w:eastAsia="宋体" w:hAnsi="Times New Roman" w:cs="Times New Roman"/>
          <w:sz w:val="24"/>
          <w:szCs w:val="24"/>
        </w:rPr>
        <w:t>的</w:t>
      </w:r>
      <w:commentRangeEnd w:id="1"/>
      <w:r w:rsidR="00CD0064">
        <w:rPr>
          <w:rStyle w:val="a6"/>
        </w:rPr>
        <w:commentReference w:id="1"/>
      </w:r>
      <w:r w:rsidR="00980719">
        <w:rPr>
          <w:rFonts w:ascii="Times New Roman" w:eastAsia="宋体" w:hAnsi="Times New Roman" w:cs="Times New Roman" w:hint="eastAsia"/>
          <w:sz w:val="24"/>
          <w:szCs w:val="24"/>
        </w:rPr>
        <w:t>。</w:t>
      </w:r>
      <w:r w:rsidR="009F546D">
        <w:rPr>
          <w:rFonts w:ascii="Times New Roman" w:eastAsia="宋体" w:hAnsi="Times New Roman" w:cs="Times New Roman" w:hint="eastAsia"/>
          <w:sz w:val="24"/>
          <w:szCs w:val="24"/>
        </w:rPr>
        <w:t>其次，</w:t>
      </w:r>
      <w:r w:rsidR="00D81CE6">
        <w:rPr>
          <w:rFonts w:ascii="Times New Roman" w:eastAsia="宋体" w:hAnsi="Times New Roman" w:cs="Times New Roman" w:hint="eastAsia"/>
          <w:sz w:val="24"/>
          <w:szCs w:val="24"/>
        </w:rPr>
        <w:t>本发明方法应用于公安领域案件分类这一特定场景，案件类别存在层次结构，如果</w:t>
      </w:r>
      <w:r w:rsidR="00526394">
        <w:rPr>
          <w:rFonts w:ascii="Times New Roman" w:eastAsia="宋体" w:hAnsi="Times New Roman" w:cs="Times New Roman" w:hint="eastAsia"/>
          <w:sz w:val="24"/>
          <w:szCs w:val="24"/>
        </w:rPr>
        <w:t>仅</w:t>
      </w:r>
      <w:r w:rsidR="00D81CE6">
        <w:rPr>
          <w:rFonts w:ascii="Times New Roman" w:eastAsia="宋体" w:hAnsi="Times New Roman" w:cs="Times New Roman" w:hint="eastAsia"/>
          <w:sz w:val="24"/>
          <w:szCs w:val="24"/>
        </w:rPr>
        <w:t>采用单一层次的分类器，</w:t>
      </w:r>
      <w:r w:rsidR="00526394">
        <w:rPr>
          <w:rFonts w:ascii="Times New Roman" w:eastAsia="宋体" w:hAnsi="Times New Roman" w:cs="Times New Roman" w:hint="eastAsia"/>
          <w:sz w:val="24"/>
          <w:szCs w:val="24"/>
        </w:rPr>
        <w:t>忽视了案件类别的层次关系，会导致分类的准确率低下。</w:t>
      </w:r>
    </w:p>
    <w:p w14:paraId="117D0397" w14:textId="77777777" w:rsidR="00757ABD" w:rsidRPr="009D6BA6" w:rsidRDefault="00757ABD" w:rsidP="009D6BA6">
      <w:pPr>
        <w:spacing w:line="360" w:lineRule="auto"/>
        <w:ind w:firstLineChars="200" w:firstLine="480"/>
        <w:rPr>
          <w:rFonts w:ascii="Times New Roman" w:eastAsia="宋体" w:hAnsi="Times New Roman" w:cs="Times New Roman"/>
          <w:sz w:val="24"/>
          <w:szCs w:val="24"/>
        </w:rPr>
      </w:pPr>
    </w:p>
    <w:p w14:paraId="03FF7BD2" w14:textId="77777777" w:rsidR="009D6BA6" w:rsidRDefault="009D6BA6" w:rsidP="00F66518">
      <w:pPr>
        <w:jc w:val="left"/>
        <w:rPr>
          <w:rFonts w:ascii="宋体" w:eastAsia="宋体" w:hAnsi="宋体"/>
          <w:b/>
          <w:sz w:val="32"/>
        </w:rPr>
      </w:pPr>
    </w:p>
    <w:p w14:paraId="7B3DD119" w14:textId="77777777" w:rsidR="00980719" w:rsidRDefault="00980719" w:rsidP="00F66518">
      <w:pPr>
        <w:jc w:val="left"/>
        <w:rPr>
          <w:rFonts w:ascii="宋体" w:eastAsia="宋体" w:hAnsi="宋体"/>
          <w:b/>
          <w:sz w:val="32"/>
        </w:rPr>
      </w:pPr>
    </w:p>
    <w:p w14:paraId="0D8B9390" w14:textId="77777777" w:rsidR="00980719" w:rsidRDefault="00980719" w:rsidP="00F66518">
      <w:pPr>
        <w:jc w:val="left"/>
        <w:rPr>
          <w:rFonts w:ascii="宋体" w:eastAsia="宋体" w:hAnsi="宋体"/>
          <w:b/>
          <w:sz w:val="32"/>
        </w:rPr>
      </w:pPr>
    </w:p>
    <w:p w14:paraId="3EA8A8F2" w14:textId="77777777" w:rsidR="00980719" w:rsidRDefault="00980719" w:rsidP="00F66518">
      <w:pPr>
        <w:jc w:val="left"/>
        <w:rPr>
          <w:rFonts w:ascii="宋体" w:eastAsia="宋体" w:hAnsi="宋体"/>
          <w:b/>
          <w:sz w:val="32"/>
        </w:rPr>
      </w:pPr>
    </w:p>
    <w:p w14:paraId="67661724" w14:textId="77777777" w:rsidR="00980719" w:rsidRDefault="00980719" w:rsidP="00F66518">
      <w:pPr>
        <w:jc w:val="left"/>
        <w:rPr>
          <w:rFonts w:ascii="宋体" w:eastAsia="宋体" w:hAnsi="宋体"/>
          <w:b/>
          <w:sz w:val="32"/>
        </w:rPr>
      </w:pPr>
    </w:p>
    <w:p w14:paraId="5292A801" w14:textId="77777777" w:rsidR="00980719" w:rsidRDefault="00980719" w:rsidP="00F66518">
      <w:pPr>
        <w:jc w:val="left"/>
        <w:rPr>
          <w:rFonts w:ascii="宋体" w:eastAsia="宋体" w:hAnsi="宋体"/>
          <w:b/>
          <w:sz w:val="24"/>
          <w:szCs w:val="24"/>
        </w:rPr>
      </w:pPr>
      <w:r w:rsidRPr="00980719">
        <w:rPr>
          <w:rFonts w:ascii="宋体" w:eastAsia="宋体" w:hAnsi="宋体"/>
          <w:b/>
          <w:sz w:val="24"/>
          <w:szCs w:val="24"/>
        </w:rPr>
        <w:t>发明内容</w:t>
      </w:r>
    </w:p>
    <w:p w14:paraId="5F4405BA" w14:textId="77777777" w:rsidR="00980719" w:rsidRDefault="00980719" w:rsidP="00636237">
      <w:pPr>
        <w:ind w:firstLineChars="200" w:firstLine="480"/>
        <w:jc w:val="left"/>
        <w:rPr>
          <w:rFonts w:ascii="宋体" w:eastAsia="宋体" w:hAnsi="宋体"/>
          <w:sz w:val="24"/>
          <w:szCs w:val="24"/>
        </w:rPr>
      </w:pPr>
      <w:r>
        <w:rPr>
          <w:rFonts w:ascii="宋体" w:eastAsia="宋体" w:hAnsi="宋体"/>
          <w:sz w:val="24"/>
          <w:szCs w:val="24"/>
        </w:rPr>
        <w:t>本发明提供了</w:t>
      </w:r>
      <w:r w:rsidRPr="00980719">
        <w:rPr>
          <w:rFonts w:ascii="宋体" w:eastAsia="宋体" w:hAnsi="宋体" w:hint="eastAsia"/>
          <w:sz w:val="24"/>
          <w:szCs w:val="24"/>
        </w:rPr>
        <w:t>一种针对公安领域案件文本分类的方法</w:t>
      </w:r>
      <w:r w:rsidR="00D72D47">
        <w:rPr>
          <w:rFonts w:ascii="宋体" w:eastAsia="宋体" w:hAnsi="宋体" w:hint="eastAsia"/>
          <w:sz w:val="24"/>
          <w:szCs w:val="24"/>
        </w:rPr>
        <w:t>，用于满足公安领域案件文本处理的需求，并且避免接受置信度低的分类决策结果，提高分类准确。</w:t>
      </w:r>
    </w:p>
    <w:p w14:paraId="4F9CA8D4" w14:textId="77777777" w:rsidR="00D72D47" w:rsidRDefault="00D72D47" w:rsidP="00636237">
      <w:pPr>
        <w:ind w:firstLineChars="200" w:firstLine="480"/>
        <w:jc w:val="left"/>
        <w:rPr>
          <w:rFonts w:ascii="宋体" w:eastAsia="宋体" w:hAnsi="宋体"/>
          <w:sz w:val="24"/>
          <w:szCs w:val="24"/>
        </w:rPr>
      </w:pPr>
      <w:r w:rsidRPr="00D72D47">
        <w:rPr>
          <w:rFonts w:ascii="宋体" w:eastAsia="宋体" w:hAnsi="宋体" w:hint="eastAsia"/>
          <w:sz w:val="24"/>
          <w:szCs w:val="24"/>
        </w:rPr>
        <w:t>一种针对公安领域案件文本分类的方法</w:t>
      </w:r>
      <w:r>
        <w:rPr>
          <w:rFonts w:ascii="宋体" w:eastAsia="宋体" w:hAnsi="宋体" w:hint="eastAsia"/>
          <w:sz w:val="24"/>
          <w:szCs w:val="24"/>
        </w:rPr>
        <w:t>，包括以下步骤：</w:t>
      </w:r>
    </w:p>
    <w:p w14:paraId="7F82E157" w14:textId="4B145CB6" w:rsidR="00240ADC" w:rsidRDefault="00306631" w:rsidP="00240ADC">
      <w:pPr>
        <w:ind w:firstLineChars="200" w:firstLine="480"/>
        <w:jc w:val="left"/>
        <w:rPr>
          <w:rFonts w:ascii="宋体" w:eastAsia="宋体" w:hAnsi="宋体"/>
          <w:sz w:val="24"/>
          <w:szCs w:val="24"/>
        </w:rPr>
      </w:pPr>
      <w:r>
        <w:rPr>
          <w:rFonts w:ascii="宋体" w:eastAsia="宋体" w:hAnsi="宋体" w:hint="eastAsia"/>
          <w:sz w:val="24"/>
          <w:szCs w:val="24"/>
        </w:rPr>
        <w:t>1、</w:t>
      </w:r>
      <w:r w:rsidR="00240ADC">
        <w:rPr>
          <w:rFonts w:ascii="宋体" w:eastAsia="宋体" w:hAnsi="宋体" w:hint="eastAsia"/>
          <w:sz w:val="24"/>
          <w:szCs w:val="24"/>
        </w:rPr>
        <w:t>对案件文本进行预处理，包括分词、筛去停用词、文本向量化等。</w:t>
      </w:r>
      <w:r w:rsidR="002B626F">
        <w:rPr>
          <w:rFonts w:ascii="宋体" w:eastAsia="宋体" w:hAnsi="宋体" w:hint="eastAsia"/>
          <w:sz w:val="24"/>
          <w:szCs w:val="24"/>
        </w:rPr>
        <w:t>案件文本预处理的内容包括：</w:t>
      </w:r>
    </w:p>
    <w:p w14:paraId="6BF029F9" w14:textId="3828BA70" w:rsidR="002B626F" w:rsidRPr="00240ADC" w:rsidRDefault="00D72D47" w:rsidP="00240ADC">
      <w:pPr>
        <w:pStyle w:val="aa"/>
        <w:numPr>
          <w:ilvl w:val="0"/>
          <w:numId w:val="2"/>
        </w:numPr>
        <w:ind w:firstLineChars="0"/>
        <w:jc w:val="left"/>
        <w:rPr>
          <w:rFonts w:ascii="宋体" w:eastAsia="宋体" w:hAnsi="宋体"/>
          <w:sz w:val="24"/>
          <w:szCs w:val="24"/>
        </w:rPr>
      </w:pPr>
      <w:r w:rsidRPr="00240ADC">
        <w:rPr>
          <w:rFonts w:ascii="宋体" w:eastAsia="宋体" w:hAnsi="宋体" w:hint="eastAsia"/>
          <w:sz w:val="24"/>
          <w:szCs w:val="24"/>
        </w:rPr>
        <w:t>先进行案件描述内容提取，利</w:t>
      </w:r>
      <w:r w:rsidR="002B626F" w:rsidRPr="00240ADC">
        <w:rPr>
          <w:rFonts w:ascii="宋体" w:eastAsia="宋体" w:hAnsi="宋体" w:hint="eastAsia"/>
          <w:sz w:val="24"/>
          <w:szCs w:val="24"/>
        </w:rPr>
        <w:t>用正则表达式匹配的方法，提取“报警称：”之后的文本内容，</w:t>
      </w:r>
      <w:r w:rsidR="00CD0064" w:rsidRPr="00240ADC">
        <w:rPr>
          <w:rFonts w:ascii="宋体" w:eastAsia="宋体" w:hAnsi="宋体" w:hint="eastAsia"/>
          <w:sz w:val="24"/>
          <w:szCs w:val="24"/>
        </w:rPr>
        <w:t>并</w:t>
      </w:r>
      <w:r w:rsidR="002B626F" w:rsidRPr="00240ADC">
        <w:rPr>
          <w:rFonts w:ascii="宋体" w:eastAsia="宋体" w:hAnsi="宋体" w:hint="eastAsia"/>
          <w:sz w:val="24"/>
          <w:szCs w:val="24"/>
        </w:rPr>
        <w:t>对提取的</w:t>
      </w:r>
      <w:r w:rsidRPr="00240ADC">
        <w:rPr>
          <w:rFonts w:ascii="宋体" w:eastAsia="宋体" w:hAnsi="宋体" w:hint="eastAsia"/>
          <w:sz w:val="24"/>
          <w:szCs w:val="24"/>
        </w:rPr>
        <w:t>文本内容进行分词；</w:t>
      </w:r>
    </w:p>
    <w:p w14:paraId="77871D3B" w14:textId="70E283C4" w:rsidR="002B626F" w:rsidRPr="00240ADC" w:rsidRDefault="002B626F" w:rsidP="00240ADC">
      <w:pPr>
        <w:pStyle w:val="aa"/>
        <w:numPr>
          <w:ilvl w:val="0"/>
          <w:numId w:val="2"/>
        </w:numPr>
        <w:ind w:firstLineChars="0"/>
        <w:jc w:val="left"/>
        <w:rPr>
          <w:rFonts w:ascii="宋体" w:eastAsia="宋体" w:hAnsi="宋体"/>
          <w:sz w:val="24"/>
          <w:szCs w:val="24"/>
        </w:rPr>
      </w:pPr>
      <w:r w:rsidRPr="00240ADC">
        <w:rPr>
          <w:rFonts w:ascii="宋体" w:eastAsia="宋体" w:hAnsi="宋体" w:hint="eastAsia"/>
          <w:sz w:val="24"/>
          <w:szCs w:val="24"/>
        </w:rPr>
        <w:t>在对所有案件文本进行分词之后，根据文档频数筛选停用词，满足条件</w:t>
      </w:r>
      <w:r w:rsidRPr="00A255F1">
        <w:rPr>
          <w:rFonts w:ascii="宋体" w:eastAsia="宋体" w:hAnsi="宋体" w:hint="eastAsia"/>
          <w:i/>
          <w:sz w:val="24"/>
          <w:szCs w:val="24"/>
        </w:rPr>
        <w:t>N</w:t>
      </w:r>
      <w:r w:rsidRPr="00A255F1">
        <w:rPr>
          <w:rFonts w:ascii="宋体" w:eastAsia="宋体" w:hAnsi="宋体" w:hint="eastAsia"/>
          <w:i/>
          <w:sz w:val="24"/>
          <w:szCs w:val="24"/>
          <w:vertAlign w:val="subscript"/>
        </w:rPr>
        <w:t>td</w:t>
      </w:r>
      <w:r w:rsidRPr="00A255F1">
        <w:rPr>
          <w:rFonts w:ascii="宋体" w:eastAsia="宋体" w:hAnsi="宋体" w:hint="eastAsia"/>
          <w:i/>
          <w:sz w:val="24"/>
          <w:szCs w:val="24"/>
        </w:rPr>
        <w:t xml:space="preserve"> &gt;= 70%*N</w:t>
      </w:r>
      <w:r w:rsidRPr="00A255F1">
        <w:rPr>
          <w:rFonts w:ascii="宋体" w:eastAsia="宋体" w:hAnsi="宋体" w:hint="eastAsia"/>
          <w:i/>
          <w:sz w:val="24"/>
          <w:szCs w:val="24"/>
          <w:vertAlign w:val="subscript"/>
        </w:rPr>
        <w:t>d</w:t>
      </w:r>
      <w:r w:rsidRPr="00240ADC">
        <w:rPr>
          <w:rFonts w:ascii="宋体" w:eastAsia="宋体" w:hAnsi="宋体" w:hint="eastAsia"/>
          <w:sz w:val="24"/>
          <w:szCs w:val="24"/>
        </w:rPr>
        <w:t>的词被列为停用词，其中</w:t>
      </w:r>
      <w:r w:rsidRPr="00A255F1">
        <w:rPr>
          <w:rFonts w:ascii="Times New Roman" w:eastAsia="宋体" w:hAnsi="Times New Roman" w:cs="Times New Roman"/>
          <w:i/>
          <w:sz w:val="24"/>
          <w:szCs w:val="24"/>
        </w:rPr>
        <w:t>N</w:t>
      </w:r>
      <w:r w:rsidRPr="00A255F1">
        <w:rPr>
          <w:rFonts w:ascii="Times New Roman" w:eastAsia="宋体" w:hAnsi="Times New Roman" w:cs="Times New Roman"/>
          <w:i/>
          <w:sz w:val="24"/>
          <w:szCs w:val="24"/>
          <w:vertAlign w:val="subscript"/>
        </w:rPr>
        <w:t>td</w:t>
      </w:r>
      <w:r w:rsidRPr="00240ADC">
        <w:rPr>
          <w:rFonts w:ascii="宋体" w:eastAsia="宋体" w:hAnsi="宋体" w:hint="eastAsia"/>
          <w:sz w:val="24"/>
          <w:szCs w:val="24"/>
        </w:rPr>
        <w:t>为包含词t的案件文本数量，</w:t>
      </w:r>
      <w:r w:rsidRPr="00A255F1">
        <w:rPr>
          <w:rFonts w:ascii="宋体" w:eastAsia="宋体" w:hAnsi="宋体" w:hint="eastAsia"/>
          <w:i/>
          <w:sz w:val="24"/>
          <w:szCs w:val="24"/>
        </w:rPr>
        <w:t>N</w:t>
      </w:r>
      <w:r w:rsidRPr="00A255F1">
        <w:rPr>
          <w:rFonts w:ascii="宋体" w:eastAsia="宋体" w:hAnsi="宋体" w:hint="eastAsia"/>
          <w:i/>
          <w:sz w:val="24"/>
          <w:szCs w:val="24"/>
          <w:vertAlign w:val="subscript"/>
        </w:rPr>
        <w:t>d</w:t>
      </w:r>
      <w:r w:rsidRPr="00240ADC">
        <w:rPr>
          <w:rFonts w:ascii="宋体" w:eastAsia="宋体" w:hAnsi="宋体" w:hint="eastAsia"/>
          <w:sz w:val="24"/>
          <w:szCs w:val="24"/>
        </w:rPr>
        <w:t>为总的案件文本数量；</w:t>
      </w:r>
    </w:p>
    <w:p w14:paraId="1579504E" w14:textId="5415F904" w:rsidR="002B626F" w:rsidRPr="00240ADC" w:rsidRDefault="002B626F" w:rsidP="00240ADC">
      <w:pPr>
        <w:pStyle w:val="aa"/>
        <w:numPr>
          <w:ilvl w:val="0"/>
          <w:numId w:val="2"/>
        </w:numPr>
        <w:ind w:firstLineChars="0"/>
        <w:jc w:val="left"/>
        <w:rPr>
          <w:rFonts w:ascii="宋体" w:eastAsia="宋体" w:hAnsi="宋体"/>
          <w:sz w:val="24"/>
          <w:szCs w:val="24"/>
        </w:rPr>
      </w:pPr>
      <w:r w:rsidRPr="00240ADC">
        <w:rPr>
          <w:rFonts w:ascii="宋体" w:eastAsia="宋体" w:hAnsi="宋体" w:hint="eastAsia"/>
          <w:sz w:val="24"/>
          <w:szCs w:val="24"/>
        </w:rPr>
        <w:t>在已过滤停用词的条件下，采用</w:t>
      </w:r>
      <w:r w:rsidRPr="00A255F1">
        <w:rPr>
          <w:rFonts w:ascii="Times New Roman" w:eastAsia="宋体" w:hAnsi="Times New Roman" w:cs="Times New Roman"/>
          <w:sz w:val="24"/>
          <w:szCs w:val="24"/>
        </w:rPr>
        <w:t>TF-IDF</w:t>
      </w:r>
      <w:r w:rsidRPr="00240ADC">
        <w:rPr>
          <w:rFonts w:ascii="宋体" w:eastAsia="宋体" w:hAnsi="宋体" w:hint="eastAsia"/>
          <w:sz w:val="24"/>
          <w:szCs w:val="24"/>
        </w:rPr>
        <w:t>公式计算权重，将所有案件文本向量化；</w:t>
      </w:r>
    </w:p>
    <w:p w14:paraId="6A0A7B27" w14:textId="6E9DBD64" w:rsidR="002B626F" w:rsidRDefault="00CD0064" w:rsidP="00636237">
      <w:pPr>
        <w:ind w:firstLineChars="200" w:firstLine="480"/>
        <w:jc w:val="left"/>
        <w:rPr>
          <w:rFonts w:ascii="宋体" w:eastAsia="宋体" w:hAnsi="宋体"/>
          <w:sz w:val="24"/>
          <w:szCs w:val="24"/>
        </w:rPr>
      </w:pPr>
      <w:r>
        <w:rPr>
          <w:rFonts w:ascii="宋体" w:eastAsia="宋体" w:hAnsi="宋体" w:hint="eastAsia"/>
          <w:sz w:val="24"/>
          <w:szCs w:val="24"/>
        </w:rPr>
        <w:t>2</w:t>
      </w:r>
      <w:r w:rsidR="00306631">
        <w:rPr>
          <w:rFonts w:ascii="宋体" w:eastAsia="宋体" w:hAnsi="宋体" w:hint="eastAsia"/>
          <w:sz w:val="24"/>
          <w:szCs w:val="24"/>
        </w:rPr>
        <w:t>、</w:t>
      </w:r>
      <w:r w:rsidR="002B626F" w:rsidRPr="002B626F">
        <w:rPr>
          <w:rFonts w:ascii="宋体" w:eastAsia="宋体" w:hAnsi="宋体" w:hint="eastAsia"/>
          <w:sz w:val="24"/>
          <w:szCs w:val="24"/>
        </w:rPr>
        <w:t>制定案件类别的级别关系，例如:{盗窃：{入室盗窃，公交车盗窃，盗窃电动车、摩托车}，诈骗：{电信诈骗，街头诈骗}}，然后建立层次支持向量机模型对案件文本进行自动分类；</w:t>
      </w:r>
    </w:p>
    <w:p w14:paraId="2F237790" w14:textId="19651EE0" w:rsidR="002B626F" w:rsidRDefault="00306631" w:rsidP="00636237">
      <w:pPr>
        <w:ind w:firstLineChars="200" w:firstLine="480"/>
        <w:jc w:val="left"/>
        <w:rPr>
          <w:rFonts w:ascii="宋体" w:eastAsia="宋体" w:hAnsi="宋体"/>
          <w:sz w:val="24"/>
          <w:szCs w:val="24"/>
        </w:rPr>
      </w:pPr>
      <w:r>
        <w:rPr>
          <w:rFonts w:ascii="宋体" w:eastAsia="宋体" w:hAnsi="宋体" w:hint="eastAsia"/>
          <w:sz w:val="24"/>
          <w:szCs w:val="24"/>
        </w:rPr>
        <w:t>3、</w:t>
      </w:r>
      <w:r w:rsidR="002B626F" w:rsidRPr="002B626F">
        <w:rPr>
          <w:rFonts w:ascii="宋体" w:eastAsia="宋体" w:hAnsi="宋体" w:hint="eastAsia"/>
          <w:sz w:val="24"/>
          <w:szCs w:val="24"/>
        </w:rPr>
        <w:t>建立</w:t>
      </w:r>
      <w:r>
        <w:rPr>
          <w:rFonts w:ascii="宋体" w:eastAsia="宋体" w:hAnsi="宋体" w:hint="eastAsia"/>
          <w:sz w:val="24"/>
          <w:szCs w:val="24"/>
        </w:rPr>
        <w:t>层次支持向量机模型，</w:t>
      </w:r>
      <w:r w:rsidR="002B626F" w:rsidRPr="002B626F">
        <w:rPr>
          <w:rFonts w:ascii="宋体" w:eastAsia="宋体" w:hAnsi="宋体" w:hint="eastAsia"/>
          <w:sz w:val="24"/>
          <w:szCs w:val="24"/>
        </w:rPr>
        <w:t>所有一级案件类别的分类对应一个一级分类器模型，同属于一类一级类别的所有二级案件类别对应一个二级分类器模型，因此二级分类器模型的数量与一级案件类别的数量一样多；当层次支持向量机模型预测一个案件，先调用一级分类器判断其一级案件类别，根据获得的一级案件类别调用对应的二级分类器，获得其二级案件类别。</w:t>
      </w:r>
    </w:p>
    <w:p w14:paraId="48689F70" w14:textId="1863DC2F" w:rsidR="00240ADC" w:rsidRDefault="00306631" w:rsidP="00240ADC">
      <w:pPr>
        <w:ind w:firstLineChars="200" w:firstLine="480"/>
        <w:jc w:val="left"/>
        <w:rPr>
          <w:rFonts w:ascii="宋体" w:eastAsia="宋体" w:hAnsi="宋体"/>
          <w:sz w:val="24"/>
          <w:szCs w:val="24"/>
        </w:rPr>
      </w:pPr>
      <w:r>
        <w:rPr>
          <w:rFonts w:ascii="宋体" w:eastAsia="宋体" w:hAnsi="宋体" w:hint="eastAsia"/>
          <w:sz w:val="24"/>
          <w:szCs w:val="24"/>
        </w:rPr>
        <w:t>4、</w:t>
      </w:r>
      <w:r w:rsidR="00D72D47" w:rsidRPr="00D72D47">
        <w:rPr>
          <w:rFonts w:ascii="宋体" w:eastAsia="宋体" w:hAnsi="宋体" w:hint="eastAsia"/>
          <w:sz w:val="24"/>
          <w:szCs w:val="24"/>
        </w:rPr>
        <w:t>建立通用型词典匹配案件分类器</w:t>
      </w:r>
      <w:r w:rsidR="00240ADC">
        <w:rPr>
          <w:rFonts w:ascii="宋体" w:eastAsia="宋体" w:hAnsi="宋体" w:hint="eastAsia"/>
          <w:sz w:val="24"/>
          <w:szCs w:val="24"/>
        </w:rPr>
        <w:t>，主要步骤有：</w:t>
      </w:r>
    </w:p>
    <w:p w14:paraId="270ADAA7" w14:textId="77777777" w:rsidR="00240ADC" w:rsidRDefault="002B626F" w:rsidP="00240ADC">
      <w:pPr>
        <w:pStyle w:val="aa"/>
        <w:numPr>
          <w:ilvl w:val="0"/>
          <w:numId w:val="4"/>
        </w:numPr>
        <w:ind w:firstLineChars="0"/>
        <w:jc w:val="left"/>
        <w:rPr>
          <w:rFonts w:ascii="宋体" w:eastAsia="宋体" w:hAnsi="宋体"/>
          <w:sz w:val="24"/>
          <w:szCs w:val="24"/>
        </w:rPr>
      </w:pPr>
      <w:r w:rsidRPr="00240ADC">
        <w:rPr>
          <w:rFonts w:ascii="宋体" w:eastAsia="宋体" w:hAnsi="宋体" w:hint="eastAsia"/>
          <w:sz w:val="24"/>
          <w:szCs w:val="24"/>
        </w:rPr>
        <w:t>先构造案件分类识别词典：词典由</w:t>
      </w:r>
      <w:r w:rsidR="004C7112" w:rsidRPr="00240ADC">
        <w:rPr>
          <w:rFonts w:ascii="宋体" w:eastAsia="宋体" w:hAnsi="宋体" w:hint="eastAsia"/>
          <w:sz w:val="24"/>
          <w:szCs w:val="24"/>
        </w:rPr>
        <w:t>五个字段</w:t>
      </w:r>
      <w:r w:rsidRPr="00240ADC">
        <w:rPr>
          <w:rFonts w:ascii="宋体" w:eastAsia="宋体" w:hAnsi="宋体" w:hint="eastAsia"/>
          <w:sz w:val="24"/>
          <w:szCs w:val="24"/>
        </w:rPr>
        <w:t>组成：“规则序号”、“一级案件类别”、“二级案件类别”，“关键词”、“排斥词”；</w:t>
      </w:r>
      <w:r w:rsidR="004C7112" w:rsidRPr="00240ADC">
        <w:rPr>
          <w:rFonts w:ascii="宋体" w:eastAsia="宋体" w:hAnsi="宋体" w:hint="eastAsia"/>
          <w:sz w:val="24"/>
          <w:szCs w:val="24"/>
        </w:rPr>
        <w:t>词典中的每一条记录称之为规则，每条规则具有上述五个字段，所有规则构成案件分类识别词典字典。</w:t>
      </w:r>
    </w:p>
    <w:p w14:paraId="5307FDD2" w14:textId="3E83C61F" w:rsidR="00D72D47" w:rsidRPr="00240ADC" w:rsidRDefault="00240ADC" w:rsidP="00240ADC">
      <w:pPr>
        <w:pStyle w:val="aa"/>
        <w:numPr>
          <w:ilvl w:val="0"/>
          <w:numId w:val="4"/>
        </w:numPr>
        <w:ind w:firstLineChars="0"/>
        <w:jc w:val="left"/>
        <w:rPr>
          <w:rFonts w:ascii="宋体" w:eastAsia="宋体" w:hAnsi="宋体"/>
          <w:sz w:val="24"/>
          <w:szCs w:val="24"/>
        </w:rPr>
      </w:pPr>
      <w:r>
        <w:rPr>
          <w:rFonts w:ascii="宋体" w:eastAsia="宋体" w:hAnsi="宋体"/>
          <w:sz w:val="24"/>
          <w:szCs w:val="24"/>
        </w:rPr>
        <w:t>制定</w:t>
      </w:r>
      <w:r>
        <w:rPr>
          <w:rFonts w:ascii="宋体" w:eastAsia="宋体" w:hAnsi="宋体" w:hint="eastAsia"/>
          <w:sz w:val="24"/>
          <w:szCs w:val="24"/>
        </w:rPr>
        <w:t>通用型词典匹配案件分类器分类的过程，具体</w:t>
      </w:r>
      <w:r w:rsidR="004C7112" w:rsidRPr="00240ADC">
        <w:rPr>
          <w:rFonts w:ascii="宋体" w:eastAsia="宋体" w:hAnsi="宋体" w:hint="eastAsia"/>
          <w:sz w:val="24"/>
          <w:szCs w:val="24"/>
        </w:rPr>
        <w:t>为：从词典中第一行规则开始比对，检验该行的关键词列中的关键词是否都出现在这个待分类案件文本中，</w:t>
      </w:r>
      <w:r w:rsidR="002B626F" w:rsidRPr="00240ADC">
        <w:rPr>
          <w:rFonts w:ascii="宋体" w:eastAsia="宋体" w:hAnsi="宋体" w:hint="eastAsia"/>
          <w:sz w:val="24"/>
          <w:szCs w:val="24"/>
        </w:rPr>
        <w:t>“关键词”由一个或多个词组成，词汇间为“与关系”。即案件描述中，同时包含“关键词”中的所有词，才匹配该规则。当“关键词”匹配上后，若该规则的“排斥词”不为空，则还需进一步比对。“排斥词”用于区分</w:t>
      </w:r>
      <w:r w:rsidR="004C7112" w:rsidRPr="00240ADC">
        <w:rPr>
          <w:rFonts w:ascii="宋体" w:eastAsia="宋体" w:hAnsi="宋体" w:hint="eastAsia"/>
          <w:sz w:val="24"/>
          <w:szCs w:val="24"/>
        </w:rPr>
        <w:t>两</w:t>
      </w:r>
      <w:r w:rsidR="002B626F" w:rsidRPr="00240ADC">
        <w:rPr>
          <w:rFonts w:ascii="宋体" w:eastAsia="宋体" w:hAnsi="宋体" w:hint="eastAsia"/>
          <w:sz w:val="24"/>
          <w:szCs w:val="24"/>
        </w:rPr>
        <w:t>类具备相同“关键词”的案件，该字段同样包含一个或多个词，但词汇间为“或关系”。即案件描述中只要含有“排斥词”中的任意一个词，则表示不符合该规则，继续比对下一条规则；对于匹配上词典的案件，返回“规则序号”、“一级案件类别”、“二级案件类别”</w:t>
      </w:r>
      <w:r w:rsidR="004C7112" w:rsidRPr="00240ADC">
        <w:rPr>
          <w:rFonts w:ascii="宋体" w:eastAsia="宋体" w:hAnsi="宋体" w:hint="eastAsia"/>
          <w:sz w:val="24"/>
          <w:szCs w:val="24"/>
        </w:rPr>
        <w:t>。“规则序号”字段用于人工核验分类识别结果时，能够快速准确找到指定分类规则，进行调整优化。“一级案件类别”即案件分类识别的大类，如“电信诈骗”、“街头诈骗”、“扒窃”等。“二级案件类别”</w:t>
      </w:r>
      <w:r w:rsidR="004C7112" w:rsidRPr="00240ADC">
        <w:rPr>
          <w:rFonts w:ascii="宋体" w:eastAsia="宋体" w:hAnsi="宋体" w:hint="eastAsia"/>
          <w:sz w:val="24"/>
          <w:szCs w:val="24"/>
        </w:rPr>
        <w:lastRenderedPageBreak/>
        <w:t>是按照具体作案手段等特征对“一级案件类别”的进一步细分。例如：“扒窃”一级案件类别下，有“车扒”（公交车上扒窃）、“地扒”（街头扒窃）等二级案件类别。</w:t>
      </w:r>
    </w:p>
    <w:p w14:paraId="596EB392" w14:textId="5761ADBF" w:rsidR="00261463" w:rsidRDefault="00306631" w:rsidP="00261463">
      <w:pPr>
        <w:ind w:firstLineChars="200" w:firstLine="480"/>
        <w:jc w:val="left"/>
        <w:rPr>
          <w:rFonts w:ascii="宋体" w:eastAsia="宋体" w:hAnsi="宋体"/>
          <w:sz w:val="24"/>
          <w:szCs w:val="24"/>
        </w:rPr>
      </w:pPr>
      <w:r>
        <w:rPr>
          <w:rFonts w:ascii="宋体" w:eastAsia="宋体" w:hAnsi="宋体" w:hint="eastAsia"/>
          <w:sz w:val="24"/>
          <w:szCs w:val="24"/>
        </w:rPr>
        <w:t>4、</w:t>
      </w:r>
      <w:r w:rsidR="00240ADC">
        <w:rPr>
          <w:rFonts w:ascii="宋体" w:eastAsia="宋体" w:hAnsi="宋体" w:hint="eastAsia"/>
          <w:sz w:val="24"/>
          <w:szCs w:val="24"/>
        </w:rPr>
        <w:t>案件文本分类的时候，先使用</w:t>
      </w:r>
      <w:r w:rsidR="00240ADC" w:rsidRPr="00240ADC">
        <w:rPr>
          <w:rFonts w:ascii="宋体" w:eastAsia="宋体" w:hAnsi="宋体" w:hint="eastAsia"/>
          <w:sz w:val="24"/>
          <w:szCs w:val="24"/>
        </w:rPr>
        <w:t>层次支持向量机</w:t>
      </w:r>
      <w:r w:rsidR="00240ADC">
        <w:rPr>
          <w:rFonts w:ascii="宋体" w:eastAsia="宋体" w:hAnsi="宋体" w:hint="eastAsia"/>
          <w:sz w:val="24"/>
          <w:szCs w:val="24"/>
        </w:rPr>
        <w:t>对其进行分类，</w:t>
      </w:r>
      <w:r w:rsidR="00240ADC">
        <w:rPr>
          <w:rFonts w:ascii="宋体" w:eastAsia="宋体" w:hAnsi="宋体"/>
          <w:sz w:val="24"/>
          <w:szCs w:val="24"/>
        </w:rPr>
        <w:t>再评估</w:t>
      </w:r>
      <w:r w:rsidR="002B626F">
        <w:rPr>
          <w:rFonts w:ascii="宋体" w:eastAsia="宋体" w:hAnsi="宋体" w:hint="eastAsia"/>
          <w:sz w:val="24"/>
          <w:szCs w:val="24"/>
        </w:rPr>
        <w:t>支持向量机分类所得结果的置信度</w:t>
      </w:r>
      <w:r w:rsidR="002B626F" w:rsidRPr="002B626F">
        <w:rPr>
          <w:rFonts w:ascii="宋体" w:eastAsia="宋体" w:hAnsi="宋体" w:hint="eastAsia"/>
          <w:sz w:val="24"/>
          <w:szCs w:val="24"/>
        </w:rPr>
        <w:t>：以决策函数值作为衡量置信度大小的标准，当出现以下情况则判定为置信度低：</w:t>
      </w:r>
    </w:p>
    <w:p w14:paraId="15C572A3" w14:textId="77777777" w:rsidR="00261463" w:rsidRPr="00261463" w:rsidRDefault="002B626F" w:rsidP="00261463">
      <w:pPr>
        <w:pStyle w:val="aa"/>
        <w:numPr>
          <w:ilvl w:val="0"/>
          <w:numId w:val="8"/>
        </w:numPr>
        <w:ind w:firstLineChars="0"/>
        <w:jc w:val="left"/>
        <w:rPr>
          <w:rFonts w:ascii="宋体" w:eastAsia="宋体" w:hAnsi="宋体"/>
          <w:sz w:val="24"/>
          <w:szCs w:val="24"/>
        </w:rPr>
      </w:pPr>
      <w:r w:rsidRPr="00261463">
        <w:rPr>
          <w:rFonts w:ascii="宋体" w:eastAsia="宋体" w:hAnsi="宋体" w:hint="eastAsia"/>
          <w:sz w:val="24"/>
          <w:szCs w:val="24"/>
        </w:rPr>
        <w:t>各个分类器的决策函数值均为负数；</w:t>
      </w:r>
    </w:p>
    <w:p w14:paraId="325EFC4A" w14:textId="77777777" w:rsidR="00261463" w:rsidRDefault="002B626F" w:rsidP="00261463">
      <w:pPr>
        <w:pStyle w:val="aa"/>
        <w:numPr>
          <w:ilvl w:val="0"/>
          <w:numId w:val="8"/>
        </w:numPr>
        <w:ind w:firstLineChars="0"/>
        <w:jc w:val="left"/>
        <w:rPr>
          <w:rFonts w:ascii="宋体" w:eastAsia="宋体" w:hAnsi="宋体"/>
          <w:sz w:val="24"/>
          <w:szCs w:val="24"/>
        </w:rPr>
      </w:pPr>
      <w:r w:rsidRPr="00261463">
        <w:rPr>
          <w:rFonts w:ascii="宋体" w:eastAsia="宋体" w:hAnsi="宋体" w:hint="eastAsia"/>
          <w:sz w:val="24"/>
          <w:szCs w:val="24"/>
        </w:rPr>
        <w:t>仅一个分类器的决策函数值为正数，但其值很小，小于1；</w:t>
      </w:r>
    </w:p>
    <w:p w14:paraId="6C56DCF1" w14:textId="77777777" w:rsidR="00261463" w:rsidRDefault="002B626F" w:rsidP="00261463">
      <w:pPr>
        <w:pStyle w:val="aa"/>
        <w:numPr>
          <w:ilvl w:val="0"/>
          <w:numId w:val="8"/>
        </w:numPr>
        <w:ind w:firstLineChars="0"/>
        <w:jc w:val="left"/>
        <w:rPr>
          <w:rFonts w:ascii="宋体" w:eastAsia="宋体" w:hAnsi="宋体"/>
          <w:sz w:val="24"/>
          <w:szCs w:val="24"/>
        </w:rPr>
      </w:pPr>
      <w:r w:rsidRPr="00261463">
        <w:rPr>
          <w:rFonts w:ascii="宋体" w:eastAsia="宋体" w:hAnsi="宋体" w:hint="eastAsia"/>
          <w:sz w:val="24"/>
          <w:szCs w:val="24"/>
        </w:rPr>
        <w:t>出现两个分类器的决策函数值为正数，且数值很接近，相对平均偏差≤5%；</w:t>
      </w:r>
    </w:p>
    <w:p w14:paraId="09239789" w14:textId="5B67051B" w:rsidR="002B626F" w:rsidRPr="00261463" w:rsidRDefault="002B626F" w:rsidP="00261463">
      <w:pPr>
        <w:pStyle w:val="aa"/>
        <w:numPr>
          <w:ilvl w:val="0"/>
          <w:numId w:val="8"/>
        </w:numPr>
        <w:ind w:firstLineChars="0"/>
        <w:jc w:val="left"/>
        <w:rPr>
          <w:rFonts w:ascii="宋体" w:eastAsia="宋体" w:hAnsi="宋体"/>
          <w:sz w:val="24"/>
          <w:szCs w:val="24"/>
        </w:rPr>
      </w:pPr>
      <w:r w:rsidRPr="00261463">
        <w:rPr>
          <w:rFonts w:ascii="宋体" w:eastAsia="宋体" w:hAnsi="宋体" w:hint="eastAsia"/>
          <w:sz w:val="24"/>
          <w:szCs w:val="24"/>
        </w:rPr>
        <w:t>出现三个及以上的分类器的决策函数值为正数。</w:t>
      </w:r>
    </w:p>
    <w:p w14:paraId="35791E43" w14:textId="57C519D4" w:rsidR="00D72D47" w:rsidRDefault="00306631" w:rsidP="00636237">
      <w:pPr>
        <w:ind w:firstLineChars="200" w:firstLine="480"/>
        <w:jc w:val="left"/>
        <w:rPr>
          <w:rFonts w:ascii="宋体" w:eastAsia="宋体" w:hAnsi="宋体"/>
          <w:sz w:val="24"/>
          <w:szCs w:val="24"/>
        </w:rPr>
      </w:pPr>
      <w:r>
        <w:rPr>
          <w:rFonts w:ascii="宋体" w:eastAsia="宋体" w:hAnsi="宋体" w:hint="eastAsia"/>
          <w:sz w:val="24"/>
          <w:szCs w:val="24"/>
        </w:rPr>
        <w:t>5、</w:t>
      </w:r>
      <w:r w:rsidR="00D72D47" w:rsidRPr="00D72D47">
        <w:rPr>
          <w:rFonts w:ascii="宋体" w:eastAsia="宋体" w:hAnsi="宋体" w:hint="eastAsia"/>
          <w:sz w:val="24"/>
          <w:szCs w:val="24"/>
        </w:rPr>
        <w:t>对于支持向量机分类所得结果置信度低的案件，利用通用型词典匹配案件分类器对其进行二次分类，以其分类结果为最终结果。</w:t>
      </w:r>
    </w:p>
    <w:p w14:paraId="028AD2BA" w14:textId="77777777" w:rsidR="002B626F" w:rsidRPr="00D72D47" w:rsidRDefault="002B626F" w:rsidP="00D72D47">
      <w:pPr>
        <w:jc w:val="left"/>
        <w:rPr>
          <w:rFonts w:ascii="宋体" w:eastAsia="宋体" w:hAnsi="宋体"/>
          <w:sz w:val="24"/>
          <w:szCs w:val="24"/>
        </w:rPr>
      </w:pPr>
    </w:p>
    <w:p w14:paraId="22C2C9A4" w14:textId="77777777" w:rsidR="00D72D47" w:rsidRDefault="00D72D47" w:rsidP="00D72D47">
      <w:pPr>
        <w:jc w:val="left"/>
        <w:rPr>
          <w:rFonts w:ascii="宋体" w:eastAsia="宋体" w:hAnsi="宋体"/>
          <w:sz w:val="24"/>
          <w:szCs w:val="24"/>
        </w:rPr>
      </w:pPr>
    </w:p>
    <w:p w14:paraId="25BE6888" w14:textId="77777777" w:rsidR="002F1D1F" w:rsidRDefault="002F1D1F" w:rsidP="00D72D47">
      <w:pPr>
        <w:jc w:val="left"/>
        <w:rPr>
          <w:rFonts w:ascii="宋体" w:eastAsia="宋体" w:hAnsi="宋体"/>
          <w:b/>
          <w:sz w:val="24"/>
          <w:szCs w:val="24"/>
        </w:rPr>
      </w:pPr>
      <w:r w:rsidRPr="002F1D1F">
        <w:rPr>
          <w:rFonts w:ascii="宋体" w:eastAsia="宋体" w:hAnsi="宋体"/>
          <w:b/>
          <w:sz w:val="24"/>
          <w:szCs w:val="24"/>
        </w:rPr>
        <w:t>附图说明</w:t>
      </w:r>
    </w:p>
    <w:p w14:paraId="14BCEC9F" w14:textId="77777777" w:rsidR="00B968E9" w:rsidRPr="002A03B3" w:rsidRDefault="00B968E9" w:rsidP="002A03B3">
      <w:pPr>
        <w:ind w:firstLineChars="200" w:firstLine="480"/>
        <w:rPr>
          <w:rFonts w:asciiTheme="minorEastAsia" w:hAnsiTheme="minorEastAsia" w:cs="Times New Roman"/>
          <w:sz w:val="24"/>
          <w:szCs w:val="24"/>
        </w:rPr>
      </w:pPr>
      <w:r w:rsidRPr="002A03B3">
        <w:rPr>
          <w:rFonts w:asciiTheme="minorEastAsia" w:hAnsiTheme="minorEastAsia" w:cs="Times New Roman" w:hint="eastAsia"/>
          <w:sz w:val="24"/>
          <w:szCs w:val="24"/>
        </w:rPr>
        <w:t>图</w:t>
      </w:r>
      <w:r w:rsidR="002A03B3">
        <w:rPr>
          <w:rFonts w:asciiTheme="minorEastAsia" w:hAnsiTheme="minorEastAsia" w:cs="Times New Roman"/>
          <w:sz w:val="24"/>
          <w:szCs w:val="24"/>
        </w:rPr>
        <w:t>1</w:t>
      </w:r>
      <w:r w:rsidRPr="002A03B3">
        <w:rPr>
          <w:rFonts w:asciiTheme="minorEastAsia" w:hAnsiTheme="minorEastAsia" w:cs="Times New Roman" w:hint="eastAsia"/>
          <w:sz w:val="24"/>
          <w:szCs w:val="24"/>
        </w:rPr>
        <w:t>为本</w:t>
      </w:r>
      <w:r w:rsidR="00F06747" w:rsidRPr="002A03B3">
        <w:rPr>
          <w:rFonts w:asciiTheme="minorEastAsia" w:hAnsiTheme="minorEastAsia" w:cs="Times New Roman" w:hint="eastAsia"/>
          <w:sz w:val="24"/>
          <w:szCs w:val="24"/>
        </w:rPr>
        <w:t>申请实施例中</w:t>
      </w:r>
      <w:r w:rsidRPr="002A03B3">
        <w:rPr>
          <w:rFonts w:asciiTheme="minorEastAsia" w:hAnsiTheme="minorEastAsia" w:cs="Times New Roman" w:hint="eastAsia"/>
          <w:sz w:val="24"/>
          <w:szCs w:val="24"/>
        </w:rPr>
        <w:t>层次支持向量机模型的层次结构示意图；</w:t>
      </w:r>
    </w:p>
    <w:p w14:paraId="2ECE409E" w14:textId="77777777" w:rsidR="00B968E9" w:rsidRPr="002A03B3" w:rsidRDefault="00B968E9" w:rsidP="002A03B3">
      <w:pPr>
        <w:ind w:firstLineChars="200" w:firstLine="480"/>
        <w:rPr>
          <w:rFonts w:asciiTheme="minorEastAsia" w:hAnsiTheme="minorEastAsia" w:cs="Times New Roman"/>
          <w:sz w:val="24"/>
          <w:szCs w:val="24"/>
        </w:rPr>
      </w:pPr>
      <w:r w:rsidRPr="002A03B3">
        <w:rPr>
          <w:rFonts w:asciiTheme="minorEastAsia" w:hAnsiTheme="minorEastAsia" w:cs="Times New Roman"/>
          <w:sz w:val="24"/>
          <w:szCs w:val="24"/>
        </w:rPr>
        <w:t>图</w:t>
      </w:r>
      <w:r w:rsidR="002A03B3">
        <w:rPr>
          <w:rFonts w:asciiTheme="minorEastAsia" w:hAnsiTheme="minorEastAsia" w:cs="Times New Roman"/>
          <w:sz w:val="24"/>
          <w:szCs w:val="24"/>
        </w:rPr>
        <w:t>2</w:t>
      </w:r>
      <w:r w:rsidRPr="002A03B3">
        <w:rPr>
          <w:rFonts w:asciiTheme="minorEastAsia" w:hAnsiTheme="minorEastAsia" w:cs="Times New Roman" w:hint="eastAsia"/>
          <w:sz w:val="24"/>
          <w:szCs w:val="24"/>
        </w:rPr>
        <w:t>为</w:t>
      </w:r>
      <w:r w:rsidR="00F06747" w:rsidRPr="002A03B3">
        <w:rPr>
          <w:rFonts w:asciiTheme="minorEastAsia" w:hAnsiTheme="minorEastAsia" w:cs="Times New Roman" w:hint="eastAsia"/>
          <w:sz w:val="24"/>
          <w:szCs w:val="24"/>
        </w:rPr>
        <w:t>本申请实施例中通用型词典匹配案件分类</w:t>
      </w:r>
      <w:r w:rsidR="00DF7EA2" w:rsidRPr="002A03B3">
        <w:rPr>
          <w:rFonts w:asciiTheme="minorEastAsia" w:hAnsiTheme="minorEastAsia" w:cs="Times New Roman" w:hint="eastAsia"/>
          <w:sz w:val="24"/>
          <w:szCs w:val="24"/>
        </w:rPr>
        <w:t>的工作过程</w:t>
      </w:r>
      <w:r w:rsidRPr="002A03B3">
        <w:rPr>
          <w:rFonts w:asciiTheme="minorEastAsia" w:hAnsiTheme="minorEastAsia" w:cs="Times New Roman" w:hint="eastAsia"/>
          <w:sz w:val="24"/>
          <w:szCs w:val="24"/>
        </w:rPr>
        <w:t>；</w:t>
      </w:r>
    </w:p>
    <w:p w14:paraId="3991B15C" w14:textId="77777777" w:rsidR="00B968E9" w:rsidRPr="002A03B3" w:rsidRDefault="002A03B3" w:rsidP="002A03B3">
      <w:pPr>
        <w:ind w:firstLineChars="200" w:firstLine="480"/>
        <w:rPr>
          <w:rFonts w:asciiTheme="minorEastAsia" w:hAnsiTheme="minorEastAsia" w:cs="Times New Roman"/>
          <w:sz w:val="24"/>
          <w:szCs w:val="24"/>
        </w:rPr>
      </w:pPr>
      <w:r>
        <w:rPr>
          <w:rFonts w:asciiTheme="minorEastAsia" w:hAnsiTheme="minorEastAsia" w:cs="Times New Roman"/>
          <w:sz w:val="24"/>
          <w:szCs w:val="24"/>
        </w:rPr>
        <w:t>图</w:t>
      </w:r>
      <w:r>
        <w:rPr>
          <w:rFonts w:asciiTheme="minorEastAsia" w:hAnsiTheme="minorEastAsia" w:cs="Times New Roman" w:hint="eastAsia"/>
          <w:sz w:val="24"/>
          <w:szCs w:val="24"/>
        </w:rPr>
        <w:t>3</w:t>
      </w:r>
      <w:r w:rsidR="00B968E9" w:rsidRPr="002A03B3">
        <w:rPr>
          <w:rFonts w:asciiTheme="minorEastAsia" w:hAnsiTheme="minorEastAsia" w:cs="Times New Roman" w:hint="eastAsia"/>
          <w:sz w:val="24"/>
          <w:szCs w:val="24"/>
        </w:rPr>
        <w:t>为</w:t>
      </w:r>
      <w:r w:rsidR="00F06747" w:rsidRPr="002A03B3">
        <w:rPr>
          <w:rFonts w:asciiTheme="minorEastAsia" w:hAnsiTheme="minorEastAsia" w:cs="Times New Roman" w:hint="eastAsia"/>
          <w:sz w:val="24"/>
          <w:szCs w:val="24"/>
        </w:rPr>
        <w:t>本申请实施例中支持向量机分类</w:t>
      </w:r>
      <w:r w:rsidR="00B968E9" w:rsidRPr="002A03B3">
        <w:rPr>
          <w:rFonts w:asciiTheme="minorEastAsia" w:hAnsiTheme="minorEastAsia" w:cs="Times New Roman" w:hint="eastAsia"/>
          <w:sz w:val="24"/>
          <w:szCs w:val="24"/>
        </w:rPr>
        <w:t>与</w:t>
      </w:r>
      <w:r w:rsidR="00F06747" w:rsidRPr="002A03B3">
        <w:rPr>
          <w:rFonts w:asciiTheme="minorEastAsia" w:hAnsiTheme="minorEastAsia" w:cs="Times New Roman" w:hint="eastAsia"/>
          <w:sz w:val="24"/>
          <w:szCs w:val="24"/>
        </w:rPr>
        <w:t>通用型词典匹配案件分类</w:t>
      </w:r>
      <w:r w:rsidR="00B968E9" w:rsidRPr="002A03B3">
        <w:rPr>
          <w:rFonts w:asciiTheme="minorEastAsia" w:hAnsiTheme="minorEastAsia" w:cs="Times New Roman" w:hint="eastAsia"/>
          <w:sz w:val="24"/>
          <w:szCs w:val="24"/>
        </w:rPr>
        <w:t>相结合的分类方法的实施的过程。</w:t>
      </w:r>
    </w:p>
    <w:p w14:paraId="254DE699" w14:textId="77777777" w:rsidR="00B968E9" w:rsidRPr="002A03B3" w:rsidRDefault="00B968E9" w:rsidP="00D72D47">
      <w:pPr>
        <w:jc w:val="left"/>
        <w:rPr>
          <w:rFonts w:ascii="宋体" w:eastAsia="宋体" w:hAnsi="宋体"/>
          <w:b/>
          <w:sz w:val="24"/>
          <w:szCs w:val="24"/>
        </w:rPr>
      </w:pPr>
    </w:p>
    <w:p w14:paraId="38943CB2" w14:textId="77777777" w:rsidR="00DF7EA2" w:rsidRDefault="00DF7EA2" w:rsidP="00D72D47">
      <w:pPr>
        <w:jc w:val="left"/>
        <w:rPr>
          <w:rFonts w:ascii="宋体" w:eastAsia="宋体" w:hAnsi="宋体"/>
          <w:b/>
          <w:sz w:val="24"/>
          <w:szCs w:val="24"/>
        </w:rPr>
      </w:pPr>
    </w:p>
    <w:p w14:paraId="29E94C96" w14:textId="77777777" w:rsidR="00DF7EA2" w:rsidRDefault="00DF7EA2" w:rsidP="00D72D47">
      <w:pPr>
        <w:jc w:val="left"/>
        <w:rPr>
          <w:rFonts w:ascii="宋体" w:eastAsia="宋体" w:hAnsi="宋体"/>
          <w:b/>
          <w:sz w:val="24"/>
          <w:szCs w:val="24"/>
        </w:rPr>
      </w:pPr>
      <w:r>
        <w:rPr>
          <w:rFonts w:ascii="宋体" w:eastAsia="宋体" w:hAnsi="宋体"/>
          <w:b/>
          <w:sz w:val="24"/>
          <w:szCs w:val="24"/>
        </w:rPr>
        <w:t>具体实施方式</w:t>
      </w:r>
    </w:p>
    <w:p w14:paraId="3A691090" w14:textId="77777777" w:rsidR="00551AC8" w:rsidRDefault="00DF7EA2" w:rsidP="00DF7EA2">
      <w:pPr>
        <w:ind w:firstLineChars="200" w:firstLine="480"/>
        <w:jc w:val="left"/>
        <w:rPr>
          <w:rFonts w:ascii="宋体" w:eastAsia="宋体" w:hAnsi="宋体"/>
          <w:sz w:val="24"/>
          <w:szCs w:val="24"/>
        </w:rPr>
      </w:pPr>
      <w:r w:rsidRPr="00DF7EA2">
        <w:rPr>
          <w:rFonts w:ascii="宋体" w:eastAsia="宋体" w:hAnsi="宋体" w:hint="eastAsia"/>
          <w:sz w:val="24"/>
          <w:szCs w:val="24"/>
        </w:rPr>
        <w:t>本发明实施例提供了</w:t>
      </w:r>
      <w:r w:rsidR="00787EF2">
        <w:rPr>
          <w:rFonts w:ascii="宋体" w:eastAsia="宋体" w:hAnsi="宋体" w:hint="eastAsia"/>
          <w:sz w:val="24"/>
          <w:szCs w:val="24"/>
        </w:rPr>
        <w:t>一种公安领域案件文本分类的方法</w:t>
      </w:r>
      <w:r w:rsidR="00551AC8">
        <w:rPr>
          <w:rFonts w:ascii="宋体" w:eastAsia="宋体" w:hAnsi="宋体" w:hint="eastAsia"/>
          <w:sz w:val="24"/>
          <w:szCs w:val="24"/>
        </w:rPr>
        <w:t>，其</w:t>
      </w:r>
      <w:r w:rsidR="00787EF2">
        <w:rPr>
          <w:rFonts w:ascii="宋体" w:eastAsia="宋体" w:hAnsi="宋体" w:hint="eastAsia"/>
          <w:sz w:val="24"/>
          <w:szCs w:val="24"/>
        </w:rPr>
        <w:t>包含</w:t>
      </w:r>
      <w:r w:rsidR="00EE1BDB" w:rsidRPr="00EE1BDB">
        <w:rPr>
          <w:rFonts w:ascii="宋体" w:eastAsia="宋体" w:hAnsi="宋体" w:hint="eastAsia"/>
          <w:sz w:val="24"/>
          <w:szCs w:val="24"/>
        </w:rPr>
        <w:t>层次支持向量机</w:t>
      </w:r>
      <w:r w:rsidR="00EE1BDB">
        <w:rPr>
          <w:rFonts w:ascii="宋体" w:eastAsia="宋体" w:hAnsi="宋体" w:hint="eastAsia"/>
          <w:sz w:val="24"/>
          <w:szCs w:val="24"/>
        </w:rPr>
        <w:t>分类器模型</w:t>
      </w:r>
      <w:r w:rsidR="00787EF2">
        <w:rPr>
          <w:rFonts w:ascii="宋体" w:eastAsia="宋体" w:hAnsi="宋体" w:hint="eastAsia"/>
          <w:sz w:val="24"/>
          <w:szCs w:val="24"/>
        </w:rPr>
        <w:t>和</w:t>
      </w:r>
      <w:r w:rsidR="00787EF2" w:rsidRPr="00787EF2">
        <w:rPr>
          <w:rFonts w:ascii="宋体" w:eastAsia="宋体" w:hAnsi="宋体" w:hint="eastAsia"/>
          <w:sz w:val="24"/>
          <w:szCs w:val="24"/>
        </w:rPr>
        <w:t>通用型词典匹配案件分类器</w:t>
      </w:r>
      <w:r w:rsidR="00551AC8">
        <w:rPr>
          <w:rFonts w:ascii="宋体" w:eastAsia="宋体" w:hAnsi="宋体" w:hint="eastAsia"/>
          <w:sz w:val="24"/>
          <w:szCs w:val="24"/>
        </w:rPr>
        <w:t>。</w:t>
      </w:r>
    </w:p>
    <w:p w14:paraId="762BDAC0" w14:textId="696C0A02" w:rsidR="00DF7EA2" w:rsidRDefault="00F67843" w:rsidP="00DF7EA2">
      <w:pPr>
        <w:ind w:firstLineChars="200" w:firstLine="480"/>
        <w:jc w:val="left"/>
        <w:rPr>
          <w:rFonts w:ascii="宋体" w:eastAsia="宋体" w:hAnsi="宋体"/>
          <w:sz w:val="24"/>
          <w:szCs w:val="24"/>
        </w:rPr>
      </w:pPr>
      <w:r>
        <w:rPr>
          <w:rFonts w:ascii="宋体" w:eastAsia="宋体" w:hAnsi="宋体" w:hint="eastAsia"/>
          <w:sz w:val="24"/>
          <w:szCs w:val="24"/>
        </w:rPr>
        <w:t>当</w:t>
      </w:r>
      <w:r w:rsidR="00551AC8">
        <w:rPr>
          <w:rFonts w:ascii="宋体" w:eastAsia="宋体" w:hAnsi="宋体" w:hint="eastAsia"/>
          <w:sz w:val="24"/>
          <w:szCs w:val="24"/>
        </w:rPr>
        <w:t>利用</w:t>
      </w:r>
      <w:r w:rsidR="00551AC8" w:rsidRPr="00551AC8">
        <w:rPr>
          <w:rFonts w:ascii="宋体" w:eastAsia="宋体" w:hAnsi="宋体" w:hint="eastAsia"/>
          <w:sz w:val="24"/>
          <w:szCs w:val="24"/>
        </w:rPr>
        <w:t>层次支持向量机分类器模型</w:t>
      </w:r>
      <w:r w:rsidR="00EE1BDB">
        <w:rPr>
          <w:rFonts w:ascii="宋体" w:eastAsia="宋体" w:hAnsi="宋体" w:hint="eastAsia"/>
          <w:sz w:val="24"/>
          <w:szCs w:val="24"/>
        </w:rPr>
        <w:t>对需要分类的案件文本进行分类时，先执行上级分类器分类，再依据上级分类器分类所得的结果，执行对应的下级分类器分类；比如一个案件，先由上级</w:t>
      </w:r>
      <w:r w:rsidR="00DF7EA2" w:rsidRPr="00DF7EA2">
        <w:rPr>
          <w:rFonts w:ascii="宋体" w:eastAsia="宋体" w:hAnsi="宋体" w:hint="eastAsia"/>
          <w:sz w:val="24"/>
          <w:szCs w:val="24"/>
        </w:rPr>
        <w:t>分类器</w:t>
      </w:r>
      <w:r w:rsidR="00EE1BDB">
        <w:rPr>
          <w:rFonts w:ascii="宋体" w:eastAsia="宋体" w:hAnsi="宋体" w:hint="eastAsia"/>
          <w:sz w:val="24"/>
          <w:szCs w:val="24"/>
        </w:rPr>
        <w:t>分类，假设所得结果为“盗窃”，然后根据这个结果由“盗窃”类的下级</w:t>
      </w:r>
      <w:r w:rsidR="00DF7EA2" w:rsidRPr="00DF7EA2">
        <w:rPr>
          <w:rFonts w:ascii="宋体" w:eastAsia="宋体" w:hAnsi="宋体" w:hint="eastAsia"/>
          <w:sz w:val="24"/>
          <w:szCs w:val="24"/>
        </w:rPr>
        <w:t>分类器再进行分类，确定</w:t>
      </w:r>
      <w:r w:rsidR="00EE1BDB">
        <w:rPr>
          <w:rFonts w:ascii="宋体" w:eastAsia="宋体" w:hAnsi="宋体" w:hint="eastAsia"/>
          <w:sz w:val="24"/>
          <w:szCs w:val="24"/>
        </w:rPr>
        <w:t>这个案件的最终类别是什么，如“入室盗窃”或“公交车盗窃”。在上级</w:t>
      </w:r>
      <w:r w:rsidR="00DF7EA2" w:rsidRPr="00DF7EA2">
        <w:rPr>
          <w:rFonts w:ascii="宋体" w:eastAsia="宋体" w:hAnsi="宋体" w:hint="eastAsia"/>
          <w:sz w:val="24"/>
          <w:szCs w:val="24"/>
        </w:rPr>
        <w:t>分类层中，案件类别差异较大，而类别数目较少，使得特征选择后的词语集合的类别区分能力强，从原理上说，支持向量机的判决函数只与支持向量有关，如果</w:t>
      </w:r>
      <w:r w:rsidR="00EE1BDB">
        <w:rPr>
          <w:rFonts w:ascii="宋体" w:eastAsia="宋体" w:hAnsi="宋体" w:hint="eastAsia"/>
          <w:sz w:val="24"/>
          <w:szCs w:val="24"/>
        </w:rPr>
        <w:t>支持向量差异明显，分类间隔的宽度就比较大，分类准确率较高。在上级分类的准确率得到保障的基础上，从对应同一个上级类别的各个下级</w:t>
      </w:r>
      <w:r w:rsidR="00DF7EA2" w:rsidRPr="00DF7EA2">
        <w:rPr>
          <w:rFonts w:ascii="宋体" w:eastAsia="宋体" w:hAnsi="宋体" w:hint="eastAsia"/>
          <w:sz w:val="24"/>
          <w:szCs w:val="24"/>
        </w:rPr>
        <w:t>类别的案件</w:t>
      </w:r>
      <w:r w:rsidR="00EE1BDB">
        <w:rPr>
          <w:rFonts w:ascii="宋体" w:eastAsia="宋体" w:hAnsi="宋体" w:hint="eastAsia"/>
          <w:sz w:val="24"/>
          <w:szCs w:val="24"/>
        </w:rPr>
        <w:t>样本子集中抽取出区分能力强的特征词语，构成新的词语集合。各个下级</w:t>
      </w:r>
      <w:r w:rsidR="00DF7EA2" w:rsidRPr="00DF7EA2">
        <w:rPr>
          <w:rFonts w:ascii="宋体" w:eastAsia="宋体" w:hAnsi="宋体" w:hint="eastAsia"/>
          <w:sz w:val="24"/>
          <w:szCs w:val="24"/>
        </w:rPr>
        <w:t>类别的分类器都有属于自己的特征词语集合</w:t>
      </w:r>
      <w:r w:rsidR="00636237">
        <w:rPr>
          <w:rFonts w:ascii="宋体" w:eastAsia="宋体" w:hAnsi="宋体" w:hint="eastAsia"/>
          <w:sz w:val="24"/>
          <w:szCs w:val="24"/>
        </w:rPr>
        <w:t>，能减少不相关类别的信息干扰，这有利于寻找到最优分类决策面。</w:t>
      </w:r>
      <w:r w:rsidR="00DF7EA2" w:rsidRPr="00DF7EA2">
        <w:rPr>
          <w:rFonts w:ascii="宋体" w:eastAsia="宋体" w:hAnsi="宋体" w:hint="eastAsia"/>
          <w:sz w:val="24"/>
          <w:szCs w:val="24"/>
        </w:rPr>
        <w:t>分类器的层次结构示意图参见图</w:t>
      </w:r>
      <w:r w:rsidR="00DF7EA2">
        <w:rPr>
          <w:rFonts w:ascii="宋体" w:eastAsia="宋体" w:hAnsi="宋体"/>
          <w:sz w:val="24"/>
          <w:szCs w:val="24"/>
        </w:rPr>
        <w:t>1</w:t>
      </w:r>
      <w:r w:rsidR="00636237">
        <w:rPr>
          <w:rFonts w:ascii="宋体" w:eastAsia="宋体" w:hAnsi="宋体" w:hint="eastAsia"/>
          <w:sz w:val="24"/>
          <w:szCs w:val="24"/>
        </w:rPr>
        <w:t>。</w:t>
      </w:r>
    </w:p>
    <w:p w14:paraId="0B73E3CD" w14:textId="77777777" w:rsidR="00DF7EA2" w:rsidRPr="00DF7EA2" w:rsidRDefault="00EC6B2D" w:rsidP="00DF7EA2">
      <w:pPr>
        <w:ind w:firstLineChars="200" w:firstLine="480"/>
        <w:jc w:val="left"/>
        <w:rPr>
          <w:rFonts w:ascii="宋体" w:eastAsia="宋体" w:hAnsi="宋体"/>
          <w:sz w:val="24"/>
          <w:szCs w:val="24"/>
        </w:rPr>
      </w:pPr>
      <w:r>
        <w:rPr>
          <w:rFonts w:ascii="宋体" w:eastAsia="宋体" w:hAnsi="宋体" w:hint="eastAsia"/>
          <w:sz w:val="24"/>
          <w:szCs w:val="24"/>
        </w:rPr>
        <w:t>构建层次支持向量机模型</w:t>
      </w:r>
      <w:r w:rsidR="00636237">
        <w:rPr>
          <w:rFonts w:ascii="宋体" w:eastAsia="宋体" w:hAnsi="宋体" w:hint="eastAsia"/>
          <w:sz w:val="24"/>
          <w:szCs w:val="24"/>
        </w:rPr>
        <w:t>的步骤</w:t>
      </w:r>
      <w:r w:rsidR="00DF7EA2">
        <w:rPr>
          <w:rFonts w:ascii="宋体" w:eastAsia="宋体" w:hAnsi="宋体" w:hint="eastAsia"/>
          <w:sz w:val="24"/>
          <w:szCs w:val="24"/>
        </w:rPr>
        <w:t>包括</w:t>
      </w:r>
      <w:r w:rsidR="00DF7EA2" w:rsidRPr="00DF7EA2">
        <w:rPr>
          <w:rFonts w:ascii="宋体" w:eastAsia="宋体" w:hAnsi="宋体" w:hint="eastAsia"/>
          <w:sz w:val="24"/>
          <w:szCs w:val="24"/>
        </w:rPr>
        <w:t>：</w:t>
      </w:r>
    </w:p>
    <w:p w14:paraId="77F6E03F" w14:textId="00E5C712" w:rsidR="00DF7EA2" w:rsidRPr="00DF7EA2" w:rsidRDefault="002B13D8" w:rsidP="00DF7EA2">
      <w:pPr>
        <w:ind w:firstLineChars="200" w:firstLine="480"/>
        <w:jc w:val="left"/>
        <w:rPr>
          <w:rFonts w:ascii="宋体" w:eastAsia="宋体" w:hAnsi="宋体"/>
          <w:sz w:val="24"/>
          <w:szCs w:val="24"/>
        </w:rPr>
      </w:pPr>
      <w:r>
        <w:rPr>
          <w:rFonts w:ascii="宋体" w:eastAsia="宋体" w:hAnsi="宋体" w:hint="eastAsia"/>
          <w:sz w:val="24"/>
          <w:szCs w:val="24"/>
        </w:rPr>
        <w:t>步骤1：</w:t>
      </w:r>
      <w:r w:rsidR="00DF7EA2" w:rsidRPr="00DF7EA2">
        <w:rPr>
          <w:rFonts w:ascii="宋体" w:eastAsia="宋体" w:hAnsi="宋体" w:hint="eastAsia"/>
          <w:sz w:val="24"/>
          <w:szCs w:val="24"/>
        </w:rPr>
        <w:t>获取原始案件文本数据，</w:t>
      </w:r>
      <w:r w:rsidR="00CC3F1A">
        <w:rPr>
          <w:rFonts w:ascii="宋体" w:eastAsia="宋体" w:hAnsi="宋体" w:hint="eastAsia"/>
          <w:sz w:val="24"/>
          <w:szCs w:val="24"/>
        </w:rPr>
        <w:t>以及</w:t>
      </w:r>
      <w:r w:rsidR="00DF7EA2" w:rsidRPr="00DF7EA2">
        <w:rPr>
          <w:rFonts w:ascii="宋体" w:eastAsia="宋体" w:hAnsi="宋体" w:hint="eastAsia"/>
          <w:sz w:val="24"/>
          <w:szCs w:val="24"/>
        </w:rPr>
        <w:t>每个案件进行案件类别标注 ；根据存在案件类别和他们之间的层次关系，构建层次案件类别词典（词典示例如下：{盗窃：{入室盗窃，公交车盗窃，盗窃电动车、摩托车}，诈骗：{电信诈骗，街头诈骗}，……}，字典中的</w:t>
      </w:r>
      <w:r w:rsidR="00DF7EA2" w:rsidRPr="00373286">
        <w:rPr>
          <w:rFonts w:ascii="Times New Roman" w:eastAsia="宋体" w:hAnsi="Times New Roman" w:cs="Times New Roman"/>
          <w:sz w:val="24"/>
          <w:szCs w:val="24"/>
        </w:rPr>
        <w:t>key</w:t>
      </w:r>
      <w:r w:rsidR="00CC3F1A">
        <w:rPr>
          <w:rFonts w:ascii="宋体" w:eastAsia="宋体" w:hAnsi="宋体" w:hint="eastAsia"/>
          <w:sz w:val="24"/>
          <w:szCs w:val="24"/>
        </w:rPr>
        <w:t>值如</w:t>
      </w:r>
      <w:r w:rsidR="00636237">
        <w:rPr>
          <w:rFonts w:ascii="宋体" w:eastAsia="宋体" w:hAnsi="宋体" w:hint="eastAsia"/>
          <w:sz w:val="24"/>
          <w:szCs w:val="24"/>
        </w:rPr>
        <w:t>“</w:t>
      </w:r>
      <w:r w:rsidR="00CC3F1A">
        <w:rPr>
          <w:rFonts w:ascii="宋体" w:eastAsia="宋体" w:hAnsi="宋体" w:hint="eastAsia"/>
          <w:sz w:val="24"/>
          <w:szCs w:val="24"/>
        </w:rPr>
        <w:t>盗窃</w:t>
      </w:r>
      <w:r w:rsidR="00636237">
        <w:rPr>
          <w:rFonts w:ascii="宋体" w:eastAsia="宋体" w:hAnsi="宋体" w:hint="eastAsia"/>
          <w:sz w:val="24"/>
          <w:szCs w:val="24"/>
        </w:rPr>
        <w:t>”</w:t>
      </w:r>
      <w:r w:rsidR="00CC3F1A">
        <w:rPr>
          <w:rFonts w:ascii="宋体" w:eastAsia="宋体" w:hAnsi="宋体" w:hint="eastAsia"/>
          <w:sz w:val="24"/>
          <w:szCs w:val="24"/>
        </w:rPr>
        <w:t>、</w:t>
      </w:r>
      <w:r w:rsidR="00636237">
        <w:rPr>
          <w:rFonts w:ascii="宋体" w:eastAsia="宋体" w:hAnsi="宋体" w:hint="eastAsia"/>
          <w:sz w:val="24"/>
          <w:szCs w:val="24"/>
        </w:rPr>
        <w:t>“</w:t>
      </w:r>
      <w:r w:rsidR="00CC3F1A">
        <w:rPr>
          <w:rFonts w:ascii="宋体" w:eastAsia="宋体" w:hAnsi="宋体" w:hint="eastAsia"/>
          <w:sz w:val="24"/>
          <w:szCs w:val="24"/>
        </w:rPr>
        <w:t>诈骗</w:t>
      </w:r>
      <w:r w:rsidR="00636237">
        <w:rPr>
          <w:rFonts w:ascii="宋体" w:eastAsia="宋体" w:hAnsi="宋体" w:hint="eastAsia"/>
          <w:sz w:val="24"/>
          <w:szCs w:val="24"/>
        </w:rPr>
        <w:t>”</w:t>
      </w:r>
      <w:r w:rsidR="00CC3F1A">
        <w:rPr>
          <w:rFonts w:ascii="宋体" w:eastAsia="宋体" w:hAnsi="宋体" w:hint="eastAsia"/>
          <w:sz w:val="24"/>
          <w:szCs w:val="24"/>
        </w:rPr>
        <w:t>均为</w:t>
      </w:r>
      <w:r w:rsidR="00636237">
        <w:rPr>
          <w:rFonts w:ascii="宋体" w:eastAsia="宋体" w:hAnsi="宋体" w:hint="eastAsia"/>
          <w:sz w:val="24"/>
          <w:szCs w:val="24"/>
        </w:rPr>
        <w:t>一</w:t>
      </w:r>
      <w:r w:rsidR="00CC3F1A">
        <w:rPr>
          <w:rFonts w:ascii="宋体" w:eastAsia="宋体" w:hAnsi="宋体" w:hint="eastAsia"/>
          <w:sz w:val="24"/>
          <w:szCs w:val="24"/>
        </w:rPr>
        <w:t>级</w:t>
      </w:r>
      <w:r w:rsidR="00DF7EA2" w:rsidRPr="00DF7EA2">
        <w:rPr>
          <w:rFonts w:ascii="宋体" w:eastAsia="宋体" w:hAnsi="宋体" w:hint="eastAsia"/>
          <w:sz w:val="24"/>
          <w:szCs w:val="24"/>
        </w:rPr>
        <w:t>案件类别，</w:t>
      </w:r>
      <w:r w:rsidR="00DF7EA2" w:rsidRPr="00373286">
        <w:rPr>
          <w:rFonts w:ascii="Times New Roman" w:eastAsia="宋体" w:hAnsi="Times New Roman" w:cs="Times New Roman"/>
          <w:sz w:val="24"/>
          <w:szCs w:val="24"/>
        </w:rPr>
        <w:t>value</w:t>
      </w:r>
      <w:r w:rsidR="00CC3F1A">
        <w:rPr>
          <w:rFonts w:ascii="宋体" w:eastAsia="宋体" w:hAnsi="宋体" w:hint="eastAsia"/>
          <w:sz w:val="24"/>
          <w:szCs w:val="24"/>
        </w:rPr>
        <w:t>值为对应</w:t>
      </w:r>
      <w:r w:rsidR="00636237">
        <w:rPr>
          <w:rFonts w:ascii="宋体" w:eastAsia="宋体" w:hAnsi="宋体" w:hint="eastAsia"/>
          <w:sz w:val="24"/>
          <w:szCs w:val="24"/>
        </w:rPr>
        <w:t>一</w:t>
      </w:r>
      <w:r w:rsidR="00CC3F1A">
        <w:rPr>
          <w:rFonts w:ascii="宋体" w:eastAsia="宋体" w:hAnsi="宋体" w:hint="eastAsia"/>
          <w:sz w:val="24"/>
          <w:szCs w:val="24"/>
        </w:rPr>
        <w:t>级案件类别细分后的</w:t>
      </w:r>
      <w:r w:rsidR="00636237">
        <w:rPr>
          <w:rFonts w:ascii="宋体" w:eastAsia="宋体" w:hAnsi="宋体" w:hint="eastAsia"/>
          <w:sz w:val="24"/>
          <w:szCs w:val="24"/>
        </w:rPr>
        <w:t>二</w:t>
      </w:r>
      <w:r w:rsidR="00CC3F1A">
        <w:rPr>
          <w:rFonts w:ascii="宋体" w:eastAsia="宋体" w:hAnsi="宋体" w:hint="eastAsia"/>
          <w:sz w:val="24"/>
          <w:szCs w:val="24"/>
        </w:rPr>
        <w:t>级</w:t>
      </w:r>
      <w:r w:rsidR="00DF7EA2" w:rsidRPr="00DF7EA2">
        <w:rPr>
          <w:rFonts w:ascii="宋体" w:eastAsia="宋体" w:hAnsi="宋体" w:hint="eastAsia"/>
          <w:sz w:val="24"/>
          <w:szCs w:val="24"/>
        </w:rPr>
        <w:t>案件类别集合</w:t>
      </w:r>
      <w:r w:rsidR="00A42CCC">
        <w:rPr>
          <w:rFonts w:ascii="宋体" w:eastAsia="宋体" w:hAnsi="宋体" w:hint="eastAsia"/>
          <w:sz w:val="24"/>
          <w:szCs w:val="24"/>
        </w:rPr>
        <w:t>，</w:t>
      </w:r>
      <w:r w:rsidR="00CC3F1A">
        <w:rPr>
          <w:rFonts w:ascii="宋体" w:eastAsia="宋体" w:hAnsi="宋体" w:hint="eastAsia"/>
          <w:sz w:val="24"/>
          <w:szCs w:val="24"/>
        </w:rPr>
        <w:t>如</w:t>
      </w:r>
      <w:r w:rsidR="00CC3F1A" w:rsidRPr="00CC3F1A">
        <w:rPr>
          <w:rFonts w:ascii="宋体" w:eastAsia="宋体" w:hAnsi="宋体" w:hint="eastAsia"/>
          <w:sz w:val="24"/>
          <w:szCs w:val="24"/>
        </w:rPr>
        <w:t>{入室盗窃，公交车盗窃，盗窃电动车、摩托车}</w:t>
      </w:r>
      <w:r w:rsidR="00CC3F1A">
        <w:rPr>
          <w:rFonts w:ascii="宋体" w:eastAsia="宋体" w:hAnsi="宋体" w:hint="eastAsia"/>
          <w:sz w:val="24"/>
          <w:szCs w:val="24"/>
        </w:rPr>
        <w:t>是</w:t>
      </w:r>
      <w:r w:rsidR="00636237">
        <w:rPr>
          <w:rFonts w:ascii="宋体" w:eastAsia="宋体" w:hAnsi="宋体" w:hint="eastAsia"/>
          <w:sz w:val="24"/>
          <w:szCs w:val="24"/>
        </w:rPr>
        <w:t>一</w:t>
      </w:r>
      <w:r w:rsidR="00CC3F1A">
        <w:rPr>
          <w:rFonts w:ascii="宋体" w:eastAsia="宋体" w:hAnsi="宋体" w:hint="eastAsia"/>
          <w:sz w:val="24"/>
          <w:szCs w:val="24"/>
        </w:rPr>
        <w:t>级类别</w:t>
      </w:r>
      <w:r w:rsidR="00636237">
        <w:rPr>
          <w:rFonts w:ascii="宋体" w:eastAsia="宋体" w:hAnsi="宋体" w:hint="eastAsia"/>
          <w:sz w:val="24"/>
          <w:szCs w:val="24"/>
        </w:rPr>
        <w:t>“</w:t>
      </w:r>
      <w:r w:rsidR="00CC3F1A">
        <w:rPr>
          <w:rFonts w:ascii="宋体" w:eastAsia="宋体" w:hAnsi="宋体" w:hint="eastAsia"/>
          <w:sz w:val="24"/>
          <w:szCs w:val="24"/>
        </w:rPr>
        <w:t>盗窃</w:t>
      </w:r>
      <w:r w:rsidR="00636237">
        <w:rPr>
          <w:rFonts w:ascii="宋体" w:eastAsia="宋体" w:hAnsi="宋体" w:hint="eastAsia"/>
          <w:sz w:val="24"/>
          <w:szCs w:val="24"/>
        </w:rPr>
        <w:t>”</w:t>
      </w:r>
      <w:r w:rsidR="00A42CCC">
        <w:rPr>
          <w:rFonts w:ascii="宋体" w:eastAsia="宋体" w:hAnsi="宋体" w:hint="eastAsia"/>
          <w:sz w:val="24"/>
          <w:szCs w:val="24"/>
        </w:rPr>
        <w:t>细分得到的下级类别集合；</w:t>
      </w:r>
    </w:p>
    <w:p w14:paraId="5505DA9B" w14:textId="6A8321EE" w:rsidR="00DF7EA2" w:rsidRPr="00DF7EA2" w:rsidRDefault="002B13D8" w:rsidP="00636237">
      <w:pPr>
        <w:ind w:firstLineChars="200" w:firstLine="480"/>
        <w:jc w:val="left"/>
        <w:rPr>
          <w:rFonts w:ascii="宋体" w:eastAsia="宋体" w:hAnsi="宋体" w:hint="eastAsia"/>
          <w:sz w:val="24"/>
          <w:szCs w:val="24"/>
        </w:rPr>
      </w:pPr>
      <w:r>
        <w:rPr>
          <w:rFonts w:ascii="宋体" w:eastAsia="宋体" w:hAnsi="宋体" w:hint="eastAsia"/>
          <w:sz w:val="24"/>
          <w:szCs w:val="24"/>
        </w:rPr>
        <w:lastRenderedPageBreak/>
        <w:t>步骤2：</w:t>
      </w:r>
      <w:r w:rsidR="00636237">
        <w:rPr>
          <w:rFonts w:ascii="宋体" w:eastAsia="宋体" w:hAnsi="宋体" w:hint="eastAsia"/>
          <w:sz w:val="24"/>
          <w:szCs w:val="24"/>
        </w:rPr>
        <w:t>获取案件文本数据和案件类别之后</w:t>
      </w:r>
      <w:r w:rsidR="00CC3F1A">
        <w:rPr>
          <w:rFonts w:ascii="宋体" w:eastAsia="宋体" w:hAnsi="宋体" w:hint="eastAsia"/>
          <w:sz w:val="24"/>
          <w:szCs w:val="24"/>
        </w:rPr>
        <w:t>，需要进行案件文本预处理工作</w:t>
      </w:r>
      <w:r>
        <w:rPr>
          <w:rFonts w:ascii="宋体" w:eastAsia="宋体" w:hAnsi="宋体" w:hint="eastAsia"/>
          <w:sz w:val="24"/>
          <w:szCs w:val="24"/>
        </w:rPr>
        <w:t>：</w:t>
      </w:r>
    </w:p>
    <w:p w14:paraId="5CA040C0" w14:textId="4EC3A98C" w:rsidR="00CC3F1A" w:rsidRPr="002B13D8" w:rsidRDefault="00CC3F1A" w:rsidP="002B13D8">
      <w:pPr>
        <w:pStyle w:val="aa"/>
        <w:numPr>
          <w:ilvl w:val="0"/>
          <w:numId w:val="9"/>
        </w:numPr>
        <w:ind w:firstLineChars="0"/>
        <w:jc w:val="left"/>
        <w:rPr>
          <w:rFonts w:ascii="宋体" w:eastAsia="宋体" w:hAnsi="宋体"/>
          <w:sz w:val="24"/>
          <w:szCs w:val="24"/>
        </w:rPr>
      </w:pPr>
      <w:r w:rsidRPr="002B13D8">
        <w:rPr>
          <w:rFonts w:ascii="宋体" w:eastAsia="宋体" w:hAnsi="宋体" w:hint="eastAsia"/>
          <w:sz w:val="24"/>
          <w:szCs w:val="24"/>
        </w:rPr>
        <w:t>中文分词是文本预处理的第一步，先进行案件描述内容提取，利用正则表达式匹配的方法，提取“报警称：”之后的文本内容，然后对提取的文本内容进行分词</w:t>
      </w:r>
      <w:r w:rsidR="00DF7EA2" w:rsidRPr="002B13D8">
        <w:rPr>
          <w:rFonts w:ascii="宋体" w:eastAsia="宋体" w:hAnsi="宋体" w:hint="eastAsia"/>
          <w:sz w:val="24"/>
          <w:szCs w:val="24"/>
        </w:rPr>
        <w:t>采用"</w:t>
      </w:r>
      <w:r w:rsidR="00373286" w:rsidRPr="002B13D8">
        <w:rPr>
          <w:rFonts w:ascii="Times New Roman" w:eastAsia="宋体" w:hAnsi="Times New Roman" w:cs="Times New Roman" w:hint="eastAsia"/>
          <w:sz w:val="24"/>
          <w:szCs w:val="24"/>
        </w:rPr>
        <w:t>j</w:t>
      </w:r>
      <w:r w:rsidR="00DF7EA2" w:rsidRPr="002B13D8">
        <w:rPr>
          <w:rFonts w:ascii="Times New Roman" w:eastAsia="宋体" w:hAnsi="Times New Roman" w:cs="Times New Roman" w:hint="eastAsia"/>
          <w:sz w:val="24"/>
          <w:szCs w:val="24"/>
        </w:rPr>
        <w:t>ieba</w:t>
      </w:r>
      <w:r w:rsidR="00DF7EA2" w:rsidRPr="002B13D8">
        <w:rPr>
          <w:rFonts w:ascii="宋体" w:eastAsia="宋体" w:hAnsi="宋体" w:hint="eastAsia"/>
          <w:sz w:val="24"/>
          <w:szCs w:val="24"/>
        </w:rPr>
        <w:t>"</w:t>
      </w:r>
      <w:r w:rsidR="00A42CCC">
        <w:rPr>
          <w:rFonts w:ascii="宋体" w:eastAsia="宋体" w:hAnsi="宋体" w:hint="eastAsia"/>
          <w:sz w:val="24"/>
          <w:szCs w:val="24"/>
        </w:rPr>
        <w:t>分词工具进行分词；</w:t>
      </w:r>
    </w:p>
    <w:p w14:paraId="0AE0FACB" w14:textId="77777777" w:rsidR="00CC3F1A" w:rsidRPr="00787EF2" w:rsidRDefault="00CC3F1A" w:rsidP="00787EF2">
      <w:pPr>
        <w:pStyle w:val="aa"/>
        <w:numPr>
          <w:ilvl w:val="0"/>
          <w:numId w:val="9"/>
        </w:numPr>
        <w:ind w:firstLineChars="0"/>
        <w:jc w:val="left"/>
        <w:rPr>
          <w:rFonts w:ascii="宋体" w:eastAsia="宋体" w:hAnsi="宋体"/>
          <w:sz w:val="24"/>
          <w:szCs w:val="24"/>
        </w:rPr>
      </w:pPr>
      <w:r w:rsidRPr="00787EF2">
        <w:rPr>
          <w:rFonts w:ascii="宋体" w:eastAsia="宋体" w:hAnsi="宋体" w:hint="eastAsia"/>
          <w:sz w:val="24"/>
          <w:szCs w:val="24"/>
        </w:rPr>
        <w:t>预处理的内容还包括：在对所有案件文本进行分词之后，根据文档频数筛选停用词，满足条件</w:t>
      </w:r>
      <w:r w:rsidRPr="00787EF2">
        <w:rPr>
          <w:rFonts w:ascii="Times New Roman" w:eastAsia="宋体" w:hAnsi="Times New Roman" w:cs="Times New Roman" w:hint="eastAsia"/>
          <w:i/>
          <w:sz w:val="24"/>
          <w:szCs w:val="24"/>
        </w:rPr>
        <w:t>N</w:t>
      </w:r>
      <w:r w:rsidRPr="00787EF2">
        <w:rPr>
          <w:rFonts w:ascii="Times New Roman" w:eastAsia="宋体" w:hAnsi="Times New Roman" w:cs="Times New Roman" w:hint="eastAsia"/>
          <w:i/>
          <w:sz w:val="24"/>
          <w:szCs w:val="24"/>
          <w:vertAlign w:val="subscript"/>
        </w:rPr>
        <w:t>td</w:t>
      </w:r>
      <w:r w:rsidRPr="00787EF2">
        <w:rPr>
          <w:rFonts w:ascii="Times New Roman" w:eastAsia="宋体" w:hAnsi="Times New Roman" w:cs="Times New Roman" w:hint="eastAsia"/>
          <w:i/>
          <w:sz w:val="24"/>
          <w:szCs w:val="24"/>
        </w:rPr>
        <w:t xml:space="preserve"> &gt;= 70%*N</w:t>
      </w:r>
      <w:r w:rsidRPr="00787EF2">
        <w:rPr>
          <w:rFonts w:ascii="Times New Roman" w:eastAsia="宋体" w:hAnsi="Times New Roman" w:cs="Times New Roman" w:hint="eastAsia"/>
          <w:i/>
          <w:sz w:val="24"/>
          <w:szCs w:val="24"/>
          <w:vertAlign w:val="subscript"/>
        </w:rPr>
        <w:t>d</w:t>
      </w:r>
      <w:r w:rsidRPr="00787EF2">
        <w:rPr>
          <w:rFonts w:ascii="宋体" w:eastAsia="宋体" w:hAnsi="宋体" w:hint="eastAsia"/>
          <w:sz w:val="24"/>
          <w:szCs w:val="24"/>
        </w:rPr>
        <w:t>的词被列为停用词，其中</w:t>
      </w:r>
      <w:r w:rsidRPr="00787EF2">
        <w:rPr>
          <w:rFonts w:ascii="Times New Roman" w:eastAsia="宋体" w:hAnsi="Times New Roman" w:cs="Times New Roman" w:hint="eastAsia"/>
          <w:i/>
          <w:sz w:val="24"/>
          <w:szCs w:val="24"/>
        </w:rPr>
        <w:t>N</w:t>
      </w:r>
      <w:r w:rsidRPr="00787EF2">
        <w:rPr>
          <w:rFonts w:ascii="Times New Roman" w:eastAsia="宋体" w:hAnsi="Times New Roman" w:cs="Times New Roman" w:hint="eastAsia"/>
          <w:i/>
          <w:sz w:val="24"/>
          <w:szCs w:val="24"/>
          <w:vertAlign w:val="subscript"/>
        </w:rPr>
        <w:t>td</w:t>
      </w:r>
      <w:r w:rsidRPr="00787EF2">
        <w:rPr>
          <w:rFonts w:ascii="宋体" w:eastAsia="宋体" w:hAnsi="宋体" w:hint="eastAsia"/>
          <w:sz w:val="24"/>
          <w:szCs w:val="24"/>
        </w:rPr>
        <w:t>为包含词</w:t>
      </w:r>
      <w:r w:rsidRPr="00787EF2">
        <w:rPr>
          <w:rFonts w:ascii="Times New Roman" w:eastAsia="宋体" w:hAnsi="Times New Roman" w:cs="Times New Roman"/>
          <w:i/>
          <w:sz w:val="24"/>
          <w:szCs w:val="24"/>
        </w:rPr>
        <w:t>t</w:t>
      </w:r>
      <w:r w:rsidRPr="00787EF2">
        <w:rPr>
          <w:rFonts w:ascii="宋体" w:eastAsia="宋体" w:hAnsi="宋体" w:hint="eastAsia"/>
          <w:sz w:val="24"/>
          <w:szCs w:val="24"/>
        </w:rPr>
        <w:t>的案件文本数量，</w:t>
      </w:r>
      <w:r w:rsidRPr="00787EF2">
        <w:rPr>
          <w:rFonts w:ascii="Times New Roman" w:eastAsia="宋体" w:hAnsi="Times New Roman" w:cs="Times New Roman" w:hint="eastAsia"/>
          <w:i/>
          <w:sz w:val="24"/>
          <w:szCs w:val="24"/>
        </w:rPr>
        <w:t>N</w:t>
      </w:r>
      <w:r w:rsidRPr="00787EF2">
        <w:rPr>
          <w:rFonts w:ascii="Times New Roman" w:eastAsia="宋体" w:hAnsi="Times New Roman" w:cs="Times New Roman" w:hint="eastAsia"/>
          <w:i/>
          <w:sz w:val="24"/>
          <w:szCs w:val="24"/>
          <w:vertAlign w:val="subscript"/>
        </w:rPr>
        <w:t>d</w:t>
      </w:r>
      <w:r w:rsidRPr="00787EF2">
        <w:rPr>
          <w:rFonts w:ascii="宋体" w:eastAsia="宋体" w:hAnsi="宋体" w:hint="eastAsia"/>
          <w:sz w:val="24"/>
          <w:szCs w:val="24"/>
        </w:rPr>
        <w:t>为总的案件文本数量；</w:t>
      </w:r>
    </w:p>
    <w:p w14:paraId="47F80625" w14:textId="77777777" w:rsidR="00787EF2" w:rsidRDefault="00CC3F1A" w:rsidP="00787EF2">
      <w:pPr>
        <w:pStyle w:val="aa"/>
        <w:numPr>
          <w:ilvl w:val="0"/>
          <w:numId w:val="9"/>
        </w:numPr>
        <w:ind w:firstLineChars="0"/>
        <w:jc w:val="left"/>
        <w:rPr>
          <w:rFonts w:ascii="宋体" w:eastAsia="宋体" w:hAnsi="宋体"/>
          <w:sz w:val="24"/>
          <w:szCs w:val="24"/>
        </w:rPr>
      </w:pPr>
      <w:r w:rsidRPr="00787EF2">
        <w:rPr>
          <w:rFonts w:ascii="宋体" w:eastAsia="宋体" w:hAnsi="宋体" w:hint="eastAsia"/>
          <w:sz w:val="24"/>
          <w:szCs w:val="24"/>
        </w:rPr>
        <w:t>最后</w:t>
      </w:r>
      <w:r w:rsidR="00DF7EA2" w:rsidRPr="00787EF2">
        <w:rPr>
          <w:rFonts w:ascii="宋体" w:eastAsia="宋体" w:hAnsi="宋体" w:hint="eastAsia"/>
          <w:sz w:val="24"/>
          <w:szCs w:val="24"/>
        </w:rPr>
        <w:t>是将案件文本转换成计算机能够理解的表示形式；选用适用于文本分类问题的向量空间模型，该模型的主要思想是：将每一个文档都映射为由一组规范化正交词语矢量张成的向量空间中的一个点。对于所有的文档类和未知文档，都可以用此空间中的词语向量</w:t>
      </w:r>
      <m:oMath>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2</m:t>
                </m:r>
              </m:sub>
            </m:sSub>
            <m:r>
              <w:rPr>
                <w:rFonts w:ascii="Cambria Math" w:eastAsia="宋体" w:hAnsi="Cambria Math"/>
                <w:sz w:val="24"/>
                <w:szCs w:val="24"/>
              </w:rPr>
              <m:t>,</m:t>
            </m:r>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n</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n</m:t>
                </m:r>
              </m:sub>
            </m:sSub>
          </m:e>
        </m:d>
      </m:oMath>
      <w:r w:rsidR="00DF7EA2" w:rsidRPr="00787EF2">
        <w:rPr>
          <w:rFonts w:ascii="宋体" w:eastAsia="宋体" w:hAnsi="宋体" w:hint="eastAsia"/>
          <w:sz w:val="24"/>
          <w:szCs w:val="24"/>
        </w:rPr>
        <w:t>来表示（其中，</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i</m:t>
            </m:r>
          </m:sub>
        </m:sSub>
      </m:oMath>
      <w:r w:rsidR="00DF7EA2" w:rsidRPr="00787EF2">
        <w:rPr>
          <w:rFonts w:ascii="宋体" w:eastAsia="宋体" w:hAnsi="宋体" w:hint="eastAsia"/>
          <w:sz w:val="24"/>
          <w:szCs w:val="24"/>
        </w:rPr>
        <w:t>为特征词语；</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oMath>
      <w:r w:rsidR="00DF7EA2" w:rsidRPr="00787EF2">
        <w:rPr>
          <w:rFonts w:ascii="宋体" w:eastAsia="宋体" w:hAnsi="宋体" w:hint="eastAsia"/>
          <w:sz w:val="24"/>
          <w:szCs w:val="24"/>
        </w:rPr>
        <w:t>为</w:t>
      </w:r>
      <w:r w:rsidR="002A03B3" w:rsidRPr="00787EF2">
        <w:rPr>
          <w:rFonts w:ascii="宋体" w:eastAsia="宋体" w:hAnsi="宋体" w:hint="eastAsia"/>
          <w:sz w:val="24"/>
          <w:szCs w:val="24"/>
        </w:rPr>
        <w:t>词</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i</m:t>
            </m:r>
          </m:sub>
        </m:sSub>
      </m:oMath>
      <w:r w:rsidR="00DF7EA2" w:rsidRPr="00787EF2">
        <w:rPr>
          <w:rFonts w:ascii="宋体" w:eastAsia="宋体" w:hAnsi="宋体" w:hint="eastAsia"/>
          <w:sz w:val="24"/>
          <w:szCs w:val="24"/>
        </w:rPr>
        <w:t>的权重）。一般需要构造一个评价函数来表示词语权重，其计算的唯一准则就是要最</w:t>
      </w:r>
      <w:r w:rsidR="00715920" w:rsidRPr="00787EF2">
        <w:rPr>
          <w:rFonts w:ascii="宋体" w:eastAsia="宋体" w:hAnsi="宋体" w:hint="eastAsia"/>
          <w:sz w:val="24"/>
          <w:szCs w:val="24"/>
        </w:rPr>
        <w:t>大限度地区别不同文档。常用</w:t>
      </w:r>
      <w:r w:rsidR="00DF7EA2" w:rsidRPr="00787EF2">
        <w:rPr>
          <w:rFonts w:ascii="宋体" w:eastAsia="宋体" w:hAnsi="宋体" w:hint="eastAsia"/>
          <w:sz w:val="24"/>
          <w:szCs w:val="24"/>
        </w:rPr>
        <w:t>的特征项的权重计算方法有</w:t>
      </w:r>
      <w:r w:rsidR="00EC6B2D" w:rsidRPr="00787EF2">
        <w:rPr>
          <w:rFonts w:ascii="Times New Roman" w:eastAsia="宋体" w:hAnsi="Times New Roman" w:cs="Times New Roman"/>
          <w:sz w:val="24"/>
          <w:szCs w:val="24"/>
        </w:rPr>
        <w:t>TF-IDF</w:t>
      </w:r>
      <w:r w:rsidR="00EC6B2D" w:rsidRPr="00787EF2">
        <w:rPr>
          <w:rFonts w:ascii="宋体" w:eastAsia="宋体" w:hAnsi="宋体" w:hint="eastAsia"/>
          <w:sz w:val="24"/>
          <w:szCs w:val="24"/>
        </w:rPr>
        <w:t>方法，布尔模型方法等，本发明选用</w:t>
      </w:r>
      <w:r w:rsidR="00EC6B2D" w:rsidRPr="00787EF2">
        <w:rPr>
          <w:rFonts w:ascii="Times New Roman" w:eastAsia="宋体" w:hAnsi="Times New Roman" w:cs="Times New Roman"/>
          <w:sz w:val="24"/>
          <w:szCs w:val="24"/>
        </w:rPr>
        <w:t>TF-IDF</w:t>
      </w:r>
      <w:r w:rsidR="00EC6B2D" w:rsidRPr="00787EF2">
        <w:rPr>
          <w:rFonts w:ascii="宋体" w:eastAsia="宋体" w:hAnsi="宋体" w:hint="eastAsia"/>
          <w:sz w:val="24"/>
          <w:szCs w:val="24"/>
        </w:rPr>
        <w:t>权重计算方法，</w:t>
      </w:r>
      <w:r w:rsidR="00EA70AA" w:rsidRPr="00787EF2">
        <w:rPr>
          <w:rFonts w:ascii="宋体" w:eastAsia="宋体" w:hAnsi="宋体" w:hint="eastAsia"/>
          <w:sz w:val="24"/>
          <w:szCs w:val="24"/>
        </w:rPr>
        <w:t>某一特定文本内的高词语频率，以及该词语在整个文本集合中的低文本频率，可以产生出高权重的</w:t>
      </w:r>
      <w:r w:rsidR="00EA70AA" w:rsidRPr="00A255F1">
        <w:rPr>
          <w:rFonts w:ascii="Times New Roman" w:eastAsia="宋体" w:hAnsi="Times New Roman" w:cs="Times New Roman"/>
          <w:sz w:val="24"/>
          <w:szCs w:val="24"/>
        </w:rPr>
        <w:t>TF-IDF</w:t>
      </w:r>
      <w:r w:rsidR="00EA70AA" w:rsidRPr="00787EF2">
        <w:rPr>
          <w:rFonts w:ascii="宋体" w:eastAsia="宋体" w:hAnsi="宋体" w:hint="eastAsia"/>
          <w:sz w:val="24"/>
          <w:szCs w:val="24"/>
        </w:rPr>
        <w:t>，词</w:t>
      </w:r>
      <w:r w:rsidR="00EA70AA" w:rsidRPr="00787EF2">
        <w:rPr>
          <w:rFonts w:ascii="Times New Roman" w:eastAsia="宋体" w:hAnsi="Times New Roman" w:cs="Times New Roman"/>
          <w:i/>
          <w:sz w:val="24"/>
          <w:szCs w:val="24"/>
        </w:rPr>
        <w:t>i</w:t>
      </w:r>
      <w:r w:rsidR="00EA70AA" w:rsidRPr="00787EF2">
        <w:rPr>
          <w:rFonts w:ascii="宋体" w:eastAsia="宋体" w:hAnsi="宋体" w:hint="eastAsia"/>
          <w:sz w:val="24"/>
          <w:szCs w:val="24"/>
        </w:rPr>
        <w:t>在文本</w:t>
      </w:r>
      <w:r w:rsidR="00EA70AA" w:rsidRPr="00787EF2">
        <w:rPr>
          <w:rFonts w:ascii="Times New Roman" w:eastAsia="宋体" w:hAnsi="Times New Roman" w:cs="Times New Roman"/>
          <w:i/>
          <w:sz w:val="24"/>
          <w:szCs w:val="24"/>
        </w:rPr>
        <w:t>j</w:t>
      </w:r>
      <w:r w:rsidR="00EA70AA" w:rsidRPr="00787EF2">
        <w:rPr>
          <w:rFonts w:ascii="宋体" w:eastAsia="宋体" w:hAnsi="宋体" w:hint="eastAsia"/>
          <w:sz w:val="24"/>
          <w:szCs w:val="24"/>
        </w:rPr>
        <w:t>中的权重计算公式如下：</w:t>
      </w:r>
    </w:p>
    <w:p w14:paraId="43484A54" w14:textId="06ADB915" w:rsidR="00787EF2" w:rsidRDefault="00787EF2" w:rsidP="00787EF2">
      <w:pPr>
        <w:pStyle w:val="aa"/>
        <w:ind w:left="900" w:firstLineChars="0" w:firstLine="0"/>
        <w:jc w:val="left"/>
        <w:rPr>
          <w:rFonts w:ascii="宋体" w:eastAsia="宋体" w:hAnsi="宋体" w:hint="eastAsia"/>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ifidf</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i,j</m:t>
                  </m:r>
                </m:sub>
              </m:sSub>
            </m:num>
            <m:den>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k</m:t>
                  </m:r>
                </m:sub>
                <m:sup/>
                <m:e>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k,j</m:t>
                      </m:r>
                    </m:sub>
                  </m:sSub>
                </m:e>
              </m:nary>
            </m:den>
          </m:f>
          <m:r>
            <w:rPr>
              <w:rFonts w:ascii="Cambria Math" w:eastAsia="宋体" w:hAnsi="Cambria Math"/>
              <w:sz w:val="24"/>
              <w:szCs w:val="24"/>
            </w:rPr>
            <m:t>*log</m:t>
          </m:r>
          <m:f>
            <m:fPr>
              <m:ctrlPr>
                <w:rPr>
                  <w:rFonts w:ascii="Cambria Math" w:eastAsia="宋体" w:hAnsi="Cambria Math"/>
                  <w:i/>
                  <w:sz w:val="24"/>
                  <w:szCs w:val="24"/>
                </w:rPr>
              </m:ctrlPr>
            </m:fPr>
            <m:num>
              <m:d>
                <m:dPr>
                  <m:begChr m:val="|"/>
                  <m:endChr m:val="|"/>
                  <m:ctrlPr>
                    <w:rPr>
                      <w:rFonts w:ascii="Cambria Math" w:eastAsia="宋体" w:hAnsi="Cambria Math"/>
                      <w:i/>
                      <w:sz w:val="24"/>
                      <w:szCs w:val="24"/>
                    </w:rPr>
                  </m:ctrlPr>
                </m:dPr>
                <m:e>
                  <m:r>
                    <w:rPr>
                      <w:rFonts w:ascii="Cambria Math" w:eastAsia="宋体" w:hAnsi="Cambria Math"/>
                      <w:sz w:val="24"/>
                      <w:szCs w:val="24"/>
                    </w:rPr>
                    <m:t>D</m:t>
                  </m:r>
                </m:e>
              </m:d>
            </m:num>
            <m:den>
              <m:d>
                <m:dPr>
                  <m:begChr m:val="|"/>
                  <m:endChr m:val="|"/>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r>
                        <w:rPr>
                          <w:rFonts w:ascii="Cambria Math" w:eastAsia="宋体" w:hAnsi="Cambria Math"/>
                          <w:sz w:val="24"/>
                          <w:szCs w:val="24"/>
                        </w:rPr>
                        <m:t>j:</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j</m:t>
                          </m:r>
                        </m:sub>
                      </m:sSub>
                    </m:e>
                  </m:d>
                </m:e>
              </m:d>
            </m:den>
          </m:f>
        </m:oMath>
      </m:oMathPara>
    </w:p>
    <w:p w14:paraId="45EA4B27" w14:textId="11108EF0" w:rsidR="00E070BB" w:rsidRPr="00787EF2" w:rsidRDefault="007E2B8A" w:rsidP="00787EF2">
      <w:pPr>
        <w:pStyle w:val="aa"/>
        <w:ind w:left="900" w:firstLineChars="0" w:firstLine="0"/>
        <w:jc w:val="left"/>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k,j</m:t>
            </m:r>
          </m:sub>
        </m:sSub>
      </m:oMath>
      <w:r w:rsidR="00E070BB" w:rsidRPr="00787EF2">
        <w:rPr>
          <w:rFonts w:ascii="宋体" w:eastAsia="宋体" w:hAnsi="宋体"/>
          <w:sz w:val="24"/>
          <w:szCs w:val="24"/>
        </w:rPr>
        <w:t>为词</w:t>
      </w:r>
      <w:r w:rsidR="00E070BB" w:rsidRPr="00787EF2">
        <w:rPr>
          <w:rFonts w:ascii="Times New Roman" w:eastAsia="宋体" w:hAnsi="Times New Roman" w:cs="Times New Roman"/>
          <w:i/>
          <w:sz w:val="24"/>
          <w:szCs w:val="24"/>
        </w:rPr>
        <w:t>k</w:t>
      </w:r>
      <w:r w:rsidR="00E070BB" w:rsidRPr="00787EF2">
        <w:rPr>
          <w:rFonts w:ascii="宋体" w:eastAsia="宋体" w:hAnsi="宋体"/>
          <w:sz w:val="24"/>
          <w:szCs w:val="24"/>
        </w:rPr>
        <w:t>在文本</w:t>
      </w:r>
      <w:r w:rsidR="00E070BB" w:rsidRPr="00787EF2">
        <w:rPr>
          <w:rFonts w:ascii="Times New Roman" w:eastAsia="宋体" w:hAnsi="Times New Roman" w:cs="Times New Roman"/>
          <w:i/>
          <w:sz w:val="24"/>
          <w:szCs w:val="24"/>
        </w:rPr>
        <w:t>j</w:t>
      </w:r>
      <w:r w:rsidR="00E070BB" w:rsidRPr="00787EF2">
        <w:rPr>
          <w:rFonts w:ascii="宋体" w:eastAsia="宋体" w:hAnsi="宋体"/>
          <w:sz w:val="24"/>
          <w:szCs w:val="24"/>
        </w:rPr>
        <w:t>中出现的次数</w:t>
      </w:r>
      <w:r w:rsidR="00E070BB" w:rsidRPr="00787EF2">
        <w:rPr>
          <w:rFonts w:ascii="宋体" w:eastAsia="宋体" w:hAnsi="宋体" w:hint="eastAsia"/>
          <w:sz w:val="24"/>
          <w:szCs w:val="24"/>
        </w:rPr>
        <w:t>，</w:t>
      </w:r>
      <m:oMath>
        <m:d>
          <m:dPr>
            <m:begChr m:val="|"/>
            <m:endChr m:val="|"/>
            <m:ctrlPr>
              <w:rPr>
                <w:rFonts w:ascii="Cambria Math" w:eastAsia="宋体" w:hAnsi="Cambria Math" w:cs="Times New Roman"/>
                <w:sz w:val="24"/>
                <w:szCs w:val="24"/>
              </w:rPr>
            </m:ctrlPr>
          </m:dPr>
          <m:e>
            <m:r>
              <w:rPr>
                <w:rFonts w:ascii="Cambria Math" w:eastAsia="宋体" w:hAnsi="Cambria Math" w:cs="Times New Roman"/>
                <w:sz w:val="24"/>
                <w:szCs w:val="24"/>
              </w:rPr>
              <m:t>D</m:t>
            </m:r>
          </m:e>
        </m:d>
      </m:oMath>
      <w:r w:rsidR="00E070BB" w:rsidRPr="00787EF2">
        <w:rPr>
          <w:rFonts w:ascii="宋体" w:eastAsia="宋体" w:hAnsi="宋体"/>
          <w:sz w:val="24"/>
          <w:szCs w:val="24"/>
        </w:rPr>
        <w:t>为</w:t>
      </w:r>
      <w:r w:rsidR="00E070BB" w:rsidRPr="00787EF2">
        <w:rPr>
          <w:rFonts w:ascii="宋体" w:eastAsia="宋体" w:hAnsi="宋体" w:hint="eastAsia"/>
          <w:sz w:val="24"/>
          <w:szCs w:val="24"/>
        </w:rPr>
        <w:t>语料库中的文件总数，</w:t>
      </w:r>
      <m:oMath>
        <m:d>
          <m:dPr>
            <m:begChr m:val="|"/>
            <m:endChr m:val="|"/>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r>
                  <w:rPr>
                    <w:rFonts w:ascii="Cambria Math" w:eastAsia="宋体" w:hAnsi="Cambria Math"/>
                    <w:sz w:val="24"/>
                    <w:szCs w:val="24"/>
                  </w:rPr>
                  <m:t>j:</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j</m:t>
                    </m:r>
                  </m:sub>
                </m:sSub>
              </m:e>
            </m:d>
          </m:e>
        </m:d>
      </m:oMath>
      <w:r w:rsidR="00E070BB" w:rsidRPr="00787EF2">
        <w:rPr>
          <w:rFonts w:ascii="宋体" w:eastAsia="宋体" w:hAnsi="宋体"/>
          <w:sz w:val="24"/>
          <w:szCs w:val="24"/>
        </w:rPr>
        <w:t>为</w:t>
      </w:r>
      <w:r w:rsidR="00E070BB" w:rsidRPr="00787EF2">
        <w:rPr>
          <w:rFonts w:ascii="宋体" w:eastAsia="宋体" w:hAnsi="宋体" w:hint="eastAsia"/>
          <w:sz w:val="24"/>
          <w:szCs w:val="24"/>
        </w:rPr>
        <w:t>包含词语的文本数目。</w:t>
      </w:r>
    </w:p>
    <w:p w14:paraId="22933029" w14:textId="77777777" w:rsidR="00551AC8" w:rsidRDefault="00787EF2" w:rsidP="00551AC8">
      <w:pPr>
        <w:ind w:firstLineChars="200" w:firstLine="480"/>
        <w:jc w:val="left"/>
        <w:rPr>
          <w:rFonts w:ascii="宋体" w:eastAsia="宋体" w:hAnsi="宋体"/>
          <w:sz w:val="24"/>
          <w:szCs w:val="24"/>
        </w:rPr>
      </w:pPr>
      <w:r w:rsidRPr="00787EF2">
        <w:rPr>
          <w:rFonts w:ascii="宋体" w:eastAsia="宋体" w:hAnsi="宋体" w:hint="eastAsia"/>
          <w:sz w:val="24"/>
          <w:szCs w:val="24"/>
        </w:rPr>
        <w:t>本发明实施例</w:t>
      </w:r>
      <w:r>
        <w:rPr>
          <w:rFonts w:ascii="宋体" w:eastAsia="宋体" w:hAnsi="宋体" w:hint="eastAsia"/>
          <w:sz w:val="24"/>
          <w:szCs w:val="24"/>
        </w:rPr>
        <w:t>还</w:t>
      </w:r>
      <w:r w:rsidR="00551AC8">
        <w:rPr>
          <w:rFonts w:ascii="宋体" w:eastAsia="宋体" w:hAnsi="宋体" w:hint="eastAsia"/>
          <w:sz w:val="24"/>
          <w:szCs w:val="24"/>
        </w:rPr>
        <w:t>提供的方法还包括</w:t>
      </w:r>
      <w:r w:rsidRPr="00787EF2">
        <w:rPr>
          <w:rFonts w:ascii="宋体" w:eastAsia="宋体" w:hAnsi="宋体" w:hint="eastAsia"/>
          <w:sz w:val="24"/>
          <w:szCs w:val="24"/>
        </w:rPr>
        <w:t>一种通用型词典匹配案件分类器</w:t>
      </w:r>
      <w:r w:rsidR="00551AC8">
        <w:rPr>
          <w:rFonts w:ascii="宋体" w:eastAsia="宋体" w:hAnsi="宋体" w:hint="eastAsia"/>
          <w:sz w:val="24"/>
          <w:szCs w:val="24"/>
        </w:rPr>
        <w:t>，</w:t>
      </w:r>
      <w:r w:rsidR="00551AC8" w:rsidRPr="00D72D47">
        <w:rPr>
          <w:rFonts w:ascii="宋体" w:eastAsia="宋体" w:hAnsi="宋体" w:hint="eastAsia"/>
          <w:sz w:val="24"/>
          <w:szCs w:val="24"/>
        </w:rPr>
        <w:t>建立通用型词典匹配案件分类器</w:t>
      </w:r>
      <w:r w:rsidR="00551AC8">
        <w:rPr>
          <w:rFonts w:ascii="宋体" w:eastAsia="宋体" w:hAnsi="宋体" w:hint="eastAsia"/>
          <w:sz w:val="24"/>
          <w:szCs w:val="24"/>
        </w:rPr>
        <w:t>，主要步骤有：</w:t>
      </w:r>
    </w:p>
    <w:p w14:paraId="19D1A2B4" w14:textId="5C552E13" w:rsidR="00551AC8" w:rsidRPr="00551AC8" w:rsidRDefault="00551AC8" w:rsidP="00551AC8">
      <w:pPr>
        <w:pStyle w:val="aa"/>
        <w:numPr>
          <w:ilvl w:val="0"/>
          <w:numId w:val="10"/>
        </w:numPr>
        <w:ind w:firstLineChars="0"/>
        <w:jc w:val="left"/>
        <w:rPr>
          <w:rFonts w:ascii="宋体" w:eastAsia="宋体" w:hAnsi="宋体"/>
          <w:sz w:val="24"/>
          <w:szCs w:val="24"/>
        </w:rPr>
      </w:pPr>
      <w:r w:rsidRPr="00551AC8">
        <w:rPr>
          <w:rFonts w:ascii="宋体" w:eastAsia="宋体" w:hAnsi="宋体" w:hint="eastAsia"/>
          <w:sz w:val="24"/>
          <w:szCs w:val="24"/>
        </w:rPr>
        <w:t>先构造案件分类识别词典：词典由五个字段组成：“规则序号”、“一级案件类别”、“二级案件类别”，“关键词”、“排斥词”；词典中的每一条记录称之为规则，每条规则具有上述五个字段，所有规则构成案件分类识别词典</w:t>
      </w:r>
      <w:r w:rsidR="00A42CCC">
        <w:rPr>
          <w:rFonts w:ascii="宋体" w:eastAsia="宋体" w:hAnsi="宋体" w:hint="eastAsia"/>
          <w:sz w:val="24"/>
          <w:szCs w:val="24"/>
        </w:rPr>
        <w:t>字典；</w:t>
      </w:r>
    </w:p>
    <w:p w14:paraId="7553060F" w14:textId="61D27D97" w:rsidR="00E8348C" w:rsidRPr="00551AC8" w:rsidRDefault="00551AC8" w:rsidP="00551AC8">
      <w:pPr>
        <w:pStyle w:val="aa"/>
        <w:numPr>
          <w:ilvl w:val="0"/>
          <w:numId w:val="10"/>
        </w:numPr>
        <w:ind w:firstLineChars="0"/>
        <w:jc w:val="left"/>
        <w:rPr>
          <w:rFonts w:ascii="宋体" w:eastAsia="宋体" w:hAnsi="宋体"/>
          <w:sz w:val="24"/>
          <w:szCs w:val="24"/>
        </w:rPr>
      </w:pPr>
      <w:r w:rsidRPr="00551AC8">
        <w:rPr>
          <w:rFonts w:ascii="宋体" w:eastAsia="宋体" w:hAnsi="宋体"/>
          <w:sz w:val="24"/>
          <w:szCs w:val="24"/>
        </w:rPr>
        <w:t>制定</w:t>
      </w:r>
      <w:r w:rsidRPr="00551AC8">
        <w:rPr>
          <w:rFonts w:ascii="宋体" w:eastAsia="宋体" w:hAnsi="宋体" w:hint="eastAsia"/>
          <w:sz w:val="24"/>
          <w:szCs w:val="24"/>
        </w:rPr>
        <w:t>通用型词典匹配案件分类器分类的过程</w:t>
      </w:r>
      <w:r>
        <w:rPr>
          <w:rFonts w:ascii="宋体" w:eastAsia="宋体" w:hAnsi="宋体" w:hint="eastAsia"/>
          <w:sz w:val="24"/>
          <w:szCs w:val="24"/>
        </w:rPr>
        <w:t>，当给定一个待分类案件文本，通用型词典匹配案件分类器进行分类的过程</w:t>
      </w:r>
      <w:r w:rsidR="00B62034" w:rsidRPr="00551AC8">
        <w:rPr>
          <w:rFonts w:ascii="宋体" w:eastAsia="宋体" w:hAnsi="宋体" w:hint="eastAsia"/>
          <w:sz w:val="24"/>
          <w:szCs w:val="24"/>
        </w:rPr>
        <w:t>为</w:t>
      </w:r>
      <w:r>
        <w:rPr>
          <w:rFonts w:ascii="宋体" w:eastAsia="宋体" w:hAnsi="宋体" w:hint="eastAsia"/>
          <w:sz w:val="24"/>
          <w:szCs w:val="24"/>
        </w:rPr>
        <w:t>（</w:t>
      </w:r>
      <w:r w:rsidR="001841EA" w:rsidRPr="00551AC8">
        <w:rPr>
          <w:rFonts w:ascii="宋体" w:eastAsia="宋体" w:hAnsi="宋体" w:hint="eastAsia"/>
          <w:sz w:val="24"/>
          <w:szCs w:val="24"/>
        </w:rPr>
        <w:t>参见图2</w:t>
      </w:r>
      <w:r>
        <w:rPr>
          <w:rFonts w:ascii="宋体" w:eastAsia="宋体" w:hAnsi="宋体" w:hint="eastAsia"/>
          <w:sz w:val="24"/>
          <w:szCs w:val="24"/>
        </w:rPr>
        <w:t>），</w:t>
      </w:r>
      <w:r w:rsidR="00164AF4" w:rsidRPr="00551AC8">
        <w:rPr>
          <w:rFonts w:ascii="宋体" w:eastAsia="宋体" w:hAnsi="宋体" w:hint="eastAsia"/>
          <w:sz w:val="24"/>
          <w:szCs w:val="24"/>
        </w:rPr>
        <w:t>从词典中第一行规则开始比对</w:t>
      </w:r>
      <w:r w:rsidR="00B62034" w:rsidRPr="00551AC8">
        <w:rPr>
          <w:rFonts w:ascii="宋体" w:eastAsia="宋体" w:hAnsi="宋体" w:hint="eastAsia"/>
          <w:sz w:val="24"/>
          <w:szCs w:val="24"/>
        </w:rPr>
        <w:t>，检验该行的关键词列中的关键词是否都出现在这个待分类案件文本中，</w:t>
      </w:r>
      <w:r w:rsidR="0073701C" w:rsidRPr="00551AC8">
        <w:rPr>
          <w:rFonts w:ascii="宋体" w:eastAsia="宋体" w:hAnsi="宋体" w:hint="eastAsia"/>
          <w:sz w:val="24"/>
          <w:szCs w:val="24"/>
        </w:rPr>
        <w:t>“关键词”由一个或多个词组成，词汇间为“与关系”。即案件描述中，同时包含“关键词”中的所有词，才匹配该规则。当“关键词”匹配上后，若该规则的“排斥词”不为空，则还需进一步比对。“排斥词”用于区分</w:t>
      </w:r>
      <w:r w:rsidR="00B62034" w:rsidRPr="00551AC8">
        <w:rPr>
          <w:rFonts w:ascii="宋体" w:eastAsia="宋体" w:hAnsi="宋体" w:hint="eastAsia"/>
          <w:sz w:val="24"/>
          <w:szCs w:val="24"/>
        </w:rPr>
        <w:t>两</w:t>
      </w:r>
      <w:r w:rsidR="0073701C" w:rsidRPr="00551AC8">
        <w:rPr>
          <w:rFonts w:ascii="宋体" w:eastAsia="宋体" w:hAnsi="宋体" w:hint="eastAsia"/>
          <w:sz w:val="24"/>
          <w:szCs w:val="24"/>
        </w:rPr>
        <w:t>类具备相同“关键词”的案件，该字段同样包含一个或多个词，但词汇间为“或关系”。即案件描述中只要含有“排斥词”中的任意一个词，则表示不符合该规则，继续比对下一条规则；对于匹配上词</w:t>
      </w:r>
      <w:r w:rsidR="00B62034" w:rsidRPr="00551AC8">
        <w:rPr>
          <w:rFonts w:ascii="宋体" w:eastAsia="宋体" w:hAnsi="宋体" w:hint="eastAsia"/>
          <w:sz w:val="24"/>
          <w:szCs w:val="24"/>
        </w:rPr>
        <w:t>典的案件，返回“规则序号”、“一级案件类别”、“二级案件类别”。</w:t>
      </w:r>
    </w:p>
    <w:p w14:paraId="0D1C50E2" w14:textId="77777777" w:rsidR="00AF7471" w:rsidRDefault="0067240B" w:rsidP="00AF7471">
      <w:pPr>
        <w:ind w:firstLine="480"/>
        <w:jc w:val="left"/>
        <w:rPr>
          <w:rFonts w:ascii="宋体" w:eastAsia="宋体" w:hAnsi="宋体"/>
          <w:sz w:val="24"/>
          <w:szCs w:val="24"/>
        </w:rPr>
      </w:pPr>
      <w:r>
        <w:rPr>
          <w:rFonts w:ascii="宋体" w:eastAsia="宋体" w:hAnsi="宋体" w:hint="eastAsia"/>
          <w:sz w:val="24"/>
          <w:szCs w:val="24"/>
        </w:rPr>
        <w:t>以上分别介绍了</w:t>
      </w:r>
      <w:r w:rsidR="00164AF4">
        <w:rPr>
          <w:rFonts w:ascii="宋体" w:eastAsia="宋体" w:hAnsi="宋体" w:hint="eastAsia"/>
          <w:sz w:val="24"/>
          <w:szCs w:val="24"/>
        </w:rPr>
        <w:t>层次支持向量机</w:t>
      </w:r>
      <w:r w:rsidR="00AF7471" w:rsidRPr="00AF7471">
        <w:rPr>
          <w:rFonts w:ascii="宋体" w:eastAsia="宋体" w:hAnsi="宋体" w:hint="eastAsia"/>
          <w:sz w:val="24"/>
          <w:szCs w:val="24"/>
        </w:rPr>
        <w:t>分类器模型，</w:t>
      </w:r>
      <w:r w:rsidR="000A26F9" w:rsidRPr="000A26F9">
        <w:rPr>
          <w:rFonts w:ascii="宋体" w:eastAsia="宋体" w:hAnsi="宋体" w:hint="eastAsia"/>
          <w:sz w:val="24"/>
          <w:szCs w:val="24"/>
        </w:rPr>
        <w:t>通用</w:t>
      </w:r>
      <w:r>
        <w:rPr>
          <w:rFonts w:ascii="宋体" w:eastAsia="宋体" w:hAnsi="宋体" w:hint="eastAsia"/>
          <w:sz w:val="24"/>
          <w:szCs w:val="24"/>
        </w:rPr>
        <w:t>型词典匹配案件分类器的内部结构和功能</w:t>
      </w:r>
      <w:r w:rsidRPr="0067240B">
        <w:rPr>
          <w:rFonts w:ascii="宋体" w:eastAsia="宋体" w:hAnsi="宋体" w:hint="eastAsia"/>
          <w:sz w:val="24"/>
          <w:szCs w:val="24"/>
        </w:rPr>
        <w:t>，</w:t>
      </w:r>
      <w:r>
        <w:rPr>
          <w:rFonts w:ascii="宋体" w:eastAsia="宋体" w:hAnsi="宋体" w:hint="eastAsia"/>
          <w:sz w:val="24"/>
          <w:szCs w:val="24"/>
        </w:rPr>
        <w:t>下面对以支持向量机分类为主，通用型词典匹配案件分类为辅，两种方法相结合的实现过程进行介绍</w:t>
      </w:r>
      <w:r w:rsidR="00AF7471" w:rsidRPr="00AF7471">
        <w:rPr>
          <w:rFonts w:ascii="宋体" w:eastAsia="宋体" w:hAnsi="宋体" w:hint="eastAsia"/>
          <w:sz w:val="24"/>
          <w:szCs w:val="24"/>
        </w:rPr>
        <w:t>：</w:t>
      </w:r>
    </w:p>
    <w:p w14:paraId="1257A314" w14:textId="77777777" w:rsidR="0067240B" w:rsidRDefault="0067240B" w:rsidP="00AF7471">
      <w:pPr>
        <w:ind w:firstLine="480"/>
        <w:jc w:val="left"/>
        <w:rPr>
          <w:rFonts w:ascii="宋体" w:eastAsia="宋体" w:hAnsi="宋体"/>
          <w:sz w:val="24"/>
          <w:szCs w:val="24"/>
        </w:rPr>
      </w:pPr>
      <w:r>
        <w:rPr>
          <w:rFonts w:ascii="宋体" w:eastAsia="宋体" w:hAnsi="宋体"/>
          <w:sz w:val="24"/>
          <w:szCs w:val="24"/>
        </w:rPr>
        <w:lastRenderedPageBreak/>
        <w:t>参见图</w:t>
      </w:r>
      <w:r>
        <w:rPr>
          <w:rFonts w:ascii="宋体" w:eastAsia="宋体" w:hAnsi="宋体" w:hint="eastAsia"/>
          <w:sz w:val="24"/>
          <w:szCs w:val="24"/>
        </w:rPr>
        <w:t>3，本实施例中两种分类结合的方法流程如下：</w:t>
      </w:r>
    </w:p>
    <w:p w14:paraId="04C03DB9" w14:textId="66910FD3" w:rsidR="00F85699" w:rsidRPr="00087FA8" w:rsidRDefault="00087FA8" w:rsidP="00087FA8">
      <w:pPr>
        <w:ind w:firstLineChars="200" w:firstLine="480"/>
        <w:rPr>
          <w:rFonts w:ascii="宋体" w:eastAsia="宋体" w:hAnsi="宋体" w:hint="eastAsia"/>
          <w:sz w:val="24"/>
          <w:szCs w:val="24"/>
        </w:rPr>
      </w:pPr>
      <w:r w:rsidRPr="00087FA8">
        <w:rPr>
          <w:rFonts w:ascii="宋体" w:eastAsia="宋体" w:hAnsi="宋体"/>
          <w:sz w:val="24"/>
          <w:szCs w:val="24"/>
        </w:rPr>
        <w:t>步骤</w:t>
      </w:r>
      <w:r w:rsidRPr="00087FA8">
        <w:rPr>
          <w:rFonts w:ascii="宋体" w:eastAsia="宋体" w:hAnsi="宋体" w:hint="eastAsia"/>
          <w:sz w:val="24"/>
          <w:szCs w:val="24"/>
        </w:rPr>
        <w:t>1：</w:t>
      </w:r>
      <w:r w:rsidR="0067240B" w:rsidRPr="00087FA8">
        <w:rPr>
          <w:rFonts w:ascii="宋体" w:eastAsia="宋体" w:hAnsi="宋体" w:hint="eastAsia"/>
          <w:sz w:val="24"/>
          <w:szCs w:val="24"/>
        </w:rPr>
        <w:t>获取待分类样本，提取“报警称：”之后的文本内容</w:t>
      </w:r>
      <w:r w:rsidR="00A255F1">
        <w:rPr>
          <w:rFonts w:ascii="宋体" w:eastAsia="宋体" w:hAnsi="宋体" w:hint="eastAsia"/>
          <w:sz w:val="24"/>
          <w:szCs w:val="24"/>
        </w:rPr>
        <w:t>；</w:t>
      </w:r>
    </w:p>
    <w:p w14:paraId="7DD8F3E3" w14:textId="4A49161F" w:rsidR="0067240B" w:rsidRPr="00087FA8" w:rsidRDefault="00087FA8" w:rsidP="00087FA8">
      <w:pPr>
        <w:ind w:firstLineChars="200" w:firstLine="480"/>
        <w:rPr>
          <w:rFonts w:ascii="宋体" w:eastAsia="宋体" w:hAnsi="宋体"/>
          <w:sz w:val="24"/>
          <w:szCs w:val="24"/>
        </w:rPr>
      </w:pPr>
      <w:r w:rsidRPr="00087FA8">
        <w:rPr>
          <w:rFonts w:ascii="宋体" w:eastAsia="宋体" w:hAnsi="宋体" w:hint="eastAsia"/>
          <w:sz w:val="24"/>
          <w:szCs w:val="24"/>
        </w:rPr>
        <w:t>步骤</w:t>
      </w:r>
      <w:r w:rsidR="00A255F1">
        <w:rPr>
          <w:rFonts w:ascii="宋体" w:eastAsia="宋体" w:hAnsi="宋体" w:hint="eastAsia"/>
          <w:sz w:val="24"/>
          <w:szCs w:val="24"/>
        </w:rPr>
        <w:t>2</w:t>
      </w:r>
      <w:r w:rsidRPr="00087FA8">
        <w:rPr>
          <w:rFonts w:ascii="宋体" w:eastAsia="宋体" w:hAnsi="宋体" w:hint="eastAsia"/>
          <w:sz w:val="24"/>
          <w:szCs w:val="24"/>
        </w:rPr>
        <w:t>：</w:t>
      </w:r>
      <w:r w:rsidR="00AF7471" w:rsidRPr="00087FA8">
        <w:rPr>
          <w:rFonts w:ascii="宋体" w:eastAsia="宋体" w:hAnsi="宋体" w:hint="eastAsia"/>
          <w:sz w:val="24"/>
          <w:szCs w:val="24"/>
        </w:rPr>
        <w:t>利用“</w:t>
      </w:r>
      <w:r w:rsidR="00AF7471" w:rsidRPr="00087FA8">
        <w:rPr>
          <w:rFonts w:ascii="宋体" w:eastAsia="宋体" w:hAnsi="宋体" w:cs="Times New Roman" w:hint="eastAsia"/>
          <w:sz w:val="24"/>
          <w:szCs w:val="24"/>
        </w:rPr>
        <w:t>jieba</w:t>
      </w:r>
      <w:r w:rsidR="00AF7471" w:rsidRPr="00087FA8">
        <w:rPr>
          <w:rFonts w:ascii="宋体" w:eastAsia="宋体" w:hAnsi="宋体" w:hint="eastAsia"/>
          <w:sz w:val="24"/>
          <w:szCs w:val="24"/>
        </w:rPr>
        <w:t>”分词对</w:t>
      </w:r>
      <w:r w:rsidR="00164AF4" w:rsidRPr="00087FA8">
        <w:rPr>
          <w:rFonts w:ascii="宋体" w:eastAsia="宋体" w:hAnsi="宋体" w:hint="eastAsia"/>
          <w:sz w:val="24"/>
          <w:szCs w:val="24"/>
        </w:rPr>
        <w:t>待分类</w:t>
      </w:r>
      <w:r w:rsidR="0067240B" w:rsidRPr="00087FA8">
        <w:rPr>
          <w:rFonts w:ascii="宋体" w:eastAsia="宋体" w:hAnsi="宋体" w:hint="eastAsia"/>
          <w:sz w:val="24"/>
          <w:szCs w:val="24"/>
        </w:rPr>
        <w:t>案件进行分词，筛去停用词和</w:t>
      </w:r>
      <w:r w:rsidR="00AF7471" w:rsidRPr="00087FA8">
        <w:rPr>
          <w:rFonts w:ascii="宋体" w:eastAsia="宋体" w:hAnsi="宋体" w:hint="eastAsia"/>
          <w:sz w:val="24"/>
          <w:szCs w:val="24"/>
        </w:rPr>
        <w:t>词性为人名的词</w:t>
      </w:r>
      <w:r w:rsidR="00A255F1">
        <w:rPr>
          <w:rFonts w:ascii="宋体" w:eastAsia="宋体" w:hAnsi="宋体" w:hint="eastAsia"/>
          <w:sz w:val="24"/>
          <w:szCs w:val="24"/>
        </w:rPr>
        <w:t>；</w:t>
      </w:r>
    </w:p>
    <w:p w14:paraId="0711478D" w14:textId="31CE24AD" w:rsidR="0067240B" w:rsidRPr="00A255F1" w:rsidRDefault="00087FA8" w:rsidP="00087FA8">
      <w:pPr>
        <w:ind w:firstLineChars="200" w:firstLine="480"/>
        <w:rPr>
          <w:rFonts w:ascii="宋体" w:eastAsia="宋体" w:hAnsi="宋体"/>
          <w:sz w:val="24"/>
          <w:szCs w:val="24"/>
        </w:rPr>
      </w:pPr>
      <w:r w:rsidRPr="00087FA8">
        <w:rPr>
          <w:rFonts w:ascii="宋体" w:eastAsia="宋体" w:hAnsi="宋体" w:hint="eastAsia"/>
          <w:sz w:val="24"/>
          <w:szCs w:val="24"/>
        </w:rPr>
        <w:t>步骤3：</w:t>
      </w:r>
      <w:r w:rsidR="00134E81" w:rsidRPr="00087FA8">
        <w:rPr>
          <w:rFonts w:ascii="宋体" w:eastAsia="宋体" w:hAnsi="宋体" w:hint="eastAsia"/>
          <w:sz w:val="24"/>
          <w:szCs w:val="24"/>
        </w:rPr>
        <w:t>假设上级</w:t>
      </w:r>
      <w:r w:rsidR="0067240B" w:rsidRPr="00087FA8">
        <w:rPr>
          <w:rFonts w:ascii="宋体" w:eastAsia="宋体" w:hAnsi="宋体" w:hint="eastAsia"/>
          <w:sz w:val="24"/>
          <w:szCs w:val="24"/>
        </w:rPr>
        <w:t>分类器的词语特征集为</w:t>
      </w:r>
      <m:oMath>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n</m:t>
                </m:r>
              </m:sub>
            </m:sSub>
          </m:e>
        </m:d>
      </m:oMath>
      <w:r w:rsidR="0067240B" w:rsidRPr="00087FA8">
        <w:rPr>
          <w:rFonts w:ascii="宋体" w:eastAsia="宋体" w:hAnsi="宋体" w:hint="eastAsia"/>
          <w:sz w:val="24"/>
          <w:szCs w:val="24"/>
        </w:rPr>
        <w:t>，采用</w:t>
      </w:r>
      <w:r w:rsidR="00134E81" w:rsidRPr="00087FA8">
        <w:rPr>
          <w:rFonts w:ascii="宋体" w:eastAsia="宋体" w:hAnsi="宋体" w:cs="Times New Roman"/>
          <w:sz w:val="24"/>
          <w:szCs w:val="24"/>
        </w:rPr>
        <w:t>TF-IDF</w:t>
      </w:r>
      <w:r w:rsidR="0067240B" w:rsidRPr="00087FA8">
        <w:rPr>
          <w:rFonts w:ascii="宋体" w:eastAsia="宋体" w:hAnsi="宋体"/>
          <w:sz w:val="24"/>
          <w:szCs w:val="24"/>
        </w:rPr>
        <w:t>权重计算方法</w:t>
      </w:r>
      <w:r w:rsidR="0067240B" w:rsidRPr="00087FA8">
        <w:rPr>
          <w:rFonts w:ascii="宋体" w:eastAsia="宋体" w:hAnsi="宋体" w:hint="eastAsia"/>
          <w:sz w:val="24"/>
          <w:szCs w:val="24"/>
        </w:rPr>
        <w:t>，</w:t>
      </w:r>
      <w:r w:rsidR="0067240B" w:rsidRPr="00087FA8">
        <w:rPr>
          <w:rFonts w:ascii="宋体" w:eastAsia="宋体" w:hAnsi="宋体"/>
          <w:sz w:val="24"/>
          <w:szCs w:val="24"/>
        </w:rPr>
        <w:t>将该案件向量化</w:t>
      </w:r>
      <w:r w:rsidR="0067240B" w:rsidRPr="00087FA8">
        <w:rPr>
          <w:rFonts w:ascii="宋体" w:eastAsia="宋体" w:hAnsi="宋体" w:hint="eastAsia"/>
          <w:sz w:val="24"/>
          <w:szCs w:val="24"/>
        </w:rPr>
        <w:t>，</w:t>
      </w:r>
      <w:r w:rsidR="0067240B" w:rsidRPr="00087FA8">
        <w:rPr>
          <w:rFonts w:ascii="宋体" w:eastAsia="宋体" w:hAnsi="宋体"/>
          <w:sz w:val="24"/>
          <w:szCs w:val="24"/>
        </w:rPr>
        <w:t>得到它的特征向量</w:t>
      </w:r>
      <m:oMath>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n</m:t>
                </m:r>
              </m:sub>
            </m:sSub>
          </m:e>
        </m:d>
      </m:oMath>
      <w:r w:rsidR="00134E81" w:rsidRPr="00087FA8">
        <w:rPr>
          <w:rFonts w:ascii="宋体" w:eastAsia="宋体" w:hAnsi="宋体" w:hint="eastAsia"/>
          <w:sz w:val="24"/>
          <w:szCs w:val="24"/>
        </w:rPr>
        <w:t>，然后利用上级</w:t>
      </w:r>
      <w:r w:rsidR="0067240B" w:rsidRPr="00087FA8">
        <w:rPr>
          <w:rFonts w:ascii="宋体" w:eastAsia="宋体" w:hAnsi="宋体" w:hint="eastAsia"/>
          <w:sz w:val="24"/>
          <w:szCs w:val="24"/>
        </w:rPr>
        <w:t>分类器预测其一级类别，假设得到</w:t>
      </w:r>
      <w:r w:rsidR="00134E81" w:rsidRPr="00087FA8">
        <w:rPr>
          <w:rFonts w:ascii="宋体" w:eastAsia="宋体" w:hAnsi="宋体" w:hint="eastAsia"/>
          <w:sz w:val="24"/>
          <w:szCs w:val="24"/>
        </w:rPr>
        <w:t>一级</w:t>
      </w:r>
      <w:r w:rsidR="0067240B" w:rsidRPr="00087FA8">
        <w:rPr>
          <w:rFonts w:ascii="宋体" w:eastAsia="宋体" w:hAnsi="宋体" w:hint="eastAsia"/>
          <w:sz w:val="24"/>
          <w:szCs w:val="24"/>
        </w:rPr>
        <w:t>类别</w:t>
      </w:r>
      <w:r w:rsidR="00134E81" w:rsidRPr="00087FA8">
        <w:rPr>
          <w:rFonts w:ascii="宋体" w:eastAsia="宋体" w:hAnsi="宋体" w:hint="eastAsia"/>
          <w:sz w:val="24"/>
          <w:szCs w:val="24"/>
        </w:rPr>
        <w:t>为</w:t>
      </w:r>
      <w:r w:rsidR="0067240B" w:rsidRPr="00087FA8">
        <w:rPr>
          <w:rFonts w:ascii="宋体" w:eastAsia="宋体" w:hAnsi="宋体" w:cs="Times New Roman"/>
          <w:i/>
          <w:sz w:val="24"/>
          <w:szCs w:val="24"/>
        </w:rPr>
        <w:t>L</w:t>
      </w:r>
      <w:r w:rsidR="0067240B" w:rsidRPr="00087FA8">
        <w:rPr>
          <w:rFonts w:ascii="宋体" w:eastAsia="宋体" w:hAnsi="宋体" w:cs="Times New Roman"/>
          <w:i/>
          <w:sz w:val="24"/>
          <w:szCs w:val="24"/>
          <w:vertAlign w:val="subscript"/>
        </w:rPr>
        <w:t>1</w:t>
      </w:r>
      <w:r w:rsidR="00A255F1">
        <w:rPr>
          <w:rFonts w:ascii="宋体" w:eastAsia="宋体" w:hAnsi="宋体" w:cs="Times New Roman" w:hint="eastAsia"/>
          <w:sz w:val="24"/>
          <w:szCs w:val="24"/>
        </w:rPr>
        <w:t>。</w:t>
      </w:r>
    </w:p>
    <w:p w14:paraId="3CF297E8" w14:textId="5CE369B7" w:rsidR="0067240B" w:rsidRPr="00087FA8" w:rsidRDefault="00087FA8" w:rsidP="00087FA8">
      <w:pPr>
        <w:ind w:firstLineChars="200" w:firstLine="480"/>
        <w:rPr>
          <w:rFonts w:ascii="宋体" w:eastAsia="宋体" w:hAnsi="宋体"/>
          <w:sz w:val="24"/>
          <w:szCs w:val="24"/>
        </w:rPr>
      </w:pPr>
      <w:r w:rsidRPr="00087FA8">
        <w:rPr>
          <w:rFonts w:ascii="宋体" w:eastAsia="宋体" w:hAnsi="宋体" w:hint="eastAsia"/>
          <w:sz w:val="24"/>
          <w:szCs w:val="24"/>
        </w:rPr>
        <w:t>步骤4：</w:t>
      </w:r>
      <w:r w:rsidR="0067240B" w:rsidRPr="00087FA8">
        <w:rPr>
          <w:rFonts w:ascii="宋体" w:eastAsia="宋体" w:hAnsi="宋体"/>
          <w:sz w:val="24"/>
          <w:szCs w:val="24"/>
        </w:rPr>
        <w:t>根据</w:t>
      </w:r>
      <w:r w:rsidR="00134E81" w:rsidRPr="00087FA8">
        <w:rPr>
          <w:rFonts w:ascii="宋体" w:eastAsia="宋体" w:hAnsi="宋体" w:hint="eastAsia"/>
          <w:sz w:val="24"/>
          <w:szCs w:val="24"/>
        </w:rPr>
        <w:t>一级</w:t>
      </w:r>
      <w:r w:rsidR="0067240B" w:rsidRPr="00087FA8">
        <w:rPr>
          <w:rFonts w:ascii="宋体" w:eastAsia="宋体" w:hAnsi="宋体" w:hint="eastAsia"/>
          <w:sz w:val="24"/>
          <w:szCs w:val="24"/>
        </w:rPr>
        <w:t>类别</w:t>
      </w:r>
      <w:r w:rsidR="0067240B" w:rsidRPr="00087FA8">
        <w:rPr>
          <w:rFonts w:ascii="宋体" w:eastAsia="宋体" w:hAnsi="宋体" w:cs="Times New Roman"/>
          <w:i/>
          <w:sz w:val="24"/>
          <w:szCs w:val="24"/>
        </w:rPr>
        <w:t>L</w:t>
      </w:r>
      <w:r w:rsidR="0067240B" w:rsidRPr="00087FA8">
        <w:rPr>
          <w:rFonts w:ascii="宋体" w:eastAsia="宋体" w:hAnsi="宋体" w:cs="Times New Roman"/>
          <w:i/>
          <w:sz w:val="24"/>
          <w:szCs w:val="24"/>
          <w:vertAlign w:val="subscript"/>
        </w:rPr>
        <w:t>1</w:t>
      </w:r>
      <w:r w:rsidR="00134E81" w:rsidRPr="00087FA8">
        <w:rPr>
          <w:rFonts w:ascii="宋体" w:eastAsia="宋体" w:hAnsi="宋体" w:hint="eastAsia"/>
          <w:sz w:val="24"/>
          <w:szCs w:val="24"/>
        </w:rPr>
        <w:t>，调用</w:t>
      </w:r>
      <w:r w:rsidR="0067240B" w:rsidRPr="00087FA8">
        <w:rPr>
          <w:rFonts w:ascii="宋体" w:eastAsia="宋体" w:hAnsi="宋体" w:cs="Times New Roman"/>
          <w:i/>
          <w:sz w:val="24"/>
          <w:szCs w:val="24"/>
        </w:rPr>
        <w:t>L</w:t>
      </w:r>
      <w:r w:rsidR="0067240B" w:rsidRPr="00087FA8">
        <w:rPr>
          <w:rFonts w:ascii="宋体" w:eastAsia="宋体" w:hAnsi="宋体" w:cs="Times New Roman"/>
          <w:i/>
          <w:sz w:val="24"/>
          <w:szCs w:val="24"/>
          <w:vertAlign w:val="subscript"/>
        </w:rPr>
        <w:t>1</w:t>
      </w:r>
      <w:r w:rsidR="00134E81" w:rsidRPr="00087FA8">
        <w:rPr>
          <w:rFonts w:ascii="宋体" w:eastAsia="宋体" w:hAnsi="宋体" w:hint="eastAsia"/>
          <w:sz w:val="24"/>
          <w:szCs w:val="24"/>
        </w:rPr>
        <w:t>类别对应的下级分类器，假设该下级</w:t>
      </w:r>
      <w:r w:rsidR="0067240B" w:rsidRPr="00087FA8">
        <w:rPr>
          <w:rFonts w:ascii="宋体" w:eastAsia="宋体" w:hAnsi="宋体" w:hint="eastAsia"/>
          <w:sz w:val="24"/>
          <w:szCs w:val="24"/>
        </w:rPr>
        <w:t>分类器的特征集为</w:t>
      </w:r>
      <m:oMath>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n</m:t>
                </m:r>
              </m:sub>
            </m:sSub>
          </m:e>
        </m:d>
      </m:oMath>
      <w:r w:rsidR="0067240B" w:rsidRPr="00087FA8">
        <w:rPr>
          <w:rFonts w:ascii="宋体" w:eastAsia="宋体" w:hAnsi="宋体" w:hint="eastAsia"/>
          <w:sz w:val="24"/>
          <w:szCs w:val="24"/>
        </w:rPr>
        <w:t>，采用</w:t>
      </w:r>
      <w:r w:rsidR="00134E81" w:rsidRPr="00A255F1">
        <w:rPr>
          <w:rFonts w:ascii="Times New Roman" w:eastAsia="宋体" w:hAnsi="Times New Roman" w:cs="Times New Roman"/>
          <w:sz w:val="24"/>
          <w:szCs w:val="24"/>
        </w:rPr>
        <w:t>TF-IDF</w:t>
      </w:r>
      <w:r w:rsidR="0067240B" w:rsidRPr="00087FA8">
        <w:rPr>
          <w:rFonts w:ascii="宋体" w:eastAsia="宋体" w:hAnsi="宋体" w:hint="eastAsia"/>
          <w:sz w:val="24"/>
          <w:szCs w:val="24"/>
        </w:rPr>
        <w:t>权重计算方法向量化该案件得到新的特征向量</w:t>
      </w:r>
      <m:oMath>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n</m:t>
                </m:r>
              </m:sub>
            </m:sSub>
          </m:e>
        </m:d>
      </m:oMath>
      <w:r w:rsidR="00134E81" w:rsidRPr="00087FA8">
        <w:rPr>
          <w:rFonts w:ascii="宋体" w:eastAsia="宋体" w:hAnsi="宋体" w:hint="eastAsia"/>
          <w:sz w:val="24"/>
          <w:szCs w:val="24"/>
        </w:rPr>
        <w:t>，最后得到由该下级</w:t>
      </w:r>
      <w:r w:rsidR="0067240B" w:rsidRPr="00087FA8">
        <w:rPr>
          <w:rFonts w:ascii="宋体" w:eastAsia="宋体" w:hAnsi="宋体" w:hint="eastAsia"/>
          <w:sz w:val="24"/>
          <w:szCs w:val="24"/>
        </w:rPr>
        <w:t>分类器预测出的最终案件类别。</w:t>
      </w:r>
    </w:p>
    <w:p w14:paraId="41BA7526" w14:textId="77777777" w:rsidR="00AD10D6" w:rsidRDefault="00AF7471" w:rsidP="00AF7471">
      <w:pPr>
        <w:ind w:firstLine="480"/>
        <w:jc w:val="left"/>
        <w:rPr>
          <w:rFonts w:ascii="宋体" w:eastAsia="宋体" w:hAnsi="宋体"/>
          <w:sz w:val="24"/>
          <w:szCs w:val="24"/>
        </w:rPr>
      </w:pPr>
      <w:r w:rsidRPr="00AF7471">
        <w:rPr>
          <w:rFonts w:ascii="宋体" w:eastAsia="宋体" w:hAnsi="宋体" w:hint="eastAsia"/>
          <w:sz w:val="24"/>
          <w:szCs w:val="24"/>
        </w:rPr>
        <w:t>实际情况</w:t>
      </w:r>
      <w:r w:rsidR="00134E81">
        <w:rPr>
          <w:rFonts w:ascii="宋体" w:eastAsia="宋体" w:hAnsi="宋体" w:hint="eastAsia"/>
          <w:sz w:val="24"/>
          <w:szCs w:val="24"/>
        </w:rPr>
        <w:t>中</w:t>
      </w:r>
      <w:r w:rsidRPr="00AF7471">
        <w:rPr>
          <w:rFonts w:ascii="宋体" w:eastAsia="宋体" w:hAnsi="宋体" w:hint="eastAsia"/>
          <w:sz w:val="24"/>
          <w:szCs w:val="24"/>
        </w:rPr>
        <w:t>，</w:t>
      </w:r>
      <w:r w:rsidR="00134E81">
        <w:rPr>
          <w:rFonts w:ascii="宋体" w:eastAsia="宋体" w:hAnsi="宋体" w:hint="eastAsia"/>
          <w:sz w:val="24"/>
          <w:szCs w:val="24"/>
        </w:rPr>
        <w:t>当待分类</w:t>
      </w:r>
      <w:r w:rsidRPr="00AF7471">
        <w:rPr>
          <w:rFonts w:ascii="宋体" w:eastAsia="宋体" w:hAnsi="宋体" w:hint="eastAsia"/>
          <w:sz w:val="24"/>
          <w:szCs w:val="24"/>
        </w:rPr>
        <w:t>案件样本</w:t>
      </w:r>
      <w:r w:rsidR="00134E81">
        <w:rPr>
          <w:rFonts w:ascii="宋体" w:eastAsia="宋体" w:hAnsi="宋体" w:hint="eastAsia"/>
          <w:sz w:val="24"/>
          <w:szCs w:val="24"/>
        </w:rPr>
        <w:t>实际所属的案件类别是支持向量机模型不曾学习过的</w:t>
      </w:r>
      <w:r w:rsidRPr="00AF7471">
        <w:rPr>
          <w:rFonts w:ascii="宋体" w:eastAsia="宋体" w:hAnsi="宋体" w:hint="eastAsia"/>
          <w:sz w:val="24"/>
          <w:szCs w:val="24"/>
        </w:rPr>
        <w:t>，</w:t>
      </w:r>
      <w:r w:rsidR="00134E81">
        <w:rPr>
          <w:rFonts w:ascii="宋体" w:eastAsia="宋体" w:hAnsi="宋体" w:hint="eastAsia"/>
          <w:sz w:val="24"/>
          <w:szCs w:val="24"/>
        </w:rPr>
        <w:t>所有分类时，</w:t>
      </w:r>
      <w:r w:rsidR="00191C34">
        <w:rPr>
          <w:rFonts w:ascii="宋体" w:eastAsia="宋体" w:hAnsi="宋体" w:hint="eastAsia"/>
          <w:sz w:val="24"/>
          <w:szCs w:val="24"/>
        </w:rPr>
        <w:t>将该</w:t>
      </w:r>
      <w:r w:rsidRPr="00AF7471">
        <w:rPr>
          <w:rFonts w:ascii="宋体" w:eastAsia="宋体" w:hAnsi="宋体" w:hint="eastAsia"/>
          <w:sz w:val="24"/>
          <w:szCs w:val="24"/>
        </w:rPr>
        <w:t>案件识别为任意</w:t>
      </w:r>
      <w:r w:rsidR="00134E81">
        <w:rPr>
          <w:rFonts w:ascii="宋体" w:eastAsia="宋体" w:hAnsi="宋体" w:hint="eastAsia"/>
          <w:sz w:val="24"/>
          <w:szCs w:val="24"/>
        </w:rPr>
        <w:t>已知类别都是错误的，应拒绝接受支持向量机分类器给出的结果</w:t>
      </w:r>
      <w:r w:rsidR="00233AE4">
        <w:rPr>
          <w:rFonts w:ascii="宋体" w:eastAsia="宋体" w:hAnsi="宋体" w:hint="eastAsia"/>
          <w:sz w:val="24"/>
          <w:szCs w:val="24"/>
        </w:rPr>
        <w:t>，可以定义该结果的置信度非常低，类似地，当分类器出现给出的结果</w:t>
      </w:r>
      <w:r w:rsidR="00134E81">
        <w:rPr>
          <w:rFonts w:ascii="宋体" w:eastAsia="宋体" w:hAnsi="宋体" w:hint="eastAsia"/>
          <w:sz w:val="24"/>
          <w:szCs w:val="24"/>
        </w:rPr>
        <w:t>置信度低</w:t>
      </w:r>
      <w:r w:rsidR="00233AE4">
        <w:rPr>
          <w:rFonts w:ascii="宋体" w:eastAsia="宋体" w:hAnsi="宋体" w:hint="eastAsia"/>
          <w:sz w:val="24"/>
          <w:szCs w:val="24"/>
        </w:rPr>
        <w:t>的其他情况</w:t>
      </w:r>
      <w:r w:rsidR="00134E81">
        <w:rPr>
          <w:rFonts w:ascii="宋体" w:eastAsia="宋体" w:hAnsi="宋体" w:hint="eastAsia"/>
          <w:sz w:val="24"/>
          <w:szCs w:val="24"/>
        </w:rPr>
        <w:t>时，也应当拒绝接受。</w:t>
      </w:r>
      <w:r w:rsidRPr="00AF7471">
        <w:rPr>
          <w:rFonts w:ascii="宋体" w:eastAsia="宋体" w:hAnsi="宋体" w:hint="eastAsia"/>
          <w:sz w:val="24"/>
          <w:szCs w:val="24"/>
        </w:rPr>
        <w:t>分类器的置</w:t>
      </w:r>
      <w:r w:rsidR="00191C34">
        <w:rPr>
          <w:rFonts w:ascii="宋体" w:eastAsia="宋体" w:hAnsi="宋体" w:hint="eastAsia"/>
          <w:sz w:val="24"/>
          <w:szCs w:val="24"/>
        </w:rPr>
        <w:t>信度是一个值得重视的参量。</w:t>
      </w:r>
    </w:p>
    <w:p w14:paraId="292D12CA" w14:textId="77777777" w:rsidR="00AD10D6" w:rsidRDefault="00AD10D6" w:rsidP="00AF7471">
      <w:pPr>
        <w:ind w:firstLine="480"/>
        <w:jc w:val="left"/>
        <w:rPr>
          <w:rFonts w:ascii="宋体" w:eastAsia="宋体" w:hAnsi="宋体"/>
          <w:sz w:val="24"/>
          <w:szCs w:val="24"/>
        </w:rPr>
      </w:pPr>
      <w:r>
        <w:rPr>
          <w:rFonts w:ascii="宋体" w:eastAsia="宋体" w:hAnsi="宋体"/>
          <w:sz w:val="24"/>
          <w:szCs w:val="24"/>
        </w:rPr>
        <w:t>本发明中构造的</w:t>
      </w:r>
      <w:r w:rsidRPr="00373286">
        <w:rPr>
          <w:rFonts w:ascii="Times New Roman" w:eastAsia="宋体" w:hAnsi="Times New Roman" w:cs="Times New Roman"/>
          <w:sz w:val="24"/>
          <w:szCs w:val="24"/>
        </w:rPr>
        <w:t>SVM</w:t>
      </w:r>
      <w:r>
        <w:rPr>
          <w:rFonts w:ascii="宋体" w:eastAsia="宋体" w:hAnsi="宋体"/>
          <w:sz w:val="24"/>
          <w:szCs w:val="24"/>
        </w:rPr>
        <w:t>多分类分类器均采用</w:t>
      </w:r>
      <w:r>
        <w:rPr>
          <w:rFonts w:ascii="宋体" w:eastAsia="宋体" w:hAnsi="宋体" w:hint="eastAsia"/>
          <w:sz w:val="24"/>
          <w:szCs w:val="24"/>
        </w:rPr>
        <w:t>“一类对余类”策略。在决策过程中，对待分类样本分别计算各个子分类器的决策函数值，并选取分类器函数值最大所对应的类别作为测试样本的预测类别。本发明仅对下级分类器的各个子分类器给出的决策函数值进行置信度评估，对置信度</w:t>
      </w:r>
      <w:r w:rsidR="00233AE4">
        <w:rPr>
          <w:rFonts w:ascii="宋体" w:eastAsia="宋体" w:hAnsi="宋体" w:hint="eastAsia"/>
          <w:sz w:val="24"/>
          <w:szCs w:val="24"/>
        </w:rPr>
        <w:t>低的结果予以拒绝接受。</w:t>
      </w:r>
    </w:p>
    <w:p w14:paraId="41369D02" w14:textId="77777777" w:rsidR="00AF7471" w:rsidRPr="00AF7471" w:rsidRDefault="00191C34" w:rsidP="00AF7471">
      <w:pPr>
        <w:ind w:firstLine="480"/>
        <w:jc w:val="left"/>
        <w:rPr>
          <w:rFonts w:ascii="宋体" w:eastAsia="宋体" w:hAnsi="宋体"/>
          <w:sz w:val="24"/>
          <w:szCs w:val="24"/>
        </w:rPr>
      </w:pPr>
      <w:r>
        <w:rPr>
          <w:rFonts w:ascii="宋体" w:eastAsia="宋体" w:hAnsi="宋体" w:hint="eastAsia"/>
          <w:sz w:val="24"/>
          <w:szCs w:val="24"/>
        </w:rPr>
        <w:t>经过分析和实验，对满足以下情况</w:t>
      </w:r>
      <w:r w:rsidR="00233AE4">
        <w:rPr>
          <w:rFonts w:ascii="宋体" w:eastAsia="宋体" w:hAnsi="宋体" w:hint="eastAsia"/>
          <w:sz w:val="24"/>
          <w:szCs w:val="24"/>
        </w:rPr>
        <w:t>判断为置信度低</w:t>
      </w:r>
      <w:r w:rsidR="00AF7471" w:rsidRPr="00AF7471">
        <w:rPr>
          <w:rFonts w:ascii="宋体" w:eastAsia="宋体" w:hAnsi="宋体" w:hint="eastAsia"/>
          <w:sz w:val="24"/>
          <w:szCs w:val="24"/>
        </w:rPr>
        <w:t>：</w:t>
      </w:r>
    </w:p>
    <w:p w14:paraId="3C462FEE" w14:textId="77777777" w:rsidR="00F85699" w:rsidRPr="00261463" w:rsidRDefault="00F85699" w:rsidP="00F85699">
      <w:pPr>
        <w:pStyle w:val="aa"/>
        <w:numPr>
          <w:ilvl w:val="0"/>
          <w:numId w:val="12"/>
        </w:numPr>
        <w:ind w:firstLineChars="0"/>
        <w:jc w:val="left"/>
        <w:rPr>
          <w:rFonts w:ascii="宋体" w:eastAsia="宋体" w:hAnsi="宋体"/>
          <w:sz w:val="24"/>
          <w:szCs w:val="24"/>
        </w:rPr>
      </w:pPr>
      <w:r w:rsidRPr="00261463">
        <w:rPr>
          <w:rFonts w:ascii="宋体" w:eastAsia="宋体" w:hAnsi="宋体" w:hint="eastAsia"/>
          <w:sz w:val="24"/>
          <w:szCs w:val="24"/>
        </w:rPr>
        <w:t>各个分类器的决策函数值均为负数；</w:t>
      </w:r>
    </w:p>
    <w:p w14:paraId="6BA990DB" w14:textId="77777777" w:rsidR="00F85699" w:rsidRDefault="00F85699" w:rsidP="00F85699">
      <w:pPr>
        <w:pStyle w:val="aa"/>
        <w:numPr>
          <w:ilvl w:val="0"/>
          <w:numId w:val="12"/>
        </w:numPr>
        <w:ind w:firstLineChars="0"/>
        <w:jc w:val="left"/>
        <w:rPr>
          <w:rFonts w:ascii="宋体" w:eastAsia="宋体" w:hAnsi="宋体"/>
          <w:sz w:val="24"/>
          <w:szCs w:val="24"/>
        </w:rPr>
      </w:pPr>
      <w:r w:rsidRPr="00261463">
        <w:rPr>
          <w:rFonts w:ascii="宋体" w:eastAsia="宋体" w:hAnsi="宋体" w:hint="eastAsia"/>
          <w:sz w:val="24"/>
          <w:szCs w:val="24"/>
        </w:rPr>
        <w:t>仅一个分类器的决策函数值为正数，但其值很小，小于1；</w:t>
      </w:r>
    </w:p>
    <w:p w14:paraId="632701C4" w14:textId="77777777" w:rsidR="00F85699" w:rsidRDefault="00F85699" w:rsidP="00F85699">
      <w:pPr>
        <w:pStyle w:val="aa"/>
        <w:numPr>
          <w:ilvl w:val="0"/>
          <w:numId w:val="12"/>
        </w:numPr>
        <w:ind w:firstLineChars="0"/>
        <w:jc w:val="left"/>
        <w:rPr>
          <w:rFonts w:ascii="宋体" w:eastAsia="宋体" w:hAnsi="宋体"/>
          <w:sz w:val="24"/>
          <w:szCs w:val="24"/>
        </w:rPr>
      </w:pPr>
      <w:r w:rsidRPr="00261463">
        <w:rPr>
          <w:rFonts w:ascii="宋体" w:eastAsia="宋体" w:hAnsi="宋体" w:hint="eastAsia"/>
          <w:sz w:val="24"/>
          <w:szCs w:val="24"/>
        </w:rPr>
        <w:t>出现两个分类器的决策函数值为正数，且数值很接近，相对平均偏差≤5%；</w:t>
      </w:r>
    </w:p>
    <w:p w14:paraId="6A7B9EBB" w14:textId="77777777" w:rsidR="00F85699" w:rsidRPr="00261463" w:rsidRDefault="00F85699" w:rsidP="00F85699">
      <w:pPr>
        <w:pStyle w:val="aa"/>
        <w:numPr>
          <w:ilvl w:val="0"/>
          <w:numId w:val="12"/>
        </w:numPr>
        <w:ind w:firstLineChars="0"/>
        <w:jc w:val="left"/>
        <w:rPr>
          <w:rFonts w:ascii="宋体" w:eastAsia="宋体" w:hAnsi="宋体"/>
          <w:sz w:val="24"/>
          <w:szCs w:val="24"/>
        </w:rPr>
      </w:pPr>
      <w:r w:rsidRPr="00261463">
        <w:rPr>
          <w:rFonts w:ascii="宋体" w:eastAsia="宋体" w:hAnsi="宋体" w:hint="eastAsia"/>
          <w:sz w:val="24"/>
          <w:szCs w:val="24"/>
        </w:rPr>
        <w:t>出现三个及以上的分类器的决策函数值为正数。</w:t>
      </w:r>
    </w:p>
    <w:p w14:paraId="45DDE106" w14:textId="79BF2880" w:rsidR="000A26F9" w:rsidRDefault="00087FA8" w:rsidP="000A26F9">
      <w:pPr>
        <w:ind w:firstLine="480"/>
        <w:jc w:val="left"/>
        <w:rPr>
          <w:rFonts w:ascii="宋体" w:eastAsia="宋体" w:hAnsi="宋体"/>
          <w:sz w:val="24"/>
          <w:szCs w:val="24"/>
        </w:rPr>
      </w:pPr>
      <w:r>
        <w:rPr>
          <w:rFonts w:ascii="宋体" w:eastAsia="宋体" w:hAnsi="宋体" w:hint="eastAsia"/>
          <w:sz w:val="24"/>
          <w:szCs w:val="24"/>
        </w:rPr>
        <w:t>步骤5：</w:t>
      </w:r>
      <w:r w:rsidR="000A26F9">
        <w:rPr>
          <w:rFonts w:ascii="宋体" w:eastAsia="宋体" w:hAnsi="宋体" w:hint="eastAsia"/>
          <w:sz w:val="24"/>
          <w:szCs w:val="24"/>
        </w:rPr>
        <w:t>通过对分类器给出的结果进行基于决策函数的置信度评估，拒绝</w:t>
      </w:r>
      <w:r w:rsidR="00AF7471" w:rsidRPr="00AF7471">
        <w:rPr>
          <w:rFonts w:ascii="宋体" w:eastAsia="宋体" w:hAnsi="宋体" w:hint="eastAsia"/>
          <w:sz w:val="24"/>
          <w:szCs w:val="24"/>
        </w:rPr>
        <w:t>置信度水平相对较低</w:t>
      </w:r>
      <w:r w:rsidR="000A26F9">
        <w:rPr>
          <w:rFonts w:ascii="宋体" w:eastAsia="宋体" w:hAnsi="宋体" w:hint="eastAsia"/>
          <w:sz w:val="24"/>
          <w:szCs w:val="24"/>
        </w:rPr>
        <w:t>的决策结果，接受置信度水平较高的决策结果。对于被拒识的案件，</w:t>
      </w:r>
      <w:r w:rsidR="00AF7471" w:rsidRPr="00AF7471">
        <w:rPr>
          <w:rFonts w:ascii="宋体" w:eastAsia="宋体" w:hAnsi="宋体" w:hint="eastAsia"/>
          <w:sz w:val="24"/>
          <w:szCs w:val="24"/>
        </w:rPr>
        <w:t>调用</w:t>
      </w:r>
      <w:r w:rsidR="000A26F9" w:rsidRPr="000A26F9">
        <w:rPr>
          <w:rFonts w:ascii="宋体" w:eastAsia="宋体" w:hAnsi="宋体" w:hint="eastAsia"/>
          <w:sz w:val="24"/>
          <w:szCs w:val="24"/>
        </w:rPr>
        <w:t>通用型词典匹配案件分类器</w:t>
      </w:r>
      <w:r w:rsidR="000A26F9">
        <w:rPr>
          <w:rFonts w:ascii="宋体" w:eastAsia="宋体" w:hAnsi="宋体" w:hint="eastAsia"/>
          <w:sz w:val="24"/>
          <w:szCs w:val="24"/>
        </w:rPr>
        <w:t>对其进行分类，</w:t>
      </w:r>
      <w:r w:rsidR="00AF7471" w:rsidRPr="00AF7471">
        <w:rPr>
          <w:rFonts w:ascii="宋体" w:eastAsia="宋体" w:hAnsi="宋体" w:hint="eastAsia"/>
          <w:sz w:val="24"/>
          <w:szCs w:val="24"/>
        </w:rPr>
        <w:t>确定其类别。当出现遍历所有规则仍没有匹配成功，就说明对该案件分类失败。</w:t>
      </w:r>
    </w:p>
    <w:p w14:paraId="6C0E85A2" w14:textId="37C51C83" w:rsidR="00AF7471" w:rsidRDefault="00087FA8" w:rsidP="000A26F9">
      <w:pPr>
        <w:ind w:firstLine="480"/>
        <w:jc w:val="left"/>
        <w:rPr>
          <w:rFonts w:ascii="宋体" w:eastAsia="宋体" w:hAnsi="宋体"/>
          <w:sz w:val="24"/>
          <w:szCs w:val="24"/>
        </w:rPr>
      </w:pPr>
      <w:r>
        <w:rPr>
          <w:rFonts w:ascii="宋体" w:eastAsia="宋体" w:hAnsi="宋体" w:hint="eastAsia"/>
          <w:sz w:val="24"/>
          <w:szCs w:val="24"/>
        </w:rPr>
        <w:t>本发明中的</w:t>
      </w:r>
      <w:r w:rsidR="000A26F9" w:rsidRPr="000A26F9">
        <w:rPr>
          <w:rFonts w:ascii="宋体" w:eastAsia="宋体" w:hAnsi="宋体" w:hint="eastAsia"/>
          <w:sz w:val="24"/>
          <w:szCs w:val="24"/>
        </w:rPr>
        <w:t>通用型词典匹配案件分类器</w:t>
      </w:r>
      <w:r w:rsidR="000A26F9">
        <w:rPr>
          <w:rFonts w:ascii="宋体" w:eastAsia="宋体" w:hAnsi="宋体" w:hint="eastAsia"/>
          <w:sz w:val="24"/>
          <w:szCs w:val="24"/>
        </w:rPr>
        <w:t>依赖于人工经验积累编写而成的规则集合</w:t>
      </w:r>
      <w:r w:rsidR="00AF7471" w:rsidRPr="00AF7471">
        <w:rPr>
          <w:rFonts w:ascii="宋体" w:eastAsia="宋体" w:hAnsi="宋体" w:hint="eastAsia"/>
          <w:sz w:val="24"/>
          <w:szCs w:val="24"/>
        </w:rPr>
        <w:t>，适用于识别“纠纷”、“举报”等类别的案件，对于逻辑关系复杂的案件类别容易产生错误，而且由于规则表中规则数量较多，每一步还需迭代关键词和排斥词，所以分类速度远远慢于</w:t>
      </w:r>
      <w:r w:rsidR="00AF7471" w:rsidRPr="00373286">
        <w:rPr>
          <w:rFonts w:ascii="Times New Roman" w:eastAsia="宋体" w:hAnsi="Times New Roman" w:cs="Times New Roman"/>
          <w:sz w:val="24"/>
          <w:szCs w:val="24"/>
        </w:rPr>
        <w:t>SVM</w:t>
      </w:r>
      <w:r w:rsidR="00AF7471" w:rsidRPr="00AF7471">
        <w:rPr>
          <w:rFonts w:ascii="宋体" w:eastAsia="宋体" w:hAnsi="宋体" w:hint="eastAsia"/>
          <w:sz w:val="24"/>
          <w:szCs w:val="24"/>
        </w:rPr>
        <w:t>分类。因此本发明采用以</w:t>
      </w:r>
      <w:r w:rsidR="00AF7471" w:rsidRPr="00373286">
        <w:rPr>
          <w:rFonts w:ascii="Times New Roman" w:eastAsia="宋体" w:hAnsi="Times New Roman" w:cs="Times New Roman"/>
          <w:sz w:val="24"/>
          <w:szCs w:val="24"/>
        </w:rPr>
        <w:t>SVM</w:t>
      </w:r>
      <w:r w:rsidR="00AF7471" w:rsidRPr="00AF7471">
        <w:rPr>
          <w:rFonts w:ascii="宋体" w:eastAsia="宋体" w:hAnsi="宋体" w:hint="eastAsia"/>
          <w:sz w:val="24"/>
          <w:szCs w:val="24"/>
        </w:rPr>
        <w:t>层次分类器为主，规则匹配分类器为辅的方法对案件进行分类。</w:t>
      </w:r>
    </w:p>
    <w:p w14:paraId="04298B9F" w14:textId="77777777" w:rsidR="00B62034" w:rsidRDefault="00B62034" w:rsidP="0073701C">
      <w:pPr>
        <w:ind w:firstLine="480"/>
        <w:jc w:val="left"/>
        <w:rPr>
          <w:rFonts w:ascii="宋体" w:eastAsia="宋体" w:hAnsi="宋体"/>
          <w:sz w:val="24"/>
          <w:szCs w:val="24"/>
        </w:rPr>
      </w:pPr>
    </w:p>
    <w:p w14:paraId="48DDF84D" w14:textId="77777777" w:rsidR="00B62034" w:rsidRDefault="00B62034" w:rsidP="0073701C">
      <w:pPr>
        <w:ind w:firstLine="480"/>
        <w:jc w:val="left"/>
        <w:rPr>
          <w:rFonts w:ascii="宋体" w:eastAsia="宋体" w:hAnsi="宋体"/>
          <w:sz w:val="24"/>
          <w:szCs w:val="24"/>
        </w:rPr>
      </w:pPr>
    </w:p>
    <w:p w14:paraId="068B7BE4" w14:textId="77777777" w:rsidR="00373286" w:rsidRDefault="00373286" w:rsidP="0073701C">
      <w:pPr>
        <w:ind w:firstLine="480"/>
        <w:jc w:val="left"/>
        <w:rPr>
          <w:ins w:id="2" w:author="winnie" w:date="2016-11-15T21:14:00Z"/>
          <w:rFonts w:ascii="宋体" w:eastAsia="宋体" w:hAnsi="宋体"/>
          <w:sz w:val="24"/>
          <w:szCs w:val="24"/>
        </w:rPr>
      </w:pPr>
    </w:p>
    <w:p w14:paraId="301C8C1B" w14:textId="77777777" w:rsidR="00673EBE" w:rsidRDefault="00673EBE" w:rsidP="0073701C">
      <w:pPr>
        <w:ind w:firstLine="480"/>
        <w:jc w:val="left"/>
        <w:rPr>
          <w:ins w:id="3" w:author="winnie" w:date="2016-11-15T21:14:00Z"/>
          <w:rFonts w:ascii="宋体" w:eastAsia="宋体" w:hAnsi="宋体"/>
          <w:sz w:val="24"/>
          <w:szCs w:val="24"/>
        </w:rPr>
      </w:pPr>
    </w:p>
    <w:p w14:paraId="5237BD14" w14:textId="77777777" w:rsidR="00673EBE" w:rsidRDefault="00673EBE" w:rsidP="0073701C">
      <w:pPr>
        <w:ind w:firstLine="480"/>
        <w:jc w:val="left"/>
        <w:rPr>
          <w:ins w:id="4" w:author="winnie" w:date="2016-11-15T21:14:00Z"/>
          <w:rFonts w:ascii="宋体" w:eastAsia="宋体" w:hAnsi="宋体"/>
          <w:sz w:val="24"/>
          <w:szCs w:val="24"/>
        </w:rPr>
      </w:pPr>
    </w:p>
    <w:p w14:paraId="3F5D76DE" w14:textId="77777777" w:rsidR="00673EBE" w:rsidRDefault="00673EBE" w:rsidP="0073701C">
      <w:pPr>
        <w:ind w:firstLine="480"/>
        <w:jc w:val="left"/>
        <w:rPr>
          <w:ins w:id="5" w:author="winnie" w:date="2016-11-15T21:14:00Z"/>
          <w:rFonts w:ascii="宋体" w:eastAsia="宋体" w:hAnsi="宋体"/>
          <w:sz w:val="24"/>
          <w:szCs w:val="24"/>
        </w:rPr>
      </w:pPr>
    </w:p>
    <w:p w14:paraId="7FA5EAE0" w14:textId="77777777" w:rsidR="00673EBE" w:rsidRDefault="00673EBE" w:rsidP="0073701C">
      <w:pPr>
        <w:ind w:firstLine="480"/>
        <w:jc w:val="left"/>
        <w:rPr>
          <w:ins w:id="6" w:author="winnie" w:date="2016-11-15T21:14:00Z"/>
          <w:rFonts w:ascii="宋体" w:eastAsia="宋体" w:hAnsi="宋体"/>
          <w:sz w:val="24"/>
          <w:szCs w:val="24"/>
        </w:rPr>
      </w:pPr>
    </w:p>
    <w:p w14:paraId="1B30977A" w14:textId="77777777" w:rsidR="00673EBE" w:rsidRDefault="00673EBE" w:rsidP="0073701C">
      <w:pPr>
        <w:ind w:firstLine="480"/>
        <w:jc w:val="left"/>
        <w:rPr>
          <w:ins w:id="7" w:author="winnie" w:date="2016-11-15T21:14:00Z"/>
          <w:rFonts w:ascii="宋体" w:eastAsia="宋体" w:hAnsi="宋体"/>
          <w:sz w:val="24"/>
          <w:szCs w:val="24"/>
        </w:rPr>
      </w:pPr>
    </w:p>
    <w:p w14:paraId="322FDFCA" w14:textId="77777777" w:rsidR="00673EBE" w:rsidRDefault="00673EBE" w:rsidP="0073701C">
      <w:pPr>
        <w:ind w:firstLine="480"/>
        <w:jc w:val="left"/>
        <w:rPr>
          <w:ins w:id="8" w:author="winnie" w:date="2016-11-15T21:14:00Z"/>
          <w:rFonts w:ascii="宋体" w:eastAsia="宋体" w:hAnsi="宋体"/>
          <w:sz w:val="24"/>
          <w:szCs w:val="24"/>
        </w:rPr>
      </w:pPr>
    </w:p>
    <w:p w14:paraId="7E2E71EC" w14:textId="77777777" w:rsidR="00373286" w:rsidRDefault="00373286" w:rsidP="00087FA8">
      <w:pPr>
        <w:jc w:val="left"/>
        <w:rPr>
          <w:rFonts w:ascii="宋体" w:eastAsia="宋体" w:hAnsi="宋体" w:hint="eastAsia"/>
          <w:sz w:val="24"/>
          <w:szCs w:val="24"/>
        </w:rPr>
      </w:pPr>
    </w:p>
    <w:p w14:paraId="56D565FE" w14:textId="77777777" w:rsidR="00373286" w:rsidRDefault="00373286" w:rsidP="00373286">
      <w:pPr>
        <w:jc w:val="left"/>
        <w:rPr>
          <w:rFonts w:ascii="宋体" w:eastAsia="宋体" w:hAnsi="宋体"/>
          <w:b/>
          <w:sz w:val="24"/>
          <w:szCs w:val="24"/>
        </w:rPr>
      </w:pPr>
      <w:r w:rsidRPr="00373286">
        <w:rPr>
          <w:rFonts w:ascii="宋体" w:eastAsia="宋体" w:hAnsi="宋体"/>
          <w:b/>
          <w:sz w:val="24"/>
          <w:szCs w:val="24"/>
        </w:rPr>
        <w:lastRenderedPageBreak/>
        <w:t>说明书附图</w:t>
      </w:r>
    </w:p>
    <w:p w14:paraId="53B69378" w14:textId="77777777" w:rsidR="00373286" w:rsidRPr="00373286" w:rsidRDefault="00373286" w:rsidP="00373286">
      <w:pPr>
        <w:spacing w:line="360" w:lineRule="auto"/>
        <w:ind w:firstLine="480"/>
        <w:rPr>
          <w:rFonts w:ascii="Times New Roman" w:eastAsia="宋体" w:hAnsi="Times New Roman" w:cs="Times New Roman"/>
          <w:sz w:val="28"/>
          <w:szCs w:val="24"/>
        </w:rPr>
      </w:pPr>
    </w:p>
    <w:p w14:paraId="1E444667" w14:textId="77777777" w:rsidR="00373286" w:rsidRPr="00373286" w:rsidRDefault="007E2B8A" w:rsidP="00373286">
      <w:pPr>
        <w:tabs>
          <w:tab w:val="left" w:pos="1005"/>
        </w:tabs>
        <w:jc w:val="left"/>
        <w:rPr>
          <w:rFonts w:ascii="Calibri" w:eastAsia="宋体" w:hAnsi="Calibri" w:cs="Times New Roman"/>
        </w:rPr>
      </w:pPr>
      <w:r>
        <w:rPr>
          <w:rFonts w:ascii="Times New Roman" w:eastAsia="宋体" w:hAnsi="Times New Roman" w:cs="Times New Roman"/>
          <w:noProof/>
          <w:szCs w:val="24"/>
        </w:rPr>
        <w:pict w14:anchorId="62B211B9">
          <v:shapetype id="_x0000_t109" coordsize="21600,21600" o:spt="109" path="m,l,21600r21600,l21600,xe">
            <v:stroke joinstyle="miter"/>
            <v:path gradientshapeok="t" o:connecttype="rect"/>
          </v:shapetype>
          <v:shape id="流程图: 过程 74" o:spid="_x0000_s1030" type="#_x0000_t109" style="position:absolute;margin-left:164.2pt;margin-top:12.45pt;width:77.85pt;height:21.55pt;z-index:251672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" fillcolor="window" strokecolor="windowText" strokeweight="1pt">
            <v:path arrowok="t"/>
            <v:textbox>
              <w:txbxContent>
                <w:p w14:paraId="56A18EFD" w14:textId="77777777" w:rsidR="00373286" w:rsidRPr="00E602FF" w:rsidRDefault="00373286" w:rsidP="00373286">
                  <w:pPr>
                    <w:jc w:val="center"/>
                    <w:rPr>
                      <w:sz w:val="18"/>
                      <w:szCs w:val="18"/>
                    </w:rPr>
                  </w:pPr>
                  <w:r w:rsidRPr="00E602FF">
                    <w:rPr>
                      <w:rFonts w:hint="eastAsia"/>
                      <w:sz w:val="18"/>
                      <w:szCs w:val="18"/>
                    </w:rPr>
                    <w:t>大类</w:t>
                  </w:r>
                  <w:r w:rsidRPr="00E602FF">
                    <w:rPr>
                      <w:sz w:val="18"/>
                      <w:szCs w:val="18"/>
                    </w:rPr>
                    <w:t>分类</w:t>
                  </w:r>
                </w:p>
              </w:txbxContent>
            </v:textbox>
          </v:shape>
        </w:pict>
      </w:r>
      <w:r w:rsidR="00373286" w:rsidRPr="00373286">
        <w:rPr>
          <w:rFonts w:ascii="Calibri" w:eastAsia="宋体" w:hAnsi="Calibri" w:cs="Times New Roman"/>
        </w:rPr>
        <w:tab/>
      </w:r>
    </w:p>
    <w:p w14:paraId="3C4D8ECC" w14:textId="77777777" w:rsidR="00373286" w:rsidRPr="00373286" w:rsidRDefault="00373286" w:rsidP="00373286">
      <w:pPr>
        <w:jc w:val="left"/>
        <w:rPr>
          <w:rFonts w:ascii="Calibri" w:eastAsia="宋体" w:hAnsi="Calibri" w:cs="Times New Roman"/>
        </w:rPr>
      </w:pPr>
    </w:p>
    <w:p w14:paraId="066BF67D" w14:textId="77777777" w:rsidR="00373286" w:rsidRPr="00373286" w:rsidRDefault="007E2B8A" w:rsidP="00373286">
      <w:pPr>
        <w:jc w:val="left"/>
        <w:rPr>
          <w:rFonts w:ascii="Calibri" w:eastAsia="宋体" w:hAnsi="Calibri" w:cs="Times New Roman"/>
        </w:rPr>
      </w:pPr>
      <w:r>
        <w:rPr>
          <w:rFonts w:ascii="Times New Roman" w:eastAsia="宋体" w:hAnsi="Times New Roman" w:cs="Times New Roman"/>
          <w:noProof/>
          <w:szCs w:val="24"/>
        </w:rPr>
        <w:pict w14:anchorId="645EC776">
          <v:shape id="直接箭头连接符 73" o:spid="_x0000_s1101" type="#_x0000_t32" style="position:absolute;margin-left:177.95pt;margin-top:3.1pt;width:12.5pt;height:15.9pt;flip:x;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" strokecolor="windowText" strokeweight=".5pt">
            <v:stroke endarrow="block" joinstyle="miter"/>
            <o:lock v:ext="edit" shapetype="f"/>
          </v:shape>
        </w:pict>
      </w:r>
      <w:r>
        <w:rPr>
          <w:rFonts w:ascii="Times New Roman" w:eastAsia="宋体" w:hAnsi="Times New Roman" w:cs="Times New Roman"/>
          <w:noProof/>
          <w:szCs w:val="24"/>
        </w:rPr>
        <w:pict w14:anchorId="2316F13B">
          <v:shape id="直接箭头连接符 72" o:spid="_x0000_s1100" type="#_x0000_t32" style="position:absolute;margin-left:221.15pt;margin-top:3.15pt;width:12.45pt;height:16.6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" strokecolor="windowText" strokeweight=".5pt">
            <v:stroke endarrow="block" joinstyle="miter"/>
            <o:lock v:ext="edit" shapetype="f"/>
          </v:shape>
        </w:pict>
      </w:r>
    </w:p>
    <w:p w14:paraId="76DBCCBC" w14:textId="77777777" w:rsidR="00373286" w:rsidRPr="00373286" w:rsidRDefault="007E2B8A" w:rsidP="00373286">
      <w:pPr>
        <w:jc w:val="left"/>
        <w:rPr>
          <w:rFonts w:ascii="Calibri" w:eastAsia="宋体" w:hAnsi="Calibri" w:cs="Times New Roman"/>
        </w:rPr>
      </w:pPr>
      <w:r>
        <w:rPr>
          <w:rFonts w:ascii="Times New Roman" w:eastAsia="宋体" w:hAnsi="Times New Roman" w:cs="Times New Roman"/>
          <w:noProof/>
          <w:szCs w:val="24"/>
        </w:rPr>
        <w:pict w14:anchorId="42312579">
          <v:shape id="流程图: 过程 71" o:spid="_x0000_s1031" type="#_x0000_t109" style="position:absolute;margin-left:113.5pt;margin-top:3.85pt;width:77.85pt;height:22.8pt;z-index:251673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" fillcolor="window" strokecolor="windowText" strokeweight="1pt">
            <v:path arrowok="t"/>
            <v:textbox>
              <w:txbxContent>
                <w:p w14:paraId="422F6CF0" w14:textId="77777777" w:rsidR="00373286" w:rsidRPr="00E602FF" w:rsidRDefault="00373286" w:rsidP="00373286">
                  <w:pPr>
                    <w:rPr>
                      <w:sz w:val="18"/>
                    </w:rPr>
                  </w:pPr>
                  <w:r w:rsidRPr="00E602FF">
                    <w:rPr>
                      <w:rFonts w:hint="eastAsia"/>
                      <w:sz w:val="18"/>
                    </w:rPr>
                    <w:t>盗窃</w:t>
                  </w:r>
                  <w:r w:rsidRPr="00E602FF">
                    <w:rPr>
                      <w:sz w:val="18"/>
                    </w:rPr>
                    <w:t>类分类</w:t>
                  </w:r>
                </w:p>
              </w:txbxContent>
            </v:textbox>
          </v:shape>
        </w:pict>
      </w:r>
      <w:r>
        <w:rPr>
          <w:rFonts w:ascii="Times New Roman" w:eastAsia="宋体" w:hAnsi="Times New Roman" w:cs="Times New Roman"/>
          <w:noProof/>
          <w:szCs w:val="24"/>
        </w:rPr>
        <w:pict w14:anchorId="72775FE8">
          <v:shape id="流程图: 过程 70" o:spid="_x0000_s1032" type="#_x0000_t109" style="position:absolute;margin-left:226.15pt;margin-top:3.25pt;width:77.85pt;height:23.45pt;z-index:251674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" fillcolor="window" strokecolor="windowText" strokeweight="1pt">
            <v:path arrowok="t"/>
            <v:textbox>
              <w:txbxContent>
                <w:p w14:paraId="4B2EBB8A" w14:textId="77777777" w:rsidR="00373286" w:rsidRPr="00E602FF" w:rsidRDefault="00373286" w:rsidP="00373286">
                  <w:pPr>
                    <w:jc w:val="center"/>
                    <w:rPr>
                      <w:sz w:val="18"/>
                    </w:rPr>
                  </w:pPr>
                  <w:r w:rsidRPr="00E602FF">
                    <w:rPr>
                      <w:rFonts w:hint="eastAsia"/>
                      <w:sz w:val="18"/>
                    </w:rPr>
                    <w:t>诈骗类</w:t>
                  </w:r>
                  <w:r w:rsidRPr="00E602FF">
                    <w:rPr>
                      <w:sz w:val="18"/>
                    </w:rPr>
                    <w:t>分类</w:t>
                  </w:r>
                </w:p>
              </w:txbxContent>
            </v:textbox>
          </v:shape>
        </w:pict>
      </w:r>
      <w:r>
        <w:rPr>
          <w:rFonts w:ascii="Times New Roman" w:eastAsia="宋体" w:hAnsi="Times New Roman" w:cs="Times New Roman"/>
          <w:noProof/>
          <w:szCs w:val="24"/>
        </w:rPr>
        <w:pict w14:anchorId="68A73606">
          <v:shape id="直接箭头连接符 69" o:spid="_x0000_s1099" type="#_x0000_t32" style="position:absolute;margin-left:284.75pt;margin-top:27.4pt;width:83.65pt;height:19.25pt;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" strokecolor="windowText" strokeweight=".5pt">
            <v:stroke endarrow="block" joinstyle="miter"/>
            <o:lock v:ext="edit" shapetype="f"/>
          </v:shape>
        </w:pict>
      </w:r>
      <w:r>
        <w:rPr>
          <w:rFonts w:ascii="Times New Roman" w:eastAsia="宋体" w:hAnsi="Times New Roman" w:cs="Times New Roman"/>
          <w:noProof/>
          <w:szCs w:val="24"/>
        </w:rPr>
        <w:pict w14:anchorId="71D07000">
          <v:shapetype id="_x0000_t202" coordsize="21600,21600" o:spt="202" path="m,l,21600r21600,l21600,xe">
            <v:stroke joinstyle="miter"/>
            <v:path gradientshapeok="t" o:connecttype="rect"/>
          </v:shapetype>
          <v:shape id="文本框 68" o:spid="_x0000_s1033" type="#_x0000_t202" style="position:absolute;margin-left:230.25pt;margin-top:51.9pt;width:49.35pt;height:24.25pt;z-index:25168384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" filled="f" stroked="f" strokeweight=".5pt">
            <v:path arrowok="t"/>
            <v:textbox>
              <w:txbxContent>
                <w:p w14:paraId="7D2A0020" w14:textId="77777777" w:rsidR="00373286" w:rsidRDefault="00373286" w:rsidP="00373286">
                  <w:r>
                    <w:rPr>
                      <w:rFonts w:hint="eastAsia"/>
                    </w:rPr>
                    <w:t>……</w:t>
                  </w:r>
                </w:p>
              </w:txbxContent>
            </v:textbox>
            <w10:wrap anchorx="margin"/>
          </v:shape>
        </w:pict>
      </w:r>
      <w:r>
        <w:rPr>
          <w:rFonts w:ascii="Times New Roman" w:eastAsia="宋体" w:hAnsi="Times New Roman" w:cs="Times New Roman"/>
          <w:noProof/>
          <w:szCs w:val="24"/>
        </w:rPr>
        <w:pict w14:anchorId="64659873">
          <v:shape id="直接箭头连接符 67" o:spid="_x0000_s1098" type="#_x0000_t32" style="position:absolute;margin-left:138.2pt;margin-top:26.55pt;width:7.45pt;height:22.6pt;flip:x;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" strokecolor="windowText" strokeweight=".5pt">
            <v:stroke endarrow="block" joinstyle="miter"/>
            <o:lock v:ext="edit" shapetype="f"/>
          </v:shape>
        </w:pict>
      </w:r>
      <w:r>
        <w:rPr>
          <w:rFonts w:ascii="Times New Roman" w:eastAsia="宋体" w:hAnsi="Times New Roman" w:cs="Times New Roman"/>
          <w:noProof/>
          <w:szCs w:val="24"/>
        </w:rPr>
        <w:pict w14:anchorId="289655B6">
          <v:shape id="直接箭头连接符 66" o:spid="_x0000_s1097" type="#_x0000_t32" style="position:absolute;margin-left:147.45pt;margin-top:26.55pt;width:51.9pt;height:21.7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" strokecolor="windowText" strokeweight=".5pt">
            <v:stroke endarrow="block" joinstyle="miter"/>
            <o:lock v:ext="edit" shapetype="f"/>
          </v:shape>
        </w:pict>
      </w:r>
      <w:r>
        <w:rPr>
          <w:rFonts w:ascii="Times New Roman" w:eastAsia="宋体" w:hAnsi="Times New Roman" w:cs="Times New Roman"/>
          <w:noProof/>
          <w:szCs w:val="24"/>
        </w:rPr>
        <w:pict w14:anchorId="2A62EA1B">
          <v:shape id="直接箭头连接符 65" o:spid="_x0000_s1096" type="#_x0000_t32" style="position:absolute;margin-left:285.55pt;margin-top:28.2pt;width:10.85pt;height:20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" strokecolor="windowText" strokeweight=".5pt">
            <v:stroke endarrow="block" joinstyle="miter"/>
            <o:lock v:ext="edit" shapetype="f"/>
          </v:shape>
        </w:pict>
      </w:r>
      <w:r>
        <w:rPr>
          <w:rFonts w:ascii="Times New Roman" w:eastAsia="宋体" w:hAnsi="Times New Roman" w:cs="Times New Roman"/>
          <w:noProof/>
          <w:szCs w:val="24"/>
        </w:rPr>
        <w:pict w14:anchorId="2FBBD01F">
          <v:shape id="文本框 64" o:spid="_x0000_s1034" type="#_x0000_t202" style="position:absolute;margin-left:188.5pt;margin-top:2.3pt;width:49.35pt;height:24.25pt;z-index:25167769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" filled="f" stroked="f" strokeweight=".5pt">
            <v:path arrowok="t"/>
            <v:textbox>
              <w:txbxContent>
                <w:p w14:paraId="5CAE1689" w14:textId="77777777" w:rsidR="00373286" w:rsidRDefault="00373286" w:rsidP="00373286">
                  <w:r>
                    <w:rPr>
                      <w:rFonts w:hint="eastAsia"/>
                    </w:rPr>
                    <w:t>……</w:t>
                  </w:r>
                </w:p>
              </w:txbxContent>
            </v:textbox>
            <w10:wrap anchorx="margin"/>
          </v:shape>
        </w:pict>
      </w:r>
    </w:p>
    <w:p w14:paraId="694A3265" w14:textId="77777777" w:rsidR="00373286" w:rsidRPr="00373286" w:rsidRDefault="007E2B8A" w:rsidP="00373286">
      <w:pPr>
        <w:jc w:val="left"/>
        <w:rPr>
          <w:rFonts w:ascii="Calibri" w:eastAsia="宋体" w:hAnsi="Calibri" w:cs="Times New Roman"/>
        </w:rPr>
      </w:pPr>
      <w:r>
        <w:rPr>
          <w:rFonts w:ascii="Times New Roman" w:eastAsia="宋体" w:hAnsi="Times New Roman" w:cs="Times New Roman"/>
          <w:noProof/>
          <w:szCs w:val="24"/>
        </w:rPr>
        <w:pict w14:anchorId="532C0596">
          <v:shape id="直接箭头连接符 63" o:spid="_x0000_s1095" type="#_x0000_t32" style="position:absolute;margin-left:85.95pt;margin-top:12.05pt;width:59.85pt;height:20.45pt;flip:x;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" strokecolor="windowText" strokeweight=".5pt">
            <v:stroke endarrow="block" joinstyle="miter"/>
            <o:lock v:ext="edit" shapetype="f"/>
          </v:shape>
        </w:pict>
      </w:r>
    </w:p>
    <w:p w14:paraId="5E7C2E52" w14:textId="77777777" w:rsidR="00373286" w:rsidRPr="00373286" w:rsidRDefault="00373286" w:rsidP="00373286">
      <w:pPr>
        <w:jc w:val="left"/>
        <w:rPr>
          <w:rFonts w:ascii="Calibri" w:eastAsia="宋体" w:hAnsi="Calibri" w:cs="Times New Roman"/>
        </w:rPr>
      </w:pPr>
    </w:p>
    <w:p w14:paraId="5D09F3A0" w14:textId="77777777" w:rsidR="00373286" w:rsidRPr="00373286" w:rsidRDefault="007E2B8A" w:rsidP="00373286">
      <w:pPr>
        <w:jc w:val="left"/>
        <w:rPr>
          <w:rFonts w:ascii="Calibri" w:eastAsia="宋体" w:hAnsi="Calibri" w:cs="Times New Roman"/>
        </w:rPr>
      </w:pPr>
      <w:r>
        <w:rPr>
          <w:rFonts w:ascii="Times New Roman" w:eastAsia="宋体" w:hAnsi="Times New Roman" w:cs="Times New Roman"/>
          <w:noProof/>
          <w:szCs w:val="24"/>
        </w:rPr>
        <w:pict w14:anchorId="5ADF1A8A">
          <v:shapetype id="_x0000_t111" coordsize="21600,21600" o:spt="111" path="m4321,l21600,,17204,21600,,21600xe">
            <v:stroke joinstyle="miter"/>
            <v:path gradientshapeok="t" o:connecttype="custom" o:connectlocs="12961,0;10800,0;2161,10800;8602,21600;10800,21600;19402,10800" textboxrect="4321,0,17204,21600"/>
          </v:shapetype>
          <v:shape id="流程图: 数据 62" o:spid="_x0000_s1035" type="#_x0000_t111" style="position:absolute;margin-left:334pt;margin-top:1.4pt;width:83.7pt;height:21.9pt;z-index:25168179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" fillcolor="window" strokecolor="windowText" strokeweight="1pt">
            <v:path arrowok="t"/>
            <v:textbox>
              <w:txbxContent>
                <w:p w14:paraId="24465F6B" w14:textId="77777777" w:rsidR="00373286" w:rsidRPr="0010494B" w:rsidRDefault="00373286" w:rsidP="00373286">
                  <w:pPr>
                    <w:rPr>
                      <w:sz w:val="18"/>
                    </w:rPr>
                  </w:pPr>
                  <w:r w:rsidRPr="0010494B">
                    <w:rPr>
                      <w:rFonts w:hint="eastAsia"/>
                      <w:sz w:val="18"/>
                    </w:rPr>
                    <w:t>街头</w:t>
                  </w:r>
                  <w:r w:rsidRPr="0010494B">
                    <w:rPr>
                      <w:sz w:val="18"/>
                    </w:rPr>
                    <w:t>诈骗</w:t>
                  </w:r>
                </w:p>
              </w:txbxContent>
            </v:textbox>
            <w10:wrap anchorx="margin"/>
          </v:shape>
        </w:pict>
      </w:r>
      <w:r>
        <w:rPr>
          <w:rFonts w:ascii="Times New Roman" w:eastAsia="宋体" w:hAnsi="Times New Roman" w:cs="Times New Roman"/>
          <w:noProof/>
          <w:szCs w:val="24"/>
        </w:rPr>
        <w:pict w14:anchorId="3C0A122D">
          <v:shape id="流程图: 数据 61" o:spid="_x0000_s1036" type="#_x0000_t111" style="position:absolute;margin-left:251.2pt;margin-top:1.5pt;width:83.7pt;height:23.15pt;z-index:251680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" fillcolor="window" strokecolor="windowText" strokeweight="1pt">
            <v:path arrowok="t"/>
            <v:textbox>
              <w:txbxContent>
                <w:p w14:paraId="09F29E34" w14:textId="77777777" w:rsidR="00373286" w:rsidRPr="0010494B" w:rsidRDefault="00373286" w:rsidP="00373286">
                  <w:pPr>
                    <w:jc w:val="center"/>
                    <w:rPr>
                      <w:sz w:val="18"/>
                    </w:rPr>
                  </w:pPr>
                  <w:r w:rsidRPr="0010494B">
                    <w:rPr>
                      <w:rFonts w:hint="eastAsia"/>
                      <w:sz w:val="18"/>
                    </w:rPr>
                    <w:t>电信</w:t>
                  </w:r>
                  <w:r w:rsidRPr="0010494B">
                    <w:rPr>
                      <w:sz w:val="18"/>
                    </w:rPr>
                    <w:t>诈骗</w:t>
                  </w:r>
                </w:p>
              </w:txbxContent>
            </v:textbox>
          </v:shape>
        </w:pict>
      </w:r>
      <w:r>
        <w:rPr>
          <w:rFonts w:ascii="Times New Roman" w:eastAsia="宋体" w:hAnsi="Times New Roman" w:cs="Times New Roman"/>
          <w:noProof/>
          <w:szCs w:val="24"/>
        </w:rPr>
        <w:pict w14:anchorId="69680D5B">
          <v:shape id="流程图: 数据 60" o:spid="_x0000_s1037" type="#_x0000_t111" style="position:absolute;margin-left:156.7pt;margin-top:2.75pt;width:83.7pt;height:21.9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" fillcolor="window" strokecolor="windowText" strokeweight="1pt">
            <v:path arrowok="t"/>
            <v:textbox>
              <w:txbxContent>
                <w:p w14:paraId="4E6D0469" w14:textId="77777777" w:rsidR="00373286" w:rsidRPr="0010494B" w:rsidRDefault="00373286" w:rsidP="00373286">
                  <w:pPr>
                    <w:jc w:val="center"/>
                    <w:rPr>
                      <w:sz w:val="18"/>
                    </w:rPr>
                  </w:pPr>
                  <w:r w:rsidRPr="0010494B">
                    <w:rPr>
                      <w:rFonts w:hint="eastAsia"/>
                      <w:sz w:val="18"/>
                    </w:rPr>
                    <w:t>车辆盗窃</w:t>
                  </w:r>
                </w:p>
              </w:txbxContent>
            </v:textbox>
          </v:shape>
        </w:pict>
      </w:r>
      <w:r>
        <w:rPr>
          <w:rFonts w:ascii="Times New Roman" w:eastAsia="宋体" w:hAnsi="Times New Roman" w:cs="Times New Roman"/>
          <w:noProof/>
          <w:szCs w:val="24"/>
        </w:rPr>
        <w:pict w14:anchorId="57D54110">
          <v:shape id="流程图: 数据 59" o:spid="_x0000_s1038" type="#_x0000_t111" style="position:absolute;margin-left:85.3pt;margin-top:2.75pt;width:83.7pt;height:21.3pt;z-index:2516797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" fillcolor="window" strokecolor="windowText" strokeweight="1pt">
            <v:path arrowok="t"/>
            <v:textbox>
              <w:txbxContent>
                <w:p w14:paraId="4160D623" w14:textId="77777777" w:rsidR="00373286" w:rsidRPr="0010494B" w:rsidRDefault="00373286" w:rsidP="00373286">
                  <w:pPr>
                    <w:jc w:val="center"/>
                    <w:rPr>
                      <w:sz w:val="18"/>
                    </w:rPr>
                  </w:pPr>
                  <w:r w:rsidRPr="0010494B">
                    <w:rPr>
                      <w:rFonts w:hint="eastAsia"/>
                      <w:sz w:val="18"/>
                    </w:rPr>
                    <w:t>扒窃</w:t>
                  </w:r>
                </w:p>
              </w:txbxContent>
            </v:textbox>
          </v:shape>
        </w:pict>
      </w:r>
      <w:r>
        <w:rPr>
          <w:rFonts w:ascii="Times New Roman" w:eastAsia="宋体" w:hAnsi="Times New Roman" w:cs="Times New Roman"/>
          <w:noProof/>
          <w:szCs w:val="24"/>
        </w:rPr>
        <w:pict w14:anchorId="2B2DD6F5">
          <v:shape id="流程图: 数据 58" o:spid="_x0000_s1039" type="#_x0000_t111" style="position:absolute;margin-left:13.95pt;margin-top:2.15pt;width:83.7pt;height:21.3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" fillcolor="window" strokecolor="windowText" strokeweight="1pt">
            <v:path arrowok="t"/>
            <v:textbox>
              <w:txbxContent>
                <w:p w14:paraId="1D64B619" w14:textId="77777777" w:rsidR="00373286" w:rsidRPr="0010494B" w:rsidRDefault="00373286" w:rsidP="00373286">
                  <w:pPr>
                    <w:jc w:val="center"/>
                    <w:rPr>
                      <w:sz w:val="18"/>
                    </w:rPr>
                  </w:pPr>
                  <w:r w:rsidRPr="0010494B">
                    <w:rPr>
                      <w:rFonts w:hint="eastAsia"/>
                      <w:sz w:val="18"/>
                    </w:rPr>
                    <w:t>入室盗窃</w:t>
                  </w:r>
                </w:p>
              </w:txbxContent>
            </v:textbox>
          </v:shape>
        </w:pict>
      </w:r>
    </w:p>
    <w:p w14:paraId="61D43A48" w14:textId="77777777" w:rsidR="00373286" w:rsidRDefault="00373286" w:rsidP="00373286">
      <w:pPr>
        <w:jc w:val="left"/>
        <w:rPr>
          <w:rFonts w:ascii="宋体" w:eastAsia="宋体" w:hAnsi="宋体"/>
          <w:b/>
          <w:sz w:val="24"/>
          <w:szCs w:val="24"/>
        </w:rPr>
      </w:pPr>
    </w:p>
    <w:p w14:paraId="25CCD159" w14:textId="77777777" w:rsidR="00373286" w:rsidRDefault="00373286" w:rsidP="00373286">
      <w:pPr>
        <w:jc w:val="center"/>
        <w:rPr>
          <w:rFonts w:ascii="宋体" w:eastAsia="宋体" w:hAnsi="宋体"/>
          <w:sz w:val="24"/>
          <w:szCs w:val="24"/>
        </w:rPr>
      </w:pPr>
      <w:r w:rsidRPr="00373286">
        <w:rPr>
          <w:rFonts w:ascii="宋体" w:eastAsia="宋体" w:hAnsi="宋体"/>
          <w:sz w:val="24"/>
          <w:szCs w:val="24"/>
        </w:rPr>
        <w:t>图</w:t>
      </w:r>
      <w:r w:rsidRPr="00373286">
        <w:rPr>
          <w:rFonts w:ascii="宋体" w:eastAsia="宋体" w:hAnsi="宋体" w:hint="eastAsia"/>
          <w:sz w:val="24"/>
          <w:szCs w:val="24"/>
        </w:rPr>
        <w:t xml:space="preserve"> 1</w:t>
      </w:r>
    </w:p>
    <w:p w14:paraId="74618E90" w14:textId="77777777" w:rsidR="007B4061" w:rsidRDefault="007B4061" w:rsidP="00087FA8">
      <w:pPr>
        <w:rPr>
          <w:rFonts w:ascii="宋体" w:eastAsia="宋体" w:hAnsi="宋体"/>
          <w:sz w:val="24"/>
          <w:szCs w:val="24"/>
        </w:rPr>
      </w:pPr>
    </w:p>
    <w:p w14:paraId="1FE39633" w14:textId="77777777" w:rsidR="00087FA8" w:rsidRDefault="00087FA8" w:rsidP="00087FA8">
      <w:pPr>
        <w:rPr>
          <w:rFonts w:ascii="宋体" w:eastAsia="宋体" w:hAnsi="宋体" w:hint="eastAsia"/>
          <w:sz w:val="24"/>
          <w:szCs w:val="24"/>
        </w:rPr>
      </w:pPr>
    </w:p>
    <w:p w14:paraId="5DA71AEE" w14:textId="77777777" w:rsidR="007B4061" w:rsidRDefault="007B4061" w:rsidP="00373286">
      <w:pPr>
        <w:jc w:val="center"/>
        <w:rPr>
          <w:rFonts w:ascii="宋体" w:eastAsia="宋体" w:hAnsi="宋体"/>
          <w:sz w:val="24"/>
          <w:szCs w:val="24"/>
        </w:rPr>
      </w:pPr>
    </w:p>
    <w:p w14:paraId="6EC0F699" w14:textId="77777777" w:rsidR="007B4061" w:rsidRDefault="007B4061" w:rsidP="00373286">
      <w:pPr>
        <w:jc w:val="center"/>
        <w:rPr>
          <w:rFonts w:ascii="宋体" w:eastAsia="宋体" w:hAnsi="宋体"/>
          <w:sz w:val="24"/>
          <w:szCs w:val="24"/>
        </w:rPr>
      </w:pPr>
    </w:p>
    <w:p w14:paraId="7BC13920" w14:textId="77777777" w:rsidR="007B4061" w:rsidRPr="007B4061" w:rsidRDefault="007E2B8A" w:rsidP="007B4061">
      <w:pPr>
        <w:ind w:firstLineChars="200" w:firstLine="420"/>
        <w:jc w:val="left"/>
        <w:rPr>
          <w:rFonts w:ascii="Calibri" w:eastAsia="宋体" w:hAnsi="Calibri" w:cs="Times New Roman"/>
          <w:sz w:val="18"/>
          <w:szCs w:val="18"/>
        </w:rPr>
      </w:pPr>
      <w:r>
        <w:rPr>
          <w:rFonts w:ascii="Times New Roman" w:eastAsia="宋体" w:hAnsi="Times New Roman" w:cs="Times New Roman"/>
          <w:noProof/>
          <w:szCs w:val="24"/>
        </w:rPr>
        <w:pict w14:anchorId="189C4E2C">
          <v:shape id="文本框 142" o:spid="_x0000_s1040" type="#_x0000_t202" style="position:absolute;left:0;text-align:left;margin-left:167.3pt;margin-top:10.5pt;width:79.85pt;height:30.85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" filled="f" stroked="f" strokecolor="white [3212]">
            <v:textbox>
              <w:txbxContent>
                <w:p w14:paraId="19982E33" w14:textId="77777777" w:rsidR="007B4061" w:rsidRPr="00247E90" w:rsidRDefault="007B4061" w:rsidP="007B4061">
                  <w:r w:rsidRPr="00247E90">
                    <w:t>待分类案件</w:t>
                  </w:r>
                </w:p>
              </w:txbxContent>
            </v:textbox>
          </v:shape>
        </w:pict>
      </w:r>
      <w:r>
        <w:rPr>
          <w:rFonts w:ascii="Times New Roman" w:eastAsia="宋体" w:hAnsi="Times New Roman" w:cs="Times New Roman"/>
          <w:noProof/>
          <w:szCs w:val="24"/>
        </w:rPr>
        <w:pict w14:anchorId="3F6FA74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141" o:spid="_x0000_s1041" type="#_x0000_t7" style="position:absolute;left:0;text-align:left;margin-left:150.9pt;margin-top:9.15pt;width:104.45pt;height:26.3pt;z-index:2516910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" filled="f" fillcolor="#5b9bd5" strokeweight="1pt">
            <v:textbox>
              <w:txbxContent>
                <w:p w14:paraId="3F9638A0" w14:textId="77777777" w:rsidR="007B4061" w:rsidRPr="00266F94" w:rsidRDefault="007B4061" w:rsidP="007B4061">
                  <w:pPr>
                    <w:rPr>
                      <w:sz w:val="16"/>
                    </w:rPr>
                  </w:pPr>
                </w:p>
              </w:txbxContent>
            </v:textbox>
          </v:shape>
        </w:pict>
      </w:r>
    </w:p>
    <w:p w14:paraId="3EB9700B" w14:textId="77777777" w:rsidR="007B4061" w:rsidRPr="007B4061" w:rsidRDefault="007B4061" w:rsidP="007B4061">
      <w:pPr>
        <w:ind w:firstLineChars="200" w:firstLine="360"/>
        <w:jc w:val="left"/>
        <w:rPr>
          <w:rFonts w:ascii="Calibri" w:eastAsia="宋体" w:hAnsi="Calibri" w:cs="Times New Roman"/>
          <w:sz w:val="18"/>
          <w:szCs w:val="18"/>
        </w:rPr>
      </w:pPr>
    </w:p>
    <w:p w14:paraId="6B0C33BB" w14:textId="77777777" w:rsidR="007B4061" w:rsidRPr="007B4061" w:rsidRDefault="007E2B8A" w:rsidP="007B4061">
      <w:pPr>
        <w:ind w:firstLineChars="200" w:firstLine="420"/>
        <w:jc w:val="left"/>
        <w:rPr>
          <w:rFonts w:ascii="Calibri" w:eastAsia="宋体" w:hAnsi="Calibri" w:cs="Times New Roman"/>
          <w:sz w:val="18"/>
          <w:szCs w:val="18"/>
        </w:rPr>
      </w:pPr>
      <w:r>
        <w:rPr>
          <w:rFonts w:ascii="Times New Roman" w:eastAsia="宋体" w:hAnsi="Times New Roman" w:cs="Times New Roman"/>
          <w:noProof/>
          <w:szCs w:val="24"/>
        </w:rPr>
        <w:pict w14:anchorId="39723374">
          <v:shape id="直接箭头连接符 140" o:spid="_x0000_s1094" type="#_x0000_t32" style="position:absolute;left:0;text-align:left;margin-left:96.35pt;margin-top:11.65pt;width:100.3pt;height:.05pt;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">
            <v:stroke endarrow="block"/>
          </v:shape>
        </w:pict>
      </w:r>
      <w:r>
        <w:rPr>
          <w:rFonts w:ascii="Times New Roman" w:eastAsia="宋体" w:hAnsi="Times New Roman" w:cs="Times New Roman"/>
          <w:noProof/>
          <w:szCs w:val="24"/>
        </w:rPr>
        <w:pict w14:anchorId="6D2CB3FE">
          <v:shape id="直接箭头连接符 139" o:spid="_x0000_s1093" type="#_x0000_t32" style="position:absolute;left:0;text-align:left;margin-left:97.1pt;margin-top:11.7pt;width:0;height:258.95pt;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"/>
        </w:pict>
      </w:r>
      <w:r>
        <w:rPr>
          <w:rFonts w:ascii="Times New Roman" w:eastAsia="宋体" w:hAnsi="Times New Roman" w:cs="Times New Roman"/>
          <w:noProof/>
          <w:szCs w:val="24"/>
        </w:rPr>
        <w:pict w14:anchorId="670202B8">
          <v:shape id="直接箭头连接符 138" o:spid="_x0000_s1092" type="#_x0000_t32" style="position:absolute;left:0;text-align:left;margin-left:195.9pt;margin-top:4.3pt;width:0;height:18.7pt;z-index:251700224;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" strokeweight=".5pt">
            <v:stroke endarrow="block" joinstyle="miter"/>
            <o:lock v:ext="edit" shapetype="f"/>
          </v:shape>
        </w:pict>
      </w:r>
    </w:p>
    <w:p w14:paraId="4E296FB0" w14:textId="77777777" w:rsidR="007B4061" w:rsidRPr="007B4061" w:rsidRDefault="007E2B8A" w:rsidP="007B4061">
      <w:pPr>
        <w:ind w:firstLineChars="200" w:firstLine="420"/>
        <w:jc w:val="left"/>
        <w:rPr>
          <w:rFonts w:ascii="Calibri" w:eastAsia="宋体" w:hAnsi="Calibri" w:cs="Times New Roman"/>
          <w:sz w:val="18"/>
          <w:szCs w:val="18"/>
        </w:rPr>
      </w:pPr>
      <w:r>
        <w:rPr>
          <w:rFonts w:ascii="Times New Roman" w:eastAsia="宋体" w:hAnsi="Times New Roman" w:cs="Times New Roman"/>
          <w:noProof/>
          <w:szCs w:val="24"/>
        </w:rPr>
        <w:pict w14:anchorId="532F38F7">
          <v:shape id="文本框 137" o:spid="_x0000_s1042" type="#_x0000_t202" style="position:absolute;left:0;text-align:left;margin-left:271.35pt;margin-top:7.35pt;width:24.25pt;height:22.15pt;z-index:251699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" filled="f" stroked="f" strokeweight=".5pt">
            <v:path arrowok="t"/>
            <v:textbox>
              <w:txbxContent>
                <w:p w14:paraId="09068D3D" w14:textId="77777777" w:rsidR="007B4061" w:rsidRDefault="007B4061" w:rsidP="007B4061">
                  <w:r>
                    <w:rPr>
                      <w:rFonts w:hint="eastAsia"/>
                    </w:rPr>
                    <w:t>否</w:t>
                  </w:r>
                  <w:r w:rsidRPr="00726AC9">
                    <w:rPr>
                      <w:noProof/>
                    </w:rPr>
                    <w:drawing>
                      <wp:inline distT="0" distB="0" distL="0" distR="0" wp14:anchorId="67883568" wp14:editId="6F75D4E2">
                        <wp:extent cx="114300" cy="28575"/>
                        <wp:effectExtent l="0" t="0" r="0" b="9525"/>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28575"/>
                                </a:xfrm>
                                <a:prstGeom prst="rect">
                                  <a:avLst/>
                                </a:prstGeom>
                                <a:noFill/>
                                <a:ln>
                                  <a:noFill/>
                                </a:ln>
                              </pic:spPr>
                            </pic:pic>
                          </a:graphicData>
                        </a:graphic>
                      </wp:inline>
                    </w:drawing>
                  </w:r>
                </w:p>
              </w:txbxContent>
            </v:textbox>
          </v:shape>
        </w:pict>
      </w:r>
      <w:r>
        <w:rPr>
          <w:rFonts w:ascii="Times New Roman" w:eastAsia="宋体" w:hAnsi="Times New Roman" w:cs="Times New Roman"/>
          <w:noProof/>
          <w:szCs w:val="24"/>
        </w:rPr>
        <w:pict w14:anchorId="55A939B1">
          <v:rect id="矩形 135" o:spid="_x0000_s1043" style="position:absolute;left:0;text-align:left;margin-left:130.15pt;margin-top:7.4pt;width:137.1pt;height:37.4pt;z-index:2516920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" filled="f" fillcolor="#5b9bd5" strokeweight="1pt">
            <v:path arrowok="t"/>
            <v:textbox>
              <w:txbxContent>
                <w:p w14:paraId="4D02F3FF" w14:textId="77777777" w:rsidR="007B4061" w:rsidRDefault="007B4061" w:rsidP="007B4061">
                  <w:pPr>
                    <w:jc w:val="center"/>
                  </w:pPr>
                  <w:r>
                    <w:rPr>
                      <w:rFonts w:hint="eastAsia"/>
                    </w:rPr>
                    <w:t>对</w:t>
                  </w:r>
                  <w:r>
                    <w:t>当前类别的关键</w:t>
                  </w:r>
                  <w:r>
                    <w:rPr>
                      <w:rFonts w:hint="eastAsia"/>
                    </w:rPr>
                    <w:t>词</w:t>
                  </w:r>
                  <w:r>
                    <w:t>是否</w:t>
                  </w:r>
                  <w:r>
                    <w:rPr>
                      <w:rFonts w:hint="eastAsia"/>
                    </w:rPr>
                    <w:t>全</w:t>
                  </w:r>
                  <w:r>
                    <w:t>都匹配</w:t>
                  </w:r>
                  <w:r>
                    <w:rPr>
                      <w:rFonts w:hint="eastAsia"/>
                    </w:rPr>
                    <w:t>（与关系</w:t>
                  </w:r>
                  <w:r>
                    <w:t>）</w:t>
                  </w:r>
                </w:p>
              </w:txbxContent>
            </v:textbox>
          </v:rect>
        </w:pict>
      </w:r>
    </w:p>
    <w:p w14:paraId="26AE9C5D" w14:textId="77777777" w:rsidR="007B4061" w:rsidRPr="007B4061" w:rsidRDefault="007E2B8A" w:rsidP="007B4061">
      <w:pPr>
        <w:ind w:firstLineChars="200" w:firstLine="360"/>
        <w:jc w:val="left"/>
        <w:rPr>
          <w:rFonts w:ascii="Calibri" w:eastAsia="宋体" w:hAnsi="Calibri" w:cs="Times New Roman"/>
          <w:sz w:val="18"/>
          <w:szCs w:val="18"/>
        </w:rPr>
      </w:pPr>
      <w:r>
        <w:rPr>
          <w:rFonts w:ascii="Calibri" w:eastAsia="宋体" w:hAnsi="Calibri" w:cs="Times New Roman"/>
          <w:noProof/>
          <w:sz w:val="18"/>
          <w:szCs w:val="18"/>
        </w:rPr>
        <w:pict w14:anchorId="58170C99">
          <v:shape id="直接箭头连接符 134" o:spid="_x0000_s1091" type="#_x0000_t32" style="position:absolute;left:0;text-align:left;margin-left:268.1pt;margin-top:13.9pt;width:33.75pt;height:0;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"/>
        </w:pict>
      </w:r>
      <w:r>
        <w:rPr>
          <w:rFonts w:ascii="Calibri" w:eastAsia="宋体" w:hAnsi="Calibri" w:cs="Times New Roman"/>
          <w:noProof/>
          <w:sz w:val="18"/>
          <w:szCs w:val="18"/>
        </w:rPr>
        <w:pict w14:anchorId="074B267F">
          <v:shape id="直接箭头连接符 133" o:spid="_x0000_s1090" type="#_x0000_t32" style="position:absolute;left:0;text-align:left;margin-left:302.6pt;margin-top:13.9pt;width:1.5pt;height:186.2pt;z-index:25171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"/>
        </w:pict>
      </w:r>
    </w:p>
    <w:p w14:paraId="13B16511" w14:textId="77777777" w:rsidR="007B4061" w:rsidRPr="007B4061" w:rsidRDefault="007E2B8A" w:rsidP="007B4061">
      <w:pPr>
        <w:ind w:firstLineChars="200" w:firstLine="420"/>
        <w:jc w:val="left"/>
        <w:rPr>
          <w:rFonts w:ascii="Calibri" w:eastAsia="宋体" w:hAnsi="Calibri" w:cs="Times New Roman"/>
          <w:sz w:val="18"/>
          <w:szCs w:val="18"/>
        </w:rPr>
      </w:pPr>
      <w:r>
        <w:rPr>
          <w:rFonts w:ascii="Times New Roman" w:eastAsia="宋体" w:hAnsi="Times New Roman" w:cs="Times New Roman"/>
          <w:noProof/>
          <w:szCs w:val="24"/>
        </w:rPr>
        <w:pict w14:anchorId="6910929A">
          <v:shape id="直接箭头连接符 132" o:spid="_x0000_s1089" type="#_x0000_t32" style="position:absolute;left:0;text-align:left;margin-left:195.9pt;margin-top:14.95pt;width:0;height:32.55pt;z-index:251695104;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" strokeweight=".5pt">
            <v:stroke endarrow="block" joinstyle="miter"/>
            <o:lock v:ext="edit" shapetype="f"/>
          </v:shape>
        </w:pict>
      </w:r>
    </w:p>
    <w:p w14:paraId="177F0961" w14:textId="77777777" w:rsidR="007B4061" w:rsidRPr="007B4061" w:rsidRDefault="007E2B8A" w:rsidP="007B4061">
      <w:pPr>
        <w:ind w:firstLineChars="200" w:firstLine="420"/>
        <w:jc w:val="left"/>
        <w:rPr>
          <w:rFonts w:ascii="Calibri" w:eastAsia="宋体" w:hAnsi="Calibri" w:cs="Times New Roman"/>
          <w:sz w:val="18"/>
          <w:szCs w:val="18"/>
        </w:rPr>
      </w:pPr>
      <w:r>
        <w:rPr>
          <w:rFonts w:ascii="Times New Roman" w:eastAsia="宋体" w:hAnsi="Times New Roman" w:cs="Times New Roman"/>
          <w:noProof/>
          <w:szCs w:val="24"/>
        </w:rPr>
        <w:pict w14:anchorId="3BD50E30">
          <v:shape id="文本框 131" o:spid="_x0000_s1044" type="#_x0000_t202" style="position:absolute;left:0;text-align:left;margin-left:200.1pt;margin-top:1.45pt;width:26.3pt;height:20.75pt;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" filled="f" stroked="f" strokeweight=".5pt">
            <v:path arrowok="t"/>
            <v:textbox>
              <w:txbxContent>
                <w:p w14:paraId="00AFECEC" w14:textId="77777777" w:rsidR="007B4061" w:rsidRDefault="007B4061" w:rsidP="007B4061">
                  <w:r>
                    <w:rPr>
                      <w:rFonts w:hint="eastAsia"/>
                    </w:rPr>
                    <w:t>是</w:t>
                  </w:r>
                </w:p>
              </w:txbxContent>
            </v:textbox>
          </v:shape>
        </w:pict>
      </w:r>
    </w:p>
    <w:p w14:paraId="7F979DA9" w14:textId="77777777" w:rsidR="007B4061" w:rsidRPr="007B4061" w:rsidRDefault="007E2B8A" w:rsidP="007B4061">
      <w:pPr>
        <w:ind w:firstLineChars="200" w:firstLine="420"/>
        <w:jc w:val="left"/>
        <w:rPr>
          <w:rFonts w:ascii="Calibri" w:eastAsia="宋体" w:hAnsi="Calibri" w:cs="Times New Roman"/>
          <w:sz w:val="18"/>
          <w:szCs w:val="18"/>
        </w:rPr>
      </w:pPr>
      <w:r>
        <w:rPr>
          <w:rFonts w:ascii="Times New Roman" w:eastAsia="宋体" w:hAnsi="Times New Roman" w:cs="Times New Roman"/>
          <w:noProof/>
          <w:szCs w:val="24"/>
        </w:rPr>
        <w:pict w14:anchorId="778E2505">
          <v:shape id="文本框 130" o:spid="_x0000_s1045" type="#_x0000_t202" style="position:absolute;left:0;text-align:left;margin-left:266.95pt;margin-top:14.3pt;width:24.25pt;height:22.15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" filled="f" stroked="f" strokeweight=".5pt">
            <v:path arrowok="t"/>
            <v:textbox>
              <w:txbxContent>
                <w:p w14:paraId="1CA14B7A" w14:textId="77777777" w:rsidR="007B4061" w:rsidRDefault="007B4061" w:rsidP="007B4061">
                  <w:r>
                    <w:rPr>
                      <w:rFonts w:hint="eastAsia"/>
                    </w:rPr>
                    <w:t>否</w:t>
                  </w:r>
                  <w:r w:rsidRPr="00726AC9">
                    <w:rPr>
                      <w:noProof/>
                    </w:rPr>
                    <w:drawing>
                      <wp:inline distT="0" distB="0" distL="0" distR="0" wp14:anchorId="1674D6D8" wp14:editId="1B62CFF2">
                        <wp:extent cx="114300" cy="28575"/>
                        <wp:effectExtent l="0" t="0" r="0" b="9525"/>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28575"/>
                                </a:xfrm>
                                <a:prstGeom prst="rect">
                                  <a:avLst/>
                                </a:prstGeom>
                                <a:noFill/>
                                <a:ln>
                                  <a:noFill/>
                                </a:ln>
                              </pic:spPr>
                            </pic:pic>
                          </a:graphicData>
                        </a:graphic>
                      </wp:inline>
                    </w:drawing>
                  </w:r>
                </w:p>
              </w:txbxContent>
            </v:textbox>
          </v:shape>
        </w:pict>
      </w:r>
    </w:p>
    <w:p w14:paraId="76884AE9" w14:textId="77777777" w:rsidR="007B4061" w:rsidRPr="007B4061" w:rsidRDefault="007E2B8A" w:rsidP="007B4061">
      <w:pPr>
        <w:ind w:firstLineChars="200" w:firstLine="420"/>
        <w:jc w:val="left"/>
        <w:rPr>
          <w:rFonts w:ascii="Calibri" w:eastAsia="宋体" w:hAnsi="Calibri" w:cs="Times New Roman"/>
          <w:sz w:val="18"/>
          <w:szCs w:val="18"/>
        </w:rPr>
      </w:pPr>
      <w:r>
        <w:rPr>
          <w:rFonts w:ascii="Times New Roman" w:eastAsia="宋体" w:hAnsi="Times New Roman" w:cs="Times New Roman"/>
          <w:noProof/>
          <w:szCs w:val="24"/>
        </w:rPr>
        <w:pict w14:anchorId="232F2C00">
          <v:rect id="矩形 128" o:spid="_x0000_s1046" style="position:absolute;left:0;text-align:left;margin-left:131.75pt;margin-top:.85pt;width:137.1pt;height:37.4pt;z-index:2516930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" filled="f" fillcolor="#5b9bd5" strokeweight="1pt">
            <v:path arrowok="t"/>
            <v:textbox>
              <w:txbxContent>
                <w:p w14:paraId="1238BB37" w14:textId="77777777" w:rsidR="007B4061" w:rsidRDefault="007B4061" w:rsidP="007B4061">
                  <w:pPr>
                    <w:jc w:val="center"/>
                  </w:pPr>
                  <w:r>
                    <w:rPr>
                      <w:rFonts w:hint="eastAsia"/>
                    </w:rPr>
                    <w:t>对</w:t>
                  </w:r>
                  <w:r>
                    <w:t>当前类别的</w:t>
                  </w:r>
                  <w:r>
                    <w:rPr>
                      <w:rFonts w:hint="eastAsia"/>
                    </w:rPr>
                    <w:t>排斥</w:t>
                  </w:r>
                  <w:r>
                    <w:t>词是否</w:t>
                  </w:r>
                  <w:r>
                    <w:rPr>
                      <w:rFonts w:hint="eastAsia"/>
                    </w:rPr>
                    <w:t>存在</w:t>
                  </w:r>
                  <w:r>
                    <w:t>匹配</w:t>
                  </w:r>
                  <w:r>
                    <w:rPr>
                      <w:rFonts w:hint="eastAsia"/>
                    </w:rPr>
                    <w:t>（或关系</w:t>
                  </w:r>
                  <w:r>
                    <w:t>）</w:t>
                  </w:r>
                </w:p>
              </w:txbxContent>
            </v:textbox>
          </v:rect>
        </w:pict>
      </w:r>
    </w:p>
    <w:p w14:paraId="65AEC9D9" w14:textId="77777777" w:rsidR="007B4061" w:rsidRPr="007B4061" w:rsidRDefault="007E2B8A" w:rsidP="007B4061">
      <w:pPr>
        <w:ind w:firstLineChars="200" w:firstLine="360"/>
        <w:jc w:val="left"/>
        <w:rPr>
          <w:rFonts w:ascii="Calibri" w:eastAsia="宋体" w:hAnsi="Calibri" w:cs="Times New Roman"/>
          <w:sz w:val="18"/>
          <w:szCs w:val="18"/>
        </w:rPr>
      </w:pPr>
      <w:r>
        <w:rPr>
          <w:rFonts w:ascii="Calibri" w:eastAsia="宋体" w:hAnsi="Calibri" w:cs="Times New Roman"/>
          <w:noProof/>
          <w:sz w:val="18"/>
          <w:szCs w:val="18"/>
        </w:rPr>
        <w:pict w14:anchorId="63B7C727">
          <v:shape id="直接箭头连接符 127" o:spid="_x0000_s1088" type="#_x0000_t32" style="position:absolute;left:0;text-align:left;margin-left:270.6pt;margin-top:5.25pt;width:22.25pt;height:0;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"/>
        </w:pict>
      </w:r>
      <w:r>
        <w:rPr>
          <w:rFonts w:ascii="Calibri" w:eastAsia="宋体" w:hAnsi="Calibri" w:cs="Times New Roman"/>
          <w:noProof/>
          <w:sz w:val="18"/>
          <w:szCs w:val="18"/>
        </w:rPr>
        <w:pict w14:anchorId="1C600421">
          <v:shape id="直接箭头连接符 126" o:spid="_x0000_s1087" type="#_x0000_t32" style="position:absolute;left:0;text-align:left;margin-left:292.85pt;margin-top:5.25pt;width:0;height:184.35pt;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"/>
        </w:pict>
      </w:r>
    </w:p>
    <w:p w14:paraId="7D8277C0" w14:textId="77777777" w:rsidR="007B4061" w:rsidRPr="007B4061" w:rsidRDefault="007E2B8A" w:rsidP="007B4061">
      <w:pPr>
        <w:ind w:firstLineChars="200" w:firstLine="420"/>
        <w:jc w:val="left"/>
        <w:rPr>
          <w:rFonts w:ascii="Calibri" w:eastAsia="宋体" w:hAnsi="Calibri" w:cs="Times New Roman"/>
          <w:sz w:val="18"/>
          <w:szCs w:val="18"/>
        </w:rPr>
      </w:pPr>
      <w:r>
        <w:rPr>
          <w:rFonts w:ascii="Times New Roman" w:eastAsia="宋体" w:hAnsi="Times New Roman" w:cs="Times New Roman"/>
          <w:noProof/>
          <w:szCs w:val="24"/>
        </w:rPr>
        <w:pict w14:anchorId="2A8B1B1D">
          <v:shape id="文本框 125" o:spid="_x0000_s1047" type="#_x0000_t202" style="position:absolute;left:0;text-align:left;margin-left:197.7pt;margin-top:12.4pt;width:23.55pt;height:24.85pt;z-index:2516981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" filled="f" stroked="f" strokeweight=".5pt">
            <v:path arrowok="t"/>
            <v:textbox>
              <w:txbxContent>
                <w:p w14:paraId="45F99911" w14:textId="77777777" w:rsidR="007B4061" w:rsidRDefault="007B4061" w:rsidP="007B4061">
                  <w:r>
                    <w:rPr>
                      <w:rFonts w:hint="eastAsia"/>
                    </w:rPr>
                    <w:t>是</w:t>
                  </w:r>
                </w:p>
              </w:txbxContent>
            </v:textbox>
          </v:shape>
        </w:pict>
      </w:r>
      <w:r>
        <w:rPr>
          <w:rFonts w:ascii="Times New Roman" w:eastAsia="宋体" w:hAnsi="Times New Roman" w:cs="Times New Roman"/>
          <w:noProof/>
          <w:szCs w:val="24"/>
        </w:rPr>
        <w:pict w14:anchorId="359BF90F">
          <v:shape id="直接箭头连接符 124" o:spid="_x0000_s1086" type="#_x0000_t32" style="position:absolute;left:0;text-align:left;margin-left:194.75pt;margin-top:7.8pt;width:0;height:32.55pt;z-index:251696128;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" strokeweight=".5pt">
            <v:stroke endarrow="block" joinstyle="miter"/>
            <o:lock v:ext="edit" shapetype="f"/>
          </v:shape>
        </w:pict>
      </w:r>
    </w:p>
    <w:p w14:paraId="1138EC80" w14:textId="77777777" w:rsidR="007B4061" w:rsidRPr="007B4061" w:rsidRDefault="007E2B8A" w:rsidP="007B4061">
      <w:pPr>
        <w:ind w:firstLineChars="200" w:firstLine="360"/>
        <w:jc w:val="left"/>
        <w:rPr>
          <w:rFonts w:ascii="Calibri" w:eastAsia="宋体" w:hAnsi="Calibri" w:cs="Times New Roman"/>
          <w:sz w:val="18"/>
          <w:szCs w:val="18"/>
        </w:rPr>
      </w:pPr>
      <w:r>
        <w:rPr>
          <w:rFonts w:ascii="Calibri" w:eastAsia="宋体" w:hAnsi="Calibri" w:cs="Times New Roman"/>
          <w:noProof/>
          <w:sz w:val="18"/>
          <w:szCs w:val="18"/>
        </w:rPr>
        <w:pict w14:anchorId="3BAE7FE7">
          <v:shape id="文本框 123" o:spid="_x0000_s1048" type="#_x0000_t202" style="position:absolute;left:0;text-align:left;margin-left:266.95pt;margin-top:15.55pt;width:24.25pt;height:22.15pt;z-index:2517217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" filled="f" stroked="f" strokeweight=".5pt">
            <v:path arrowok="t"/>
            <v:textbox>
              <w:txbxContent>
                <w:p w14:paraId="198639CC" w14:textId="77777777" w:rsidR="007B4061" w:rsidRDefault="007B4061" w:rsidP="007B4061">
                  <w:r>
                    <w:rPr>
                      <w:rFonts w:hint="eastAsia"/>
                    </w:rPr>
                    <w:t>否</w:t>
                  </w:r>
                  <w:r w:rsidRPr="00726AC9">
                    <w:rPr>
                      <w:noProof/>
                    </w:rPr>
                    <w:drawing>
                      <wp:inline distT="0" distB="0" distL="0" distR="0" wp14:anchorId="38D04896" wp14:editId="297D7BE2">
                        <wp:extent cx="114300" cy="28575"/>
                        <wp:effectExtent l="0" t="0" r="0" b="9525"/>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28575"/>
                                </a:xfrm>
                                <a:prstGeom prst="rect">
                                  <a:avLst/>
                                </a:prstGeom>
                                <a:noFill/>
                                <a:ln>
                                  <a:noFill/>
                                </a:ln>
                              </pic:spPr>
                            </pic:pic>
                          </a:graphicData>
                        </a:graphic>
                      </wp:inline>
                    </w:drawing>
                  </w:r>
                </w:p>
              </w:txbxContent>
            </v:textbox>
          </v:shape>
        </w:pict>
      </w:r>
    </w:p>
    <w:p w14:paraId="4FD5A5C5" w14:textId="77777777" w:rsidR="007B4061" w:rsidRPr="007B4061" w:rsidRDefault="007E2B8A" w:rsidP="007B4061">
      <w:pPr>
        <w:ind w:firstLineChars="200" w:firstLine="420"/>
        <w:jc w:val="left"/>
        <w:rPr>
          <w:rFonts w:ascii="Calibri" w:eastAsia="宋体" w:hAnsi="Calibri" w:cs="Times New Roman"/>
          <w:sz w:val="18"/>
          <w:szCs w:val="18"/>
        </w:rPr>
      </w:pPr>
      <w:r>
        <w:rPr>
          <w:rFonts w:ascii="Times New Roman" w:eastAsia="宋体" w:hAnsi="Times New Roman" w:cs="Times New Roman"/>
          <w:noProof/>
          <w:szCs w:val="24"/>
        </w:rPr>
        <w:pict w14:anchorId="306D9763">
          <v:rect id="矩形 121" o:spid="_x0000_s1049" style="position:absolute;left:0;text-align:left;margin-left:133.55pt;margin-top:8.8pt;width:137.05pt;height:26.95pt;z-index:2516940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" filled="f" fillcolor="#5b9bd5" strokeweight="1pt">
            <v:path arrowok="t"/>
            <v:textbox>
              <w:txbxContent>
                <w:p w14:paraId="10549560" w14:textId="77777777" w:rsidR="007B4061" w:rsidRDefault="007B4061" w:rsidP="007B4061">
                  <w:pPr>
                    <w:jc w:val="center"/>
                  </w:pPr>
                  <w:r>
                    <w:rPr>
                      <w:rFonts w:hint="eastAsia"/>
                    </w:rPr>
                    <w:t>是否还有下一条规则</w:t>
                  </w:r>
                </w:p>
              </w:txbxContent>
            </v:textbox>
          </v:rect>
        </w:pict>
      </w:r>
    </w:p>
    <w:p w14:paraId="5245440B" w14:textId="77777777" w:rsidR="007B4061" w:rsidRPr="007B4061" w:rsidRDefault="007E2B8A" w:rsidP="007B4061">
      <w:pPr>
        <w:ind w:firstLineChars="200" w:firstLine="360"/>
        <w:jc w:val="left"/>
        <w:rPr>
          <w:rFonts w:ascii="Calibri" w:eastAsia="宋体" w:hAnsi="Calibri" w:cs="Times New Roman"/>
          <w:sz w:val="18"/>
          <w:szCs w:val="18"/>
        </w:rPr>
      </w:pPr>
      <w:r>
        <w:rPr>
          <w:rFonts w:ascii="Calibri" w:eastAsia="宋体" w:hAnsi="Calibri" w:cs="Times New Roman"/>
          <w:noProof/>
          <w:sz w:val="18"/>
          <w:szCs w:val="18"/>
        </w:rPr>
        <w:pict w14:anchorId="77557BF7">
          <v:shape id="直接箭头连接符 119" o:spid="_x0000_s1085" type="#_x0000_t32" style="position:absolute;left:0;text-align:left;margin-left:314.2pt;margin-top:4.85pt;width:0;height:177.45pt;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"/>
        </w:pict>
      </w:r>
      <w:r>
        <w:rPr>
          <w:rFonts w:ascii="Calibri" w:eastAsia="宋体" w:hAnsi="Calibri" w:cs="Times New Roman"/>
          <w:noProof/>
          <w:sz w:val="18"/>
          <w:szCs w:val="18"/>
        </w:rPr>
        <w:pict w14:anchorId="2581AC1E">
          <v:shape id="直接箭头连接符 118" o:spid="_x0000_s1084" type="#_x0000_t32" style="position:absolute;left:0;text-align:left;margin-left:271.35pt;margin-top:4.85pt;width:42.85pt;height:0;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"/>
        </w:pict>
      </w:r>
    </w:p>
    <w:p w14:paraId="46502CCB" w14:textId="77777777" w:rsidR="007B4061" w:rsidRPr="007B4061" w:rsidRDefault="007E2B8A" w:rsidP="007B4061">
      <w:pPr>
        <w:ind w:firstLineChars="200" w:firstLine="420"/>
        <w:jc w:val="left"/>
        <w:rPr>
          <w:rFonts w:ascii="Calibri" w:eastAsia="宋体" w:hAnsi="Calibri" w:cs="Times New Roman"/>
          <w:sz w:val="18"/>
          <w:szCs w:val="18"/>
        </w:rPr>
      </w:pPr>
      <w:r>
        <w:rPr>
          <w:rFonts w:ascii="Times New Roman" w:eastAsia="宋体" w:hAnsi="Times New Roman" w:cs="Times New Roman"/>
          <w:noProof/>
          <w:szCs w:val="24"/>
        </w:rPr>
        <w:pict w14:anchorId="7AB4B843">
          <v:shape id="文本框 117" o:spid="_x0000_s1050" type="#_x0000_t202" style="position:absolute;left:0;text-align:left;margin-left:199.25pt;margin-top:7pt;width:23.55pt;height:24.85pt;z-index:2517053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" filled="f" stroked="f" strokeweight=".5pt">
            <v:path arrowok="t"/>
            <v:textbox>
              <w:txbxContent>
                <w:p w14:paraId="66CD9E51" w14:textId="77777777" w:rsidR="007B4061" w:rsidRDefault="007B4061" w:rsidP="007B4061">
                  <w:r>
                    <w:rPr>
                      <w:rFonts w:hint="eastAsia"/>
                    </w:rPr>
                    <w:t>是</w:t>
                  </w:r>
                </w:p>
              </w:txbxContent>
            </v:textbox>
          </v:shape>
        </w:pict>
      </w:r>
      <w:r>
        <w:rPr>
          <w:rFonts w:ascii="Times New Roman" w:eastAsia="宋体" w:hAnsi="Times New Roman" w:cs="Times New Roman"/>
          <w:noProof/>
          <w:szCs w:val="24"/>
        </w:rPr>
        <w:pict w14:anchorId="020DD97B">
          <v:shape id="直接箭头连接符 116" o:spid="_x0000_s1083" type="#_x0000_t32" style="position:absolute;left:0;text-align:left;margin-left:195.9pt;margin-top:4.55pt;width:0;height:32.55pt;z-index:251710464;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" strokeweight=".5pt">
            <v:stroke endarrow="block" joinstyle="miter"/>
            <o:lock v:ext="edit" shapetype="f"/>
          </v:shape>
        </w:pict>
      </w:r>
    </w:p>
    <w:p w14:paraId="0CD33693" w14:textId="77777777" w:rsidR="007B4061" w:rsidRPr="007B4061" w:rsidRDefault="007B4061" w:rsidP="007B4061">
      <w:pPr>
        <w:ind w:firstLineChars="200" w:firstLine="360"/>
        <w:jc w:val="left"/>
        <w:rPr>
          <w:rFonts w:ascii="Calibri" w:eastAsia="宋体" w:hAnsi="Calibri" w:cs="Times New Roman"/>
          <w:sz w:val="18"/>
          <w:szCs w:val="18"/>
        </w:rPr>
      </w:pPr>
    </w:p>
    <w:p w14:paraId="1DE15C2D" w14:textId="77777777" w:rsidR="007B4061" w:rsidRPr="007B4061" w:rsidRDefault="007E2B8A" w:rsidP="007B4061">
      <w:pPr>
        <w:ind w:firstLineChars="200" w:firstLine="360"/>
        <w:jc w:val="left"/>
        <w:rPr>
          <w:rFonts w:ascii="Calibri" w:eastAsia="宋体" w:hAnsi="Calibri" w:cs="Times New Roman"/>
          <w:sz w:val="18"/>
          <w:szCs w:val="18"/>
        </w:rPr>
      </w:pPr>
      <w:r>
        <w:rPr>
          <w:rFonts w:ascii="Calibri" w:eastAsia="宋体" w:hAnsi="Calibri" w:cs="Times New Roman"/>
          <w:noProof/>
          <w:sz w:val="18"/>
          <w:szCs w:val="18"/>
        </w:rPr>
        <w:pict w14:anchorId="685CEFF7">
          <v:shape id="直接箭头连接符 115" o:spid="_x0000_s1082" type="#_x0000_t32" style="position:absolute;left:0;text-align:left;margin-left:272.6pt;margin-top:12.15pt;width:31.5pt;height:.05pt;flip:x;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">
            <v:stroke endarrow="block"/>
          </v:shape>
        </w:pict>
      </w:r>
      <w:r>
        <w:rPr>
          <w:rFonts w:ascii="Calibri" w:eastAsia="宋体" w:hAnsi="Calibri" w:cs="Times New Roman"/>
          <w:noProof/>
          <w:sz w:val="18"/>
          <w:szCs w:val="18"/>
        </w:rPr>
        <w:pict w14:anchorId="506EBDFC">
          <v:rect id="矩形 114" o:spid="_x0000_s1051" style="position:absolute;left:0;text-align:left;margin-left:134.2pt;margin-top:2.65pt;width:137.05pt;height:26.95pt;z-index:25170636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" filled="f" fillcolor="#5b9bd5" strokeweight="1pt">
            <v:path arrowok="t"/>
            <v:textbox>
              <w:txbxContent>
                <w:p w14:paraId="120EDF83" w14:textId="77777777" w:rsidR="007B4061" w:rsidRDefault="007B4061" w:rsidP="007B4061">
                  <w:pPr>
                    <w:jc w:val="center"/>
                  </w:pPr>
                  <w:r>
                    <w:rPr>
                      <w:rFonts w:hint="eastAsia"/>
                    </w:rPr>
                    <w:t>匹配下一条规则</w:t>
                  </w:r>
                </w:p>
              </w:txbxContent>
            </v:textbox>
          </v:rect>
        </w:pict>
      </w:r>
    </w:p>
    <w:p w14:paraId="6999FBB8" w14:textId="77777777" w:rsidR="007B4061" w:rsidRPr="007B4061" w:rsidRDefault="007E2B8A" w:rsidP="007B4061">
      <w:pPr>
        <w:ind w:firstLineChars="200" w:firstLine="420"/>
        <w:jc w:val="left"/>
        <w:rPr>
          <w:rFonts w:ascii="Calibri" w:eastAsia="宋体" w:hAnsi="Calibri" w:cs="Times New Roman"/>
          <w:sz w:val="18"/>
          <w:szCs w:val="18"/>
        </w:rPr>
      </w:pPr>
      <w:r>
        <w:rPr>
          <w:rFonts w:ascii="Times New Roman" w:eastAsia="宋体" w:hAnsi="Times New Roman" w:cs="Times New Roman"/>
          <w:noProof/>
          <w:szCs w:val="24"/>
        </w:rPr>
        <w:pict w14:anchorId="437B4291">
          <v:line id="直接连接符 113" o:spid="_x0000_s1081" style="position:absolute;left:0;text-align:left;flip:x;z-index:251701248;visibility:visible;mso-wrap-distance-left:3.17497mm;mso-wrap-distance-right:3.17497mm;mso-width-relative:margin;mso-height-relative:margin" from="200.1pt,13.25pt" to="200.1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" strokeweight=".5pt">
            <v:stroke joinstyle="miter"/>
            <o:lock v:ext="edit" shapetype="f"/>
          </v:line>
        </w:pict>
      </w:r>
    </w:p>
    <w:p w14:paraId="535AA5B9" w14:textId="77777777" w:rsidR="007B4061" w:rsidRPr="007B4061" w:rsidRDefault="007B4061" w:rsidP="007B4061">
      <w:pPr>
        <w:ind w:firstLineChars="200" w:firstLine="360"/>
        <w:jc w:val="left"/>
        <w:rPr>
          <w:rFonts w:ascii="Calibri" w:eastAsia="宋体" w:hAnsi="Calibri" w:cs="Times New Roman"/>
          <w:sz w:val="18"/>
          <w:szCs w:val="18"/>
        </w:rPr>
      </w:pPr>
    </w:p>
    <w:p w14:paraId="579488EA" w14:textId="77777777" w:rsidR="007B4061" w:rsidRPr="007B4061" w:rsidRDefault="007E2B8A" w:rsidP="007B4061">
      <w:pPr>
        <w:spacing w:line="360" w:lineRule="auto"/>
        <w:jc w:val="center"/>
        <w:rPr>
          <w:rFonts w:ascii="Times New Roman" w:eastAsia="宋体" w:hAnsi="Times New Roman" w:cs="Times New Roman"/>
          <w:sz w:val="28"/>
          <w:szCs w:val="28"/>
        </w:rPr>
      </w:pPr>
      <w:r>
        <w:rPr>
          <w:rFonts w:ascii="Times New Roman" w:eastAsia="宋体" w:hAnsi="Times New Roman" w:cs="Times New Roman"/>
          <w:noProof/>
          <w:szCs w:val="24"/>
        </w:rPr>
        <w:pict w14:anchorId="6AB57C3B">
          <v:shape id="直接箭头连接符 112" o:spid="_x0000_s1080" type="#_x0000_t32" style="position:absolute;left:0;text-align:left;margin-left:97.85pt;margin-top:3.95pt;width:101.4pt;height:0;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"/>
        </w:pict>
      </w:r>
      <w:r>
        <w:rPr>
          <w:rFonts w:ascii="Times New Roman" w:eastAsia="宋体" w:hAnsi="Times New Roman" w:cs="Times New Roman"/>
          <w:noProof/>
          <w:szCs w:val="24"/>
        </w:rPr>
        <w:pict w14:anchorId="4F6BCF2E">
          <v:rect id="矩形 111" o:spid="_x0000_s1052" style="position:absolute;left:0;text-align:left;margin-left:139.15pt;margin-top:21.6pt;width:137.05pt;height:26.95pt;z-index:251702272;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" filled="f" fillcolor="#5b9bd5" strokeweight="1pt">
            <v:path arrowok="t"/>
            <v:textbox>
              <w:txbxContent>
                <w:p w14:paraId="4EA7B439" w14:textId="77777777" w:rsidR="007B4061" w:rsidRDefault="007B4061" w:rsidP="007B4061">
                  <w:pPr>
                    <w:jc w:val="center"/>
                  </w:pPr>
                  <w:r>
                    <w:rPr>
                      <w:rFonts w:hint="eastAsia"/>
                    </w:rPr>
                    <w:t>将</w:t>
                  </w:r>
                  <w:r>
                    <w:t>当前类别</w:t>
                  </w:r>
                  <w:r>
                    <w:rPr>
                      <w:rFonts w:hint="eastAsia"/>
                    </w:rPr>
                    <w:t>赋予</w:t>
                  </w:r>
                  <w:r>
                    <w:t>案件</w:t>
                  </w:r>
                </w:p>
              </w:txbxContent>
            </v:textbox>
            <w10:wrap anchorx="margin"/>
          </v:rect>
        </w:pict>
      </w:r>
    </w:p>
    <w:p w14:paraId="7855699F" w14:textId="77777777" w:rsidR="007B4061" w:rsidRPr="007B4061" w:rsidRDefault="007E2B8A" w:rsidP="007B4061">
      <w:pPr>
        <w:spacing w:line="360" w:lineRule="auto"/>
        <w:jc w:val="center"/>
        <w:rPr>
          <w:rFonts w:ascii="Times New Roman" w:eastAsia="宋体" w:hAnsi="Times New Roman" w:cs="Times New Roman"/>
          <w:sz w:val="28"/>
          <w:szCs w:val="28"/>
        </w:rPr>
      </w:pPr>
      <w:r>
        <w:rPr>
          <w:rFonts w:ascii="Times New Roman" w:eastAsia="宋体" w:hAnsi="Times New Roman" w:cs="Times New Roman"/>
          <w:noProof/>
          <w:sz w:val="28"/>
          <w:szCs w:val="28"/>
        </w:rPr>
        <w:pict w14:anchorId="75F7F931">
          <v:shape id="直接箭头连接符 110" o:spid="_x0000_s1079" type="#_x0000_t32" style="position:absolute;left:0;text-align:left;margin-left:276.2pt;margin-top:2.4pt;width:16.65pt;height:.05pt;flip:x;z-index:25171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">
            <v:stroke endarrow="block"/>
          </v:shape>
        </w:pict>
      </w:r>
    </w:p>
    <w:p w14:paraId="7FC1F92F" w14:textId="77777777" w:rsidR="007B4061" w:rsidRPr="007B4061" w:rsidRDefault="007E2B8A" w:rsidP="007B4061">
      <w:pPr>
        <w:spacing w:line="360" w:lineRule="auto"/>
        <w:jc w:val="center"/>
        <w:rPr>
          <w:rFonts w:ascii="Times New Roman" w:eastAsia="宋体" w:hAnsi="Times New Roman" w:cs="Times New Roman"/>
          <w:sz w:val="28"/>
          <w:szCs w:val="28"/>
        </w:rPr>
      </w:pPr>
      <w:r>
        <w:rPr>
          <w:rFonts w:ascii="Times New Roman" w:eastAsia="宋体" w:hAnsi="Times New Roman" w:cs="Times New Roman"/>
          <w:noProof/>
          <w:sz w:val="28"/>
          <w:szCs w:val="28"/>
        </w:rPr>
        <w:pict w14:anchorId="451FB2B4">
          <v:shape id="直接箭头连接符 109" o:spid="_x0000_s1078" type="#_x0000_t32" style="position:absolute;left:0;text-align:left;margin-left:280.7pt;margin-top:24.65pt;width:32.65pt;height:.05pt;flip:x;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">
            <v:stroke endarrow="block"/>
          </v:shape>
        </w:pict>
      </w:r>
      <w:r>
        <w:rPr>
          <w:rFonts w:ascii="Times New Roman" w:eastAsia="宋体" w:hAnsi="Times New Roman" w:cs="Times New Roman"/>
          <w:noProof/>
          <w:sz w:val="28"/>
          <w:szCs w:val="28"/>
        </w:rPr>
        <w:pict w14:anchorId="6C177E6D">
          <v:rect id="矩形 108" o:spid="_x0000_s1053" style="position:absolute;left:0;text-align:left;margin-left:143.65pt;margin-top:12.05pt;width:137.05pt;height:26.95pt;z-index:251717632;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" filled="f" fillcolor="#5b9bd5" strokeweight="1pt">
            <v:path arrowok="t"/>
            <v:textbox>
              <w:txbxContent>
                <w:p w14:paraId="7CA5B0A6" w14:textId="77777777" w:rsidR="007B4061" w:rsidRDefault="007B4061" w:rsidP="007B4061">
                  <w:pPr>
                    <w:jc w:val="center"/>
                  </w:pPr>
                  <w:r>
                    <w:rPr>
                      <w:rFonts w:hint="eastAsia"/>
                    </w:rPr>
                    <w:t>未能成功匹配（无结果）</w:t>
                  </w:r>
                </w:p>
              </w:txbxContent>
            </v:textbox>
            <w10:wrap anchorx="margin"/>
          </v:rect>
        </w:pict>
      </w:r>
    </w:p>
    <w:p w14:paraId="4F818D2A" w14:textId="77777777" w:rsidR="007B4061" w:rsidRPr="007B4061" w:rsidRDefault="007B4061" w:rsidP="007B4061">
      <w:pPr>
        <w:spacing w:line="360" w:lineRule="auto"/>
        <w:jc w:val="center"/>
        <w:rPr>
          <w:rFonts w:ascii="Times New Roman" w:eastAsia="宋体" w:hAnsi="Times New Roman" w:cs="Times New Roman"/>
          <w:sz w:val="28"/>
          <w:szCs w:val="28"/>
        </w:rPr>
      </w:pPr>
    </w:p>
    <w:p w14:paraId="38115F4C" w14:textId="77777777" w:rsidR="007B4061" w:rsidRPr="007B4061" w:rsidRDefault="007B4061" w:rsidP="007B4061">
      <w:pPr>
        <w:spacing w:line="360" w:lineRule="auto"/>
        <w:jc w:val="center"/>
        <w:rPr>
          <w:rFonts w:ascii="Times New Roman" w:eastAsia="宋体" w:hAnsi="Times New Roman" w:cs="Times New Roman"/>
          <w:sz w:val="24"/>
          <w:szCs w:val="24"/>
        </w:rPr>
      </w:pPr>
      <w:r w:rsidRPr="007B4061">
        <w:rPr>
          <w:rFonts w:ascii="Times New Roman" w:eastAsia="宋体" w:hAnsi="Times New Roman" w:cs="Times New Roman"/>
          <w:sz w:val="24"/>
          <w:szCs w:val="24"/>
        </w:rPr>
        <w:t>图</w:t>
      </w:r>
      <w:r>
        <w:rPr>
          <w:rFonts w:ascii="Times New Roman" w:eastAsia="宋体" w:hAnsi="Times New Roman" w:cs="Times New Roman" w:hint="eastAsia"/>
          <w:sz w:val="24"/>
          <w:szCs w:val="24"/>
        </w:rPr>
        <w:t>2</w:t>
      </w:r>
    </w:p>
    <w:p w14:paraId="0D81B4B0" w14:textId="77777777" w:rsidR="007B4061" w:rsidRDefault="007B4061" w:rsidP="00373286">
      <w:pPr>
        <w:jc w:val="center"/>
        <w:rPr>
          <w:rFonts w:ascii="宋体" w:eastAsia="宋体" w:hAnsi="宋体"/>
          <w:sz w:val="24"/>
          <w:szCs w:val="24"/>
        </w:rPr>
      </w:pPr>
    </w:p>
    <w:p w14:paraId="43FD81C1" w14:textId="77777777" w:rsidR="007B4061" w:rsidRDefault="007B4061" w:rsidP="00373286">
      <w:pPr>
        <w:jc w:val="center"/>
        <w:rPr>
          <w:rFonts w:ascii="宋体" w:eastAsia="宋体" w:hAnsi="宋体"/>
          <w:sz w:val="24"/>
          <w:szCs w:val="24"/>
        </w:rPr>
      </w:pPr>
    </w:p>
    <w:p w14:paraId="6F679D55" w14:textId="77777777" w:rsidR="007B4061" w:rsidRDefault="007B4061" w:rsidP="00373286">
      <w:pPr>
        <w:jc w:val="center"/>
        <w:rPr>
          <w:rFonts w:ascii="宋体" w:eastAsia="宋体" w:hAnsi="宋体"/>
          <w:sz w:val="24"/>
          <w:szCs w:val="24"/>
        </w:rPr>
      </w:pPr>
    </w:p>
    <w:p w14:paraId="750BA602" w14:textId="77777777" w:rsidR="007B4061" w:rsidRPr="007B4061" w:rsidRDefault="007B4061" w:rsidP="007B4061">
      <w:pPr>
        <w:spacing w:line="360" w:lineRule="auto"/>
        <w:jc w:val="center"/>
        <w:rPr>
          <w:rFonts w:ascii="Times New Roman" w:eastAsia="宋体" w:hAnsi="Times New Roman" w:cs="Times New Roman"/>
          <w:sz w:val="28"/>
          <w:szCs w:val="28"/>
        </w:rPr>
      </w:pPr>
    </w:p>
    <w:p w14:paraId="5AEC9CBA" w14:textId="77777777" w:rsidR="007B4061" w:rsidRPr="007B4061" w:rsidRDefault="007E2B8A" w:rsidP="007B4061">
      <w:pPr>
        <w:jc w:val="left"/>
        <w:rPr>
          <w:rFonts w:ascii="Calibri" w:eastAsia="宋体" w:hAnsi="Calibri" w:cs="Times New Roman"/>
          <w:sz w:val="18"/>
          <w:szCs w:val="18"/>
        </w:rPr>
      </w:pPr>
      <w:r>
        <w:rPr>
          <w:rFonts w:ascii="Times New Roman" w:eastAsia="宋体" w:hAnsi="Times New Roman" w:cs="Times New Roman"/>
          <w:noProof/>
          <w:sz w:val="28"/>
          <w:szCs w:val="28"/>
        </w:rPr>
        <w:pict w14:anchorId="5C5A1009">
          <v:shape id="文本框 190" o:spid="_x0000_s1054" type="#_x0000_t202" style="position:absolute;margin-left:369.55pt;margin-top:9.75pt;width:57.75pt;height:29.25pt;z-index:251746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" filled="f" stroked="f">
            <v:textbox>
              <w:txbxContent>
                <w:p w14:paraId="16D0EC7F" w14:textId="77777777" w:rsidR="007B4061" w:rsidRDefault="007B4061" w:rsidP="007B4061">
                  <w:r>
                    <w:rPr>
                      <w:rFonts w:hint="eastAsia"/>
                    </w:rPr>
                    <w:t>案件类别</w:t>
                  </w:r>
                </w:p>
              </w:txbxContent>
            </v:textbox>
          </v:shape>
        </w:pict>
      </w:r>
      <w:r>
        <w:rPr>
          <w:rFonts w:ascii="Times New Roman" w:eastAsia="宋体" w:hAnsi="Times New Roman" w:cs="Times New Roman"/>
          <w:noProof/>
          <w:szCs w:val="24"/>
        </w:rPr>
        <w:pict w14:anchorId="06260D9A">
          <v:shape id="文本框 189" o:spid="_x0000_s1055" type="#_x0000_t202" style="position:absolute;margin-left:173.4pt;margin-top:15.4pt;width:48pt;height:26.85pt;z-index:251743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" filled="f" stroked="f">
            <v:textbox>
              <w:txbxContent>
                <w:p w14:paraId="680E8F91" w14:textId="77777777" w:rsidR="007B4061" w:rsidRPr="00D44E66" w:rsidRDefault="007B4061" w:rsidP="007B4061">
                  <w:pPr>
                    <w:rPr>
                      <w:sz w:val="16"/>
                    </w:rPr>
                  </w:pPr>
                  <w:r>
                    <w:rPr>
                      <w:sz w:val="16"/>
                    </w:rPr>
                    <w:t>训练模型</w:t>
                  </w:r>
                </w:p>
              </w:txbxContent>
            </v:textbox>
          </v:shape>
        </w:pict>
      </w:r>
      <w:r>
        <w:rPr>
          <w:rFonts w:ascii="Times New Roman" w:eastAsia="宋体" w:hAnsi="Times New Roman" w:cs="Times New Roman"/>
          <w:noProof/>
          <w:szCs w:val="24"/>
        </w:rPr>
        <w:pict w14:anchorId="7CE488BC">
          <v:shape id="流程图: 数据 188" o:spid="_x0000_s1056" type="#_x0000_t111" style="position:absolute;margin-left:363.25pt;margin-top:6.6pt;width:76.2pt;height:26.85pt;z-index:251731968;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" fillcolor="window" strokecolor="windowText" strokeweight="1pt">
            <v:path arrowok="t"/>
            <v:textbox>
              <w:txbxContent>
                <w:p w14:paraId="3FD44028" w14:textId="77777777" w:rsidR="007B4061" w:rsidRPr="00454F43" w:rsidRDefault="007B4061" w:rsidP="007B4061">
                  <w:pPr>
                    <w:jc w:val="center"/>
                    <w:rPr>
                      <w:sz w:val="16"/>
                    </w:rPr>
                  </w:pPr>
                </w:p>
              </w:txbxContent>
            </v:textbox>
            <w10:wrap anchorx="margin"/>
          </v:shape>
        </w:pict>
      </w:r>
      <w:r>
        <w:rPr>
          <w:rFonts w:ascii="Times New Roman" w:eastAsia="宋体" w:hAnsi="Times New Roman" w:cs="Times New Roman"/>
          <w:noProof/>
          <w:szCs w:val="24"/>
        </w:rPr>
        <w:pict w14:anchorId="665E928D">
          <v:shape id="流程图: 过程 187" o:spid="_x0000_s1057" type="#_x0000_t109" style="position:absolute;margin-left:261.85pt;margin-top:9.75pt;width:61.95pt;height:25.65pt;z-index:2517309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" fillcolor="window" strokecolor="windowText" strokeweight="1pt">
            <v:path arrowok="t"/>
            <v:textbox>
              <w:txbxContent>
                <w:p w14:paraId="4C295A5C" w14:textId="77777777" w:rsidR="007B4061" w:rsidRPr="00BC223B" w:rsidRDefault="007B4061" w:rsidP="007B4061">
                  <w:pPr>
                    <w:jc w:val="center"/>
                    <w:rPr>
                      <w:sz w:val="18"/>
                      <w:szCs w:val="18"/>
                    </w:rPr>
                  </w:pPr>
                  <w:r>
                    <w:rPr>
                      <w:rFonts w:hint="eastAsia"/>
                      <w:sz w:val="18"/>
                      <w:szCs w:val="18"/>
                    </w:rPr>
                    <w:t>字典分类器</w:t>
                  </w:r>
                </w:p>
              </w:txbxContent>
            </v:textbox>
          </v:shape>
        </w:pict>
      </w:r>
    </w:p>
    <w:p w14:paraId="42456B1B" w14:textId="77777777" w:rsidR="007B4061" w:rsidRPr="007B4061" w:rsidRDefault="007E2B8A" w:rsidP="007B4061">
      <w:pPr>
        <w:jc w:val="left"/>
        <w:rPr>
          <w:rFonts w:ascii="Calibri" w:eastAsia="宋体" w:hAnsi="Calibri" w:cs="Times New Roman"/>
          <w:sz w:val="18"/>
          <w:szCs w:val="18"/>
        </w:rPr>
      </w:pPr>
      <w:r>
        <w:rPr>
          <w:rFonts w:ascii="Times New Roman" w:eastAsia="宋体" w:hAnsi="Times New Roman" w:cs="Times New Roman"/>
          <w:noProof/>
          <w:szCs w:val="24"/>
        </w:rPr>
        <w:pict w14:anchorId="5529079C">
          <v:shape id="文本框 186" o:spid="_x0000_s1058" type="#_x0000_t202" style="position:absolute;margin-left:100.6pt;margin-top:6.45pt;width:57.75pt;height:26.85pt;z-index:251745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" filled="f" stroked="f">
            <v:textbox>
              <w:txbxContent>
                <w:p w14:paraId="606A0DD3" w14:textId="77777777" w:rsidR="007B4061" w:rsidRDefault="007B4061" w:rsidP="007B4061">
                  <w:r>
                    <w:rPr>
                      <w:rFonts w:hint="eastAsia"/>
                    </w:rPr>
                    <w:t>训练</w:t>
                  </w:r>
                  <w:r w:rsidRPr="00042BB0">
                    <w:rPr>
                      <w:rFonts w:hint="eastAsia"/>
                    </w:rPr>
                    <w:t>样本</w:t>
                  </w:r>
                </w:p>
              </w:txbxContent>
            </v:textbox>
          </v:shape>
        </w:pict>
      </w:r>
      <w:r>
        <w:rPr>
          <w:rFonts w:ascii="Times New Roman" w:eastAsia="宋体" w:hAnsi="Times New Roman" w:cs="Times New Roman"/>
          <w:noProof/>
          <w:szCs w:val="24"/>
        </w:rPr>
        <w:pict w14:anchorId="2215C417">
          <v:shape id="直接箭头连接符 185" o:spid="_x0000_s1077" type="#_x0000_t32" style="position:absolute;margin-left:327pt;margin-top:8.25pt;width:38.9pt;height:0;z-index:25174220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" strokeweight=".5pt">
            <v:stroke endarrow="block" joinstyle="miter"/>
          </v:shape>
        </w:pict>
      </w:r>
      <w:r>
        <w:rPr>
          <w:rFonts w:ascii="Times New Roman" w:eastAsia="宋体" w:hAnsi="Times New Roman" w:cs="Times New Roman"/>
          <w:noProof/>
          <w:szCs w:val="24"/>
        </w:rPr>
        <w:pict w14:anchorId="381066B8">
          <v:shape id="流程图: 数据 184" o:spid="_x0000_s1059" type="#_x0000_t111" style="position:absolute;margin-left:93.15pt;margin-top:6.45pt;width:76.15pt;height:26.85pt;z-index:251724800;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" fillcolor="window" strokecolor="windowText" strokeweight="1pt">
            <v:path arrowok="t"/>
            <v:textbox>
              <w:txbxContent>
                <w:p w14:paraId="45AF838D" w14:textId="77777777" w:rsidR="007B4061" w:rsidRPr="00C46167" w:rsidRDefault="007B4061" w:rsidP="007B4061">
                  <w:pPr>
                    <w:jc w:val="center"/>
                    <w:rPr>
                      <w:sz w:val="15"/>
                    </w:rPr>
                  </w:pPr>
                </w:p>
              </w:txbxContent>
            </v:textbox>
            <w10:wrap anchorx="margin"/>
          </v:shape>
        </w:pict>
      </w:r>
    </w:p>
    <w:p w14:paraId="7C2AB4FC" w14:textId="77777777" w:rsidR="007B4061" w:rsidRPr="007B4061" w:rsidRDefault="007E2B8A" w:rsidP="007B4061">
      <w:pPr>
        <w:jc w:val="left"/>
        <w:rPr>
          <w:rFonts w:ascii="Calibri" w:eastAsia="宋体" w:hAnsi="Calibri" w:cs="Times New Roman"/>
          <w:sz w:val="18"/>
          <w:szCs w:val="18"/>
        </w:rPr>
      </w:pPr>
      <w:r>
        <w:rPr>
          <w:rFonts w:ascii="Times New Roman" w:eastAsia="宋体" w:hAnsi="Times New Roman" w:cs="Times New Roman"/>
          <w:noProof/>
          <w:szCs w:val="24"/>
        </w:rPr>
        <w:pict w14:anchorId="68417BCE">
          <v:shape id="文本框 183" o:spid="_x0000_s1060" type="#_x0000_t202" style="position:absolute;margin-left:269.05pt;margin-top:5.9pt;width:23.8pt;height:26.85pt;z-index:251741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" filled="f" stroked="f">
            <v:textbox>
              <w:txbxContent>
                <w:p w14:paraId="06B01E33" w14:textId="77777777" w:rsidR="007B4061" w:rsidRPr="00042BB0" w:rsidRDefault="007B4061" w:rsidP="007B4061">
                  <w:pPr>
                    <w:rPr>
                      <w:sz w:val="20"/>
                    </w:rPr>
                  </w:pPr>
                  <w:r w:rsidRPr="00042BB0">
                    <w:rPr>
                      <w:sz w:val="20"/>
                    </w:rPr>
                    <w:t>是</w:t>
                  </w:r>
                </w:p>
              </w:txbxContent>
            </v:textbox>
          </v:shape>
        </w:pict>
      </w:r>
      <w:r>
        <w:rPr>
          <w:rFonts w:ascii="Times New Roman" w:eastAsia="宋体" w:hAnsi="Times New Roman" w:cs="Times New Roman"/>
          <w:noProof/>
          <w:szCs w:val="24"/>
        </w:rPr>
        <w:pict w14:anchorId="33377B4F">
          <v:shape id="直接箭头连接符 182" o:spid="_x0000_s1076" type="#_x0000_t32" style="position:absolute;margin-left:294.2pt;margin-top:7.4pt;width:0;height:23.35pt;flip:y;z-index:251740160;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">
            <v:stroke endarrow="block"/>
          </v:shape>
        </w:pict>
      </w:r>
      <w:r>
        <w:rPr>
          <w:rFonts w:ascii="Times New Roman" w:eastAsia="宋体" w:hAnsi="Times New Roman" w:cs="Times New Roman"/>
          <w:noProof/>
          <w:szCs w:val="24"/>
        </w:rPr>
        <w:pict w14:anchorId="728247A2">
          <v:shape id="直接箭头连接符 181" o:spid="_x0000_s1075" type="#_x0000_t32" style="position:absolute;margin-left:203.75pt;margin-top:4.2pt;width:0;height:26.55pt;z-index:251738112;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">
            <v:stroke endarrow="block"/>
          </v:shape>
        </w:pict>
      </w:r>
      <w:r>
        <w:rPr>
          <w:rFonts w:ascii="Times New Roman" w:eastAsia="宋体" w:hAnsi="Times New Roman" w:cs="Times New Roman"/>
          <w:noProof/>
          <w:szCs w:val="24"/>
        </w:rPr>
        <w:pict w14:anchorId="0B030C10">
          <v:shape id="直接箭头连接符 180" o:spid="_x0000_s1074" type="#_x0000_t32" style="position:absolute;margin-left:162.3pt;margin-top:4.2pt;width:42.7pt;height:0;z-index:25173913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"/>
        </w:pict>
      </w:r>
    </w:p>
    <w:p w14:paraId="0D6E2102" w14:textId="77777777" w:rsidR="007B4061" w:rsidRPr="007B4061" w:rsidRDefault="007E2B8A" w:rsidP="007B4061">
      <w:pPr>
        <w:jc w:val="left"/>
        <w:rPr>
          <w:rFonts w:ascii="Calibri" w:eastAsia="宋体" w:hAnsi="Calibri" w:cs="Times New Roman"/>
          <w:sz w:val="18"/>
          <w:szCs w:val="18"/>
        </w:rPr>
      </w:pPr>
      <w:r>
        <w:rPr>
          <w:rFonts w:ascii="Times New Roman" w:eastAsia="宋体" w:hAnsi="Times New Roman" w:cs="Times New Roman"/>
          <w:noProof/>
          <w:szCs w:val="24"/>
        </w:rPr>
        <w:pict w14:anchorId="0EF27F2F">
          <v:shape id="文本框 179" o:spid="_x0000_s1061" type="#_x0000_t202" style="position:absolute;margin-left:331.2pt;margin-top:7.05pt;width:23.8pt;height:26.85pt;z-index:251737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" filled="f" stroked="f">
            <v:textbox>
              <w:txbxContent>
                <w:p w14:paraId="1DFD08E7" w14:textId="77777777" w:rsidR="007B4061" w:rsidRPr="00D44E66" w:rsidRDefault="007B4061" w:rsidP="007B4061">
                  <w:pPr>
                    <w:rPr>
                      <w:sz w:val="16"/>
                    </w:rPr>
                  </w:pPr>
                  <w:r w:rsidRPr="00042BB0">
                    <w:rPr>
                      <w:sz w:val="18"/>
                    </w:rPr>
                    <w:t>否</w:t>
                  </w:r>
                </w:p>
              </w:txbxContent>
            </v:textbox>
          </v:shape>
        </w:pict>
      </w:r>
      <w:r>
        <w:rPr>
          <w:rFonts w:ascii="Times New Roman" w:eastAsia="宋体" w:hAnsi="Times New Roman" w:cs="Times New Roman"/>
          <w:noProof/>
          <w:sz w:val="28"/>
          <w:szCs w:val="28"/>
        </w:rPr>
        <w:pict w14:anchorId="0805D87D">
          <v:shape id="文本框 178" o:spid="_x0000_s1062" type="#_x0000_t202" style="position:absolute;margin-left:363.25pt;margin-top:15.85pt;width:57.75pt;height:29.25pt;z-index:251747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" filled="f" stroked="f">
            <v:textbox>
              <w:txbxContent>
                <w:p w14:paraId="53F6E896" w14:textId="77777777" w:rsidR="007B4061" w:rsidRDefault="007B4061" w:rsidP="007B4061">
                  <w:r>
                    <w:rPr>
                      <w:rFonts w:hint="eastAsia"/>
                    </w:rPr>
                    <w:t>案件类别</w:t>
                  </w:r>
                </w:p>
              </w:txbxContent>
            </v:textbox>
          </v:shape>
        </w:pict>
      </w:r>
      <w:r>
        <w:rPr>
          <w:rFonts w:ascii="Times New Roman" w:eastAsia="宋体" w:hAnsi="Times New Roman" w:cs="Times New Roman"/>
          <w:noProof/>
          <w:szCs w:val="24"/>
        </w:rPr>
        <w:pict w14:anchorId="634EDF8B">
          <v:shape id="文本框 177" o:spid="_x0000_s1063" type="#_x0000_t202" style="position:absolute;margin-left:7.85pt;margin-top:15.15pt;width:57.75pt;height:29.35pt;z-index:251744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" filled="f" stroked="f">
            <v:textbox>
              <w:txbxContent>
                <w:p w14:paraId="058523CB" w14:textId="77777777" w:rsidR="007B4061" w:rsidRDefault="007B4061" w:rsidP="007B4061">
                  <w:r w:rsidRPr="00042BB0">
                    <w:rPr>
                      <w:rFonts w:hint="eastAsia"/>
                    </w:rPr>
                    <w:t>测试样本</w:t>
                  </w:r>
                </w:p>
              </w:txbxContent>
            </v:textbox>
          </v:shape>
        </w:pict>
      </w:r>
      <w:r>
        <w:rPr>
          <w:rFonts w:ascii="Times New Roman" w:eastAsia="宋体" w:hAnsi="Times New Roman" w:cs="Times New Roman"/>
          <w:noProof/>
          <w:szCs w:val="24"/>
        </w:rPr>
        <w:pict w14:anchorId="63E2B0CF">
          <v:shapetype id="_x0000_t110" coordsize="21600,21600" o:spt="110" path="m10800,l,10800,10800,21600,21600,10800xe">
            <v:stroke joinstyle="miter"/>
            <v:path gradientshapeok="t" o:connecttype="rect" textboxrect="5400,5400,16200,16200"/>
          </v:shapetype>
          <v:shape id="流程图: 决策 176" o:spid="_x0000_s1064" type="#_x0000_t110" style="position:absolute;margin-left:244.5pt;margin-top:15.15pt;width:97.5pt;height:25.65pt;z-index:2517278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" strokeweight="1pt">
            <v:textbox>
              <w:txbxContent>
                <w:p w14:paraId="1E31D4F3" w14:textId="77777777" w:rsidR="007B4061" w:rsidRPr="00BC223B" w:rsidRDefault="007B4061" w:rsidP="007B4061">
                  <w:pPr>
                    <w:rPr>
                      <w:sz w:val="18"/>
                      <w:szCs w:val="18"/>
                    </w:rPr>
                  </w:pPr>
                </w:p>
              </w:txbxContent>
            </v:textbox>
          </v:shape>
        </w:pict>
      </w:r>
      <w:r>
        <w:rPr>
          <w:rFonts w:ascii="Times New Roman" w:eastAsia="宋体" w:hAnsi="Times New Roman" w:cs="Times New Roman"/>
          <w:noProof/>
          <w:szCs w:val="24"/>
        </w:rPr>
        <w:pict w14:anchorId="0AA5E2D3">
          <v:shape id="流程图: 数据 175" o:spid="_x0000_s1065" type="#_x0000_t111" style="position:absolute;margin-left:355pt;margin-top:12.6pt;width:76.2pt;height:26.85pt;z-index:251728896;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" fillcolor="window" strokecolor="windowText" strokeweight="1pt">
            <v:path arrowok="t"/>
            <v:textbox>
              <w:txbxContent>
                <w:p w14:paraId="73B01B3A" w14:textId="77777777" w:rsidR="007B4061" w:rsidRPr="00454F43" w:rsidRDefault="007B4061" w:rsidP="007B4061">
                  <w:pPr>
                    <w:jc w:val="center"/>
                    <w:rPr>
                      <w:sz w:val="16"/>
                    </w:rPr>
                  </w:pPr>
                </w:p>
              </w:txbxContent>
            </v:textbox>
            <w10:wrap anchorx="margin"/>
          </v:shape>
        </w:pict>
      </w:r>
    </w:p>
    <w:p w14:paraId="54F50E23" w14:textId="77777777" w:rsidR="007B4061" w:rsidRPr="007B4061" w:rsidRDefault="007E2B8A" w:rsidP="007B4061">
      <w:pPr>
        <w:jc w:val="left"/>
        <w:rPr>
          <w:rFonts w:ascii="Calibri" w:eastAsia="宋体" w:hAnsi="Calibri" w:cs="Times New Roman"/>
          <w:sz w:val="18"/>
          <w:szCs w:val="18"/>
        </w:rPr>
      </w:pPr>
      <w:r>
        <w:rPr>
          <w:rFonts w:ascii="Times New Roman" w:eastAsia="宋体" w:hAnsi="Times New Roman" w:cs="Times New Roman"/>
          <w:noProof/>
          <w:szCs w:val="24"/>
        </w:rPr>
        <w:pict w14:anchorId="18FB622A">
          <v:shape id="直接箭头连接符 174" o:spid="_x0000_s1073" type="#_x0000_t32" style="position:absolute;margin-left:68.95pt;margin-top:14.4pt;width:26.8pt;height:0;z-index:251732992;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" strokeweight=".5pt">
            <v:stroke endarrow="block" joinstyle="miter"/>
          </v:shape>
        </w:pict>
      </w:r>
      <w:r>
        <w:rPr>
          <w:rFonts w:ascii="Times New Roman" w:eastAsia="宋体" w:hAnsi="Times New Roman" w:cs="Times New Roman"/>
          <w:noProof/>
          <w:szCs w:val="24"/>
        </w:rPr>
        <w:pict w14:anchorId="7EF1B0DB">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73" o:spid="_x0000_s1072" type="#_x0000_t34" style="position:absolute;margin-left:342.65pt;margin-top:11.9pt;width:16.8pt;height:.05pt;z-index:251736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" strokeweight=".5pt">
            <v:stroke endarrow="block"/>
          </v:shape>
        </w:pict>
      </w:r>
      <w:r>
        <w:rPr>
          <w:rFonts w:ascii="Times New Roman" w:eastAsia="宋体" w:hAnsi="Times New Roman" w:cs="Times New Roman"/>
          <w:noProof/>
          <w:szCs w:val="24"/>
        </w:rPr>
        <w:pict w14:anchorId="191ACC54">
          <v:shape id="直接箭头连接符 172" o:spid="_x0000_s1071" type="#_x0000_t32" style="position:absolute;margin-left:234.55pt;margin-top:11.9pt;width:14.15pt;height:0;z-index:25173504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" strokeweight=".5pt">
            <v:stroke endarrow="block" joinstyle="miter"/>
          </v:shape>
        </w:pict>
      </w:r>
      <w:r>
        <w:rPr>
          <w:rFonts w:ascii="Times New Roman" w:eastAsia="宋体" w:hAnsi="Times New Roman" w:cs="Times New Roman"/>
          <w:noProof/>
          <w:szCs w:val="24"/>
        </w:rPr>
        <w:pict w14:anchorId="341D7547">
          <v:shape id="直接箭头连接符 171" o:spid="_x0000_s1070" type="#_x0000_t32" style="position:absolute;margin-left:158.35pt;margin-top:12.9pt;width:14.15pt;height:0;z-index:25173401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" strokeweight=".5pt">
            <v:stroke endarrow="block" joinstyle="miter"/>
          </v:shape>
        </w:pict>
      </w:r>
      <w:r>
        <w:rPr>
          <w:rFonts w:ascii="Times New Roman" w:eastAsia="宋体" w:hAnsi="Times New Roman" w:cs="Times New Roman"/>
          <w:noProof/>
          <w:szCs w:val="24"/>
        </w:rPr>
        <w:pict w14:anchorId="6928F890">
          <v:shape id="流程图: 过程 170" o:spid="_x0000_s1066" type="#_x0000_t109" style="position:absolute;margin-left:173.4pt;margin-top:.25pt;width:61.95pt;height:25.65pt;z-index:2517268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" fillcolor="window" strokecolor="windowText" strokeweight="1pt">
            <v:path arrowok="t"/>
            <v:textbox>
              <w:txbxContent>
                <w:p w14:paraId="2730DDAA" w14:textId="77777777" w:rsidR="007B4061" w:rsidRPr="00BC223B" w:rsidRDefault="007B4061" w:rsidP="007B4061">
                  <w:pPr>
                    <w:jc w:val="center"/>
                    <w:rPr>
                      <w:sz w:val="18"/>
                      <w:szCs w:val="18"/>
                    </w:rPr>
                  </w:pPr>
                  <w:r>
                    <w:rPr>
                      <w:rFonts w:hint="eastAsia"/>
                      <w:sz w:val="18"/>
                      <w:szCs w:val="18"/>
                    </w:rPr>
                    <w:t>SVM</w:t>
                  </w:r>
                  <w:r>
                    <w:rPr>
                      <w:rFonts w:hint="eastAsia"/>
                      <w:sz w:val="18"/>
                      <w:szCs w:val="18"/>
                    </w:rPr>
                    <w:t>分类器</w:t>
                  </w:r>
                </w:p>
              </w:txbxContent>
            </v:textbox>
          </v:shape>
        </w:pict>
      </w:r>
      <w:r>
        <w:rPr>
          <w:rFonts w:ascii="Times New Roman" w:eastAsia="宋体" w:hAnsi="Times New Roman" w:cs="Times New Roman"/>
          <w:noProof/>
          <w:szCs w:val="24"/>
        </w:rPr>
        <w:pict w14:anchorId="63D488FF">
          <v:shape id="文本框 169" o:spid="_x0000_s1067" type="#_x0000_t202" style="position:absolute;margin-left:269.35pt;margin-top:.25pt;width:61.8pt;height:22.9pt;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" filled="f" stroked="f">
            <v:textbox>
              <w:txbxContent>
                <w:p w14:paraId="5F50C026" w14:textId="77777777" w:rsidR="007B4061" w:rsidRPr="00B02F4B" w:rsidRDefault="007B4061" w:rsidP="007B4061">
                  <w:pPr>
                    <w:rPr>
                      <w:sz w:val="16"/>
                    </w:rPr>
                  </w:pPr>
                  <w:r w:rsidRPr="00B02F4B">
                    <w:rPr>
                      <w:sz w:val="16"/>
                    </w:rPr>
                    <w:t>是否拒识</w:t>
                  </w:r>
                  <w:r w:rsidRPr="00B02F4B">
                    <w:rPr>
                      <w:rFonts w:hint="eastAsia"/>
                      <w:sz w:val="16"/>
                    </w:rPr>
                    <w:t>？</w:t>
                  </w:r>
                </w:p>
              </w:txbxContent>
            </v:textbox>
          </v:shape>
        </w:pict>
      </w:r>
      <w:r>
        <w:rPr>
          <w:rFonts w:ascii="Times New Roman" w:eastAsia="宋体" w:hAnsi="Times New Roman" w:cs="Times New Roman"/>
          <w:noProof/>
          <w:szCs w:val="24"/>
        </w:rPr>
        <w:pict w14:anchorId="6B9892EC">
          <v:shape id="流程图: 过程 168" o:spid="_x0000_s1068" type="#_x0000_t109" style="position:absolute;margin-left:96.4pt;margin-top:.25pt;width:61.95pt;height:25.65pt;z-index:2517258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" fillcolor="window" strokecolor="windowText" strokeweight="1pt">
            <v:path arrowok="t"/>
            <v:textbox>
              <w:txbxContent>
                <w:p w14:paraId="653AAFA8" w14:textId="77777777" w:rsidR="007B4061" w:rsidRPr="00042BB0" w:rsidRDefault="007B4061" w:rsidP="007B4061">
                  <w:pPr>
                    <w:jc w:val="center"/>
                    <w:rPr>
                      <w:sz w:val="18"/>
                      <w:szCs w:val="18"/>
                    </w:rPr>
                  </w:pPr>
                  <w:r w:rsidRPr="00042BB0">
                    <w:rPr>
                      <w:rFonts w:hint="eastAsia"/>
                      <w:sz w:val="18"/>
                      <w:szCs w:val="18"/>
                    </w:rPr>
                    <w:t>文本预处理</w:t>
                  </w:r>
                </w:p>
              </w:txbxContent>
            </v:textbox>
          </v:shape>
        </w:pict>
      </w:r>
      <w:r>
        <w:rPr>
          <w:rFonts w:ascii="Times New Roman" w:eastAsia="宋体" w:hAnsi="Times New Roman" w:cs="Times New Roman"/>
          <w:noProof/>
          <w:szCs w:val="24"/>
        </w:rPr>
        <w:pict w14:anchorId="57496457">
          <v:shape id="流程图: 数据 167" o:spid="_x0000_s1069" type="#_x0000_t111" style="position:absolute;margin-left:1.5pt;margin-top:.25pt;width:76.15pt;height:26.85pt;z-index:251723776;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" fillcolor="window" strokecolor="windowText" strokeweight="1pt">
            <v:path arrowok="t"/>
            <v:textbox>
              <w:txbxContent>
                <w:p w14:paraId="7D2E65E9" w14:textId="77777777" w:rsidR="007B4061" w:rsidRPr="00C46167" w:rsidRDefault="007B4061" w:rsidP="007B4061">
                  <w:pPr>
                    <w:jc w:val="center"/>
                    <w:rPr>
                      <w:sz w:val="15"/>
                    </w:rPr>
                  </w:pPr>
                </w:p>
              </w:txbxContent>
            </v:textbox>
            <w10:wrap anchorx="margin"/>
          </v:shape>
        </w:pict>
      </w:r>
    </w:p>
    <w:p w14:paraId="582C2855" w14:textId="77777777" w:rsidR="007B4061" w:rsidRPr="007B4061" w:rsidRDefault="007B4061" w:rsidP="007B4061">
      <w:pPr>
        <w:spacing w:line="360" w:lineRule="auto"/>
        <w:rPr>
          <w:rFonts w:ascii="Times New Roman" w:eastAsia="宋体" w:hAnsi="Times New Roman" w:cs="Times New Roman"/>
          <w:sz w:val="28"/>
          <w:szCs w:val="28"/>
        </w:rPr>
      </w:pPr>
    </w:p>
    <w:p w14:paraId="311439FE" w14:textId="77777777" w:rsidR="007B4061" w:rsidRPr="007B4061" w:rsidRDefault="007B4061" w:rsidP="007B4061">
      <w:pPr>
        <w:spacing w:line="360" w:lineRule="auto"/>
        <w:jc w:val="center"/>
        <w:rPr>
          <w:rFonts w:ascii="Times New Roman" w:eastAsia="宋体" w:hAnsi="Times New Roman" w:cs="Times New Roman"/>
          <w:sz w:val="30"/>
          <w:szCs w:val="30"/>
        </w:rPr>
      </w:pPr>
      <w:r w:rsidRPr="007B4061">
        <w:rPr>
          <w:rFonts w:ascii="Times New Roman" w:eastAsia="宋体" w:hAnsi="Times New Roman" w:cs="Times New Roman"/>
          <w:sz w:val="30"/>
          <w:szCs w:val="30"/>
        </w:rPr>
        <w:t>图</w:t>
      </w:r>
      <w:r w:rsidRPr="007B4061">
        <w:rPr>
          <w:rFonts w:ascii="Times New Roman" w:eastAsia="宋体" w:hAnsi="Times New Roman" w:cs="Times New Roman" w:hint="eastAsia"/>
          <w:sz w:val="30"/>
          <w:szCs w:val="30"/>
        </w:rPr>
        <w:t>3</w:t>
      </w:r>
    </w:p>
    <w:p w14:paraId="70019B70" w14:textId="77777777" w:rsidR="007B4061" w:rsidRPr="00373286" w:rsidRDefault="007B4061" w:rsidP="00373286">
      <w:pPr>
        <w:jc w:val="center"/>
        <w:rPr>
          <w:rFonts w:ascii="宋体" w:eastAsia="宋体" w:hAnsi="宋体"/>
          <w:sz w:val="24"/>
          <w:szCs w:val="24"/>
        </w:rPr>
      </w:pPr>
    </w:p>
    <w:sectPr w:rsidR="007B4061" w:rsidRPr="00373286" w:rsidSect="004A3DD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高琰" w:date="2016-11-15T11:24:00Z" w:initials="高琰">
    <w:p w14:paraId="1D39BA0E" w14:textId="77777777" w:rsidR="00CD0064" w:rsidRDefault="00CD0064">
      <w:pPr>
        <w:pStyle w:val="a7"/>
      </w:pPr>
      <w:r>
        <w:rPr>
          <w:rStyle w:val="a6"/>
        </w:rPr>
        <w:annotationRef/>
      </w:r>
      <w:r>
        <w:t>还要增加公安系统的案件类别是层次化的特点。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39BA0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E0B83C" w14:textId="77777777" w:rsidR="007E2B8A" w:rsidRDefault="007E2B8A" w:rsidP="00CD0064">
      <w:r>
        <w:separator/>
      </w:r>
    </w:p>
  </w:endnote>
  <w:endnote w:type="continuationSeparator" w:id="0">
    <w:p w14:paraId="185570A5" w14:textId="77777777" w:rsidR="007E2B8A" w:rsidRDefault="007E2B8A" w:rsidP="00CD0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8A3F15" w14:textId="77777777" w:rsidR="007E2B8A" w:rsidRDefault="007E2B8A" w:rsidP="00CD0064">
      <w:r>
        <w:separator/>
      </w:r>
    </w:p>
  </w:footnote>
  <w:footnote w:type="continuationSeparator" w:id="0">
    <w:p w14:paraId="11C0C1DB" w14:textId="77777777" w:rsidR="007E2B8A" w:rsidRDefault="007E2B8A" w:rsidP="00CD00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1460D"/>
    <w:multiLevelType w:val="hybridMultilevel"/>
    <w:tmpl w:val="D474F2E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76B06D0"/>
    <w:multiLevelType w:val="hybridMultilevel"/>
    <w:tmpl w:val="33FA842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D36BF6"/>
    <w:multiLevelType w:val="hybridMultilevel"/>
    <w:tmpl w:val="FB9C16C6"/>
    <w:lvl w:ilvl="0" w:tplc="A08CCC6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CE356FC"/>
    <w:multiLevelType w:val="hybridMultilevel"/>
    <w:tmpl w:val="FBE88DF8"/>
    <w:lvl w:ilvl="0" w:tplc="0409001B">
      <w:start w:val="1"/>
      <w:numFmt w:val="lowerRoman"/>
      <w:lvlText w:val="%1."/>
      <w:lvlJc w:val="righ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3650923"/>
    <w:multiLevelType w:val="hybridMultilevel"/>
    <w:tmpl w:val="531605A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3854FBF"/>
    <w:multiLevelType w:val="hybridMultilevel"/>
    <w:tmpl w:val="FBE88DF8"/>
    <w:lvl w:ilvl="0" w:tplc="0409001B">
      <w:start w:val="1"/>
      <w:numFmt w:val="lowerRoman"/>
      <w:lvlText w:val="%1."/>
      <w:lvlJc w:val="righ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5F43F7B"/>
    <w:multiLevelType w:val="hybridMultilevel"/>
    <w:tmpl w:val="43CC4FAA"/>
    <w:lvl w:ilvl="0" w:tplc="0409001B">
      <w:start w:val="1"/>
      <w:numFmt w:val="lowerRoman"/>
      <w:lvlText w:val="%1."/>
      <w:lvlJc w:val="righ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8416F73"/>
    <w:multiLevelType w:val="hybridMultilevel"/>
    <w:tmpl w:val="D7A2019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973764B"/>
    <w:multiLevelType w:val="hybridMultilevel"/>
    <w:tmpl w:val="F72039A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AAB0F37"/>
    <w:multiLevelType w:val="hybridMultilevel"/>
    <w:tmpl w:val="FBACBF1E"/>
    <w:lvl w:ilvl="0" w:tplc="04090019">
      <w:start w:val="1"/>
      <w:numFmt w:val="lowerLetter"/>
      <w:lvlText w:val="%1)"/>
      <w:lvlJc w:val="left"/>
      <w:pPr>
        <w:ind w:left="900" w:hanging="420"/>
      </w:pPr>
    </w:lvl>
    <w:lvl w:ilvl="1" w:tplc="B5C6E13E">
      <w:start w:val="1"/>
      <w:numFmt w:val="lowerLetter"/>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E8D094E"/>
    <w:multiLevelType w:val="hybridMultilevel"/>
    <w:tmpl w:val="76AADD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860003D"/>
    <w:multiLevelType w:val="hybridMultilevel"/>
    <w:tmpl w:val="D3FCEB5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89576AF"/>
    <w:multiLevelType w:val="hybridMultilevel"/>
    <w:tmpl w:val="F2E4A8B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8CA5B2C"/>
    <w:multiLevelType w:val="hybridMultilevel"/>
    <w:tmpl w:val="B838C92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C041C65"/>
    <w:multiLevelType w:val="hybridMultilevel"/>
    <w:tmpl w:val="42029B3E"/>
    <w:lvl w:ilvl="0" w:tplc="355ED0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66E2B28"/>
    <w:multiLevelType w:val="hybridMultilevel"/>
    <w:tmpl w:val="8B1AD4BC"/>
    <w:lvl w:ilvl="0" w:tplc="0409001B">
      <w:start w:val="1"/>
      <w:numFmt w:val="lowerRoman"/>
      <w:lvlText w:val="%1."/>
      <w:lvlJc w:val="righ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9947B18"/>
    <w:multiLevelType w:val="hybridMultilevel"/>
    <w:tmpl w:val="D5B61F94"/>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4"/>
  </w:num>
  <w:num w:numId="2">
    <w:abstractNumId w:val="11"/>
  </w:num>
  <w:num w:numId="3">
    <w:abstractNumId w:val="4"/>
  </w:num>
  <w:num w:numId="4">
    <w:abstractNumId w:val="9"/>
  </w:num>
  <w:num w:numId="5">
    <w:abstractNumId w:val="15"/>
  </w:num>
  <w:num w:numId="6">
    <w:abstractNumId w:val="1"/>
  </w:num>
  <w:num w:numId="7">
    <w:abstractNumId w:val="7"/>
  </w:num>
  <w:num w:numId="8">
    <w:abstractNumId w:val="3"/>
  </w:num>
  <w:num w:numId="9">
    <w:abstractNumId w:val="13"/>
  </w:num>
  <w:num w:numId="10">
    <w:abstractNumId w:val="10"/>
  </w:num>
  <w:num w:numId="11">
    <w:abstractNumId w:val="12"/>
  </w:num>
  <w:num w:numId="12">
    <w:abstractNumId w:val="5"/>
  </w:num>
  <w:num w:numId="13">
    <w:abstractNumId w:val="16"/>
  </w:num>
  <w:num w:numId="14">
    <w:abstractNumId w:val="6"/>
  </w:num>
  <w:num w:numId="15">
    <w:abstractNumId w:val="2"/>
  </w:num>
  <w:num w:numId="16">
    <w:abstractNumId w:val="8"/>
  </w:num>
  <w:num w:numId="1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nie">
    <w15:presenceInfo w15:providerId="None" w15:userId="winn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B4BDC"/>
    <w:rsid w:val="00087FA8"/>
    <w:rsid w:val="000A26F9"/>
    <w:rsid w:val="000A4F7D"/>
    <w:rsid w:val="000A59D9"/>
    <w:rsid w:val="00124364"/>
    <w:rsid w:val="00134E81"/>
    <w:rsid w:val="00164AF4"/>
    <w:rsid w:val="001841EA"/>
    <w:rsid w:val="00191C34"/>
    <w:rsid w:val="00233AE4"/>
    <w:rsid w:val="00235453"/>
    <w:rsid w:val="00240ADC"/>
    <w:rsid w:val="00261463"/>
    <w:rsid w:val="002A03B3"/>
    <w:rsid w:val="002B13D8"/>
    <w:rsid w:val="002B626F"/>
    <w:rsid w:val="002F1D1F"/>
    <w:rsid w:val="002F2918"/>
    <w:rsid w:val="00306631"/>
    <w:rsid w:val="0036389B"/>
    <w:rsid w:val="00373286"/>
    <w:rsid w:val="003A3899"/>
    <w:rsid w:val="003C7D64"/>
    <w:rsid w:val="003E44C3"/>
    <w:rsid w:val="004A3DD8"/>
    <w:rsid w:val="004C7112"/>
    <w:rsid w:val="00526394"/>
    <w:rsid w:val="00551AC8"/>
    <w:rsid w:val="006275B1"/>
    <w:rsid w:val="00636237"/>
    <w:rsid w:val="00650087"/>
    <w:rsid w:val="0067240B"/>
    <w:rsid w:val="00673EBE"/>
    <w:rsid w:val="006877D0"/>
    <w:rsid w:val="006C4F23"/>
    <w:rsid w:val="006F79DF"/>
    <w:rsid w:val="00715920"/>
    <w:rsid w:val="0073701C"/>
    <w:rsid w:val="00757ABD"/>
    <w:rsid w:val="00787EF2"/>
    <w:rsid w:val="007918F8"/>
    <w:rsid w:val="007A7A2E"/>
    <w:rsid w:val="007B4061"/>
    <w:rsid w:val="007B5C0C"/>
    <w:rsid w:val="007E1DB5"/>
    <w:rsid w:val="007E2B8A"/>
    <w:rsid w:val="00823CEF"/>
    <w:rsid w:val="00864B24"/>
    <w:rsid w:val="008724E1"/>
    <w:rsid w:val="008C349D"/>
    <w:rsid w:val="0091580B"/>
    <w:rsid w:val="00930E7A"/>
    <w:rsid w:val="00980719"/>
    <w:rsid w:val="009A6386"/>
    <w:rsid w:val="009D6BA6"/>
    <w:rsid w:val="009F546D"/>
    <w:rsid w:val="00A255F1"/>
    <w:rsid w:val="00A42CCC"/>
    <w:rsid w:val="00AD10D6"/>
    <w:rsid w:val="00AE18C6"/>
    <w:rsid w:val="00AF7471"/>
    <w:rsid w:val="00B62034"/>
    <w:rsid w:val="00B968E9"/>
    <w:rsid w:val="00C849DC"/>
    <w:rsid w:val="00C86F8D"/>
    <w:rsid w:val="00CA7D4A"/>
    <w:rsid w:val="00CC3F1A"/>
    <w:rsid w:val="00CD0064"/>
    <w:rsid w:val="00D050F4"/>
    <w:rsid w:val="00D72D47"/>
    <w:rsid w:val="00D81CE6"/>
    <w:rsid w:val="00DD2D94"/>
    <w:rsid w:val="00DF7EA2"/>
    <w:rsid w:val="00E070BB"/>
    <w:rsid w:val="00E25BBA"/>
    <w:rsid w:val="00E61CE7"/>
    <w:rsid w:val="00E65EDA"/>
    <w:rsid w:val="00E8348C"/>
    <w:rsid w:val="00EA70AA"/>
    <w:rsid w:val="00EB4BDC"/>
    <w:rsid w:val="00EC6B2D"/>
    <w:rsid w:val="00ED548D"/>
    <w:rsid w:val="00EE1BDB"/>
    <w:rsid w:val="00F06747"/>
    <w:rsid w:val="00F32DB0"/>
    <w:rsid w:val="00F4525B"/>
    <w:rsid w:val="00F66518"/>
    <w:rsid w:val="00F67843"/>
    <w:rsid w:val="00F73047"/>
    <w:rsid w:val="00F812B2"/>
    <w:rsid w:val="00F85699"/>
    <w:rsid w:val="00F96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直接箭头连接符 112"/>
        <o:r id="V:Rule2" type="connector" idref="#直接箭头连接符 172"/>
        <o:r id="V:Rule3" type="connector" idref="#直接箭头连接符 110"/>
        <o:r id="V:Rule4" type="connector" idref="#直接箭头连接符 185"/>
        <o:r id="V:Rule5" type="connector" idref="#肘形连接符 173"/>
        <o:r id="V:Rule6" type="connector" idref="#直接箭头连接符 134"/>
        <o:r id="V:Rule7" type="connector" idref="#直接箭头连接符 4"/>
        <o:r id="V:Rule8" type="connector" idref="#直接箭头连接符 65"/>
        <o:r id="V:Rule9" type="connector" idref="#直接箭头连接符 133"/>
        <o:r id="V:Rule10" type="connector" idref="#直接箭头连接符 8"/>
        <o:r id="V:Rule11" type="connector" idref="#直接箭头连接符 118"/>
        <o:r id="V:Rule12" type="connector" idref="#直接箭头连接符 174"/>
        <o:r id="V:Rule13" type="connector" idref="#直接箭头连接符 119"/>
        <o:r id="V:Rule14" type="connector" idref="#直接箭头连接符 132"/>
        <o:r id="V:Rule15" type="connector" idref="#直接箭头连接符 180"/>
        <o:r id="V:Rule16" type="connector" idref="#直接箭头连接符 6"/>
        <o:r id="V:Rule17" type="connector" idref="#直接箭头连接符 67"/>
        <o:r id="V:Rule18" type="connector" idref="#直接箭头连接符 116"/>
        <o:r id="V:Rule19" type="connector" idref="#直接箭头连接符 140"/>
        <o:r id="V:Rule20" type="connector" idref="#直接箭头连接符 126"/>
        <o:r id="V:Rule21" type="connector" idref="#直接箭头连接符 138"/>
        <o:r id="V:Rule22" type="connector" idref="#直接箭头连接符 124"/>
        <o:r id="V:Rule23" type="connector" idref="#直接箭头连接符 69"/>
        <o:r id="V:Rule24" type="connector" idref="#直接箭头连接符 139"/>
        <o:r id="V:Rule25" type="connector" idref="#直接箭头连接符 127"/>
        <o:r id="V:Rule26" type="connector" idref="#直接箭头连接符 63"/>
        <o:r id="V:Rule27" type="connector" idref="#直接箭头连接符 181"/>
        <o:r id="V:Rule28" type="connector" idref="#直接箭头连接符 72"/>
        <o:r id="V:Rule29" type="connector" idref="#直接箭头连接符 171"/>
        <o:r id="V:Rule30" type="connector" idref="#直接箭头连接符 66"/>
        <o:r id="V:Rule31" type="connector" idref="#直接箭头连接符 182"/>
        <o:r id="V:Rule32" type="connector" idref="#直接箭头连接符 109"/>
        <o:r id="V:Rule33" type="connector" idref="#直接箭头连接符 115"/>
        <o:r id="V:Rule34" type="connector" idref="#直接箭头连接符 73"/>
        <o:r id="V:Rule35" type="connector" idref="#_x0000_s1106"/>
      </o:rules>
    </o:shapelayout>
  </w:shapeDefaults>
  <w:decimalSymbol w:val="."/>
  <w:listSeparator w:val=","/>
  <w14:docId w14:val="0227F6E2"/>
  <w15:docId w15:val="{9689DAD9-939A-4DE8-BF82-52DFF163E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3DD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A70AA"/>
    <w:rPr>
      <w:color w:val="808080"/>
    </w:rPr>
  </w:style>
  <w:style w:type="paragraph" w:styleId="a4">
    <w:name w:val="header"/>
    <w:basedOn w:val="a"/>
    <w:link w:val="Char"/>
    <w:uiPriority w:val="99"/>
    <w:semiHidden/>
    <w:unhideWhenUsed/>
    <w:rsid w:val="00CD00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CD0064"/>
    <w:rPr>
      <w:sz w:val="18"/>
      <w:szCs w:val="18"/>
    </w:rPr>
  </w:style>
  <w:style w:type="paragraph" w:styleId="a5">
    <w:name w:val="footer"/>
    <w:basedOn w:val="a"/>
    <w:link w:val="Char0"/>
    <w:uiPriority w:val="99"/>
    <w:semiHidden/>
    <w:unhideWhenUsed/>
    <w:rsid w:val="00CD0064"/>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CD0064"/>
    <w:rPr>
      <w:sz w:val="18"/>
      <w:szCs w:val="18"/>
    </w:rPr>
  </w:style>
  <w:style w:type="character" w:styleId="a6">
    <w:name w:val="annotation reference"/>
    <w:basedOn w:val="a0"/>
    <w:uiPriority w:val="99"/>
    <w:semiHidden/>
    <w:unhideWhenUsed/>
    <w:rsid w:val="00CD0064"/>
    <w:rPr>
      <w:sz w:val="21"/>
      <w:szCs w:val="21"/>
    </w:rPr>
  </w:style>
  <w:style w:type="paragraph" w:styleId="a7">
    <w:name w:val="annotation text"/>
    <w:basedOn w:val="a"/>
    <w:link w:val="Char1"/>
    <w:uiPriority w:val="99"/>
    <w:semiHidden/>
    <w:unhideWhenUsed/>
    <w:rsid w:val="00CD0064"/>
    <w:pPr>
      <w:jc w:val="left"/>
    </w:pPr>
  </w:style>
  <w:style w:type="character" w:customStyle="1" w:styleId="Char1">
    <w:name w:val="批注文字 Char"/>
    <w:basedOn w:val="a0"/>
    <w:link w:val="a7"/>
    <w:uiPriority w:val="99"/>
    <w:semiHidden/>
    <w:rsid w:val="00CD0064"/>
  </w:style>
  <w:style w:type="paragraph" w:styleId="a8">
    <w:name w:val="annotation subject"/>
    <w:basedOn w:val="a7"/>
    <w:next w:val="a7"/>
    <w:link w:val="Char2"/>
    <w:uiPriority w:val="99"/>
    <w:semiHidden/>
    <w:unhideWhenUsed/>
    <w:rsid w:val="00CD0064"/>
    <w:rPr>
      <w:b/>
      <w:bCs/>
    </w:rPr>
  </w:style>
  <w:style w:type="character" w:customStyle="1" w:styleId="Char2">
    <w:name w:val="批注主题 Char"/>
    <w:basedOn w:val="Char1"/>
    <w:link w:val="a8"/>
    <w:uiPriority w:val="99"/>
    <w:semiHidden/>
    <w:rsid w:val="00CD0064"/>
    <w:rPr>
      <w:b/>
      <w:bCs/>
    </w:rPr>
  </w:style>
  <w:style w:type="paragraph" w:styleId="a9">
    <w:name w:val="Balloon Text"/>
    <w:basedOn w:val="a"/>
    <w:link w:val="Char3"/>
    <w:uiPriority w:val="99"/>
    <w:semiHidden/>
    <w:unhideWhenUsed/>
    <w:rsid w:val="00CD0064"/>
    <w:rPr>
      <w:sz w:val="18"/>
      <w:szCs w:val="18"/>
    </w:rPr>
  </w:style>
  <w:style w:type="character" w:customStyle="1" w:styleId="Char3">
    <w:name w:val="批注框文本 Char"/>
    <w:basedOn w:val="a0"/>
    <w:link w:val="a9"/>
    <w:uiPriority w:val="99"/>
    <w:semiHidden/>
    <w:rsid w:val="00CD0064"/>
    <w:rPr>
      <w:sz w:val="18"/>
      <w:szCs w:val="18"/>
    </w:rPr>
  </w:style>
  <w:style w:type="paragraph" w:styleId="aa">
    <w:name w:val="List Paragraph"/>
    <w:basedOn w:val="a"/>
    <w:uiPriority w:val="34"/>
    <w:qFormat/>
    <w:rsid w:val="00CD00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895506">
      <w:bodyDiv w:val="1"/>
      <w:marLeft w:val="0"/>
      <w:marRight w:val="0"/>
      <w:marTop w:val="0"/>
      <w:marBottom w:val="0"/>
      <w:divBdr>
        <w:top w:val="none" w:sz="0" w:space="0" w:color="auto"/>
        <w:left w:val="none" w:sz="0" w:space="0" w:color="auto"/>
        <w:bottom w:val="none" w:sz="0" w:space="0" w:color="auto"/>
        <w:right w:val="none" w:sz="0" w:space="0" w:color="auto"/>
      </w:divBdr>
      <w:divsChild>
        <w:div w:id="352461679">
          <w:marLeft w:val="300"/>
          <w:marRight w:val="0"/>
          <w:marTop w:val="0"/>
          <w:marBottom w:val="0"/>
          <w:divBdr>
            <w:top w:val="none" w:sz="0" w:space="0" w:color="auto"/>
            <w:left w:val="none" w:sz="0" w:space="0" w:color="auto"/>
            <w:bottom w:val="none" w:sz="0" w:space="0" w:color="auto"/>
            <w:right w:val="none" w:sz="0" w:space="0" w:color="auto"/>
          </w:divBdr>
        </w:div>
        <w:div w:id="1928421470">
          <w:marLeft w:val="300"/>
          <w:marRight w:val="0"/>
          <w:marTop w:val="0"/>
          <w:marBottom w:val="0"/>
          <w:divBdr>
            <w:top w:val="none" w:sz="0" w:space="0" w:color="auto"/>
            <w:left w:val="none" w:sz="0" w:space="0" w:color="auto"/>
            <w:bottom w:val="none" w:sz="0" w:space="0" w:color="auto"/>
            <w:right w:val="none" w:sz="0" w:space="0" w:color="auto"/>
          </w:divBdr>
        </w:div>
      </w:divsChild>
    </w:div>
    <w:div w:id="1083796554">
      <w:bodyDiv w:val="1"/>
      <w:marLeft w:val="0"/>
      <w:marRight w:val="0"/>
      <w:marTop w:val="0"/>
      <w:marBottom w:val="0"/>
      <w:divBdr>
        <w:top w:val="none" w:sz="0" w:space="0" w:color="auto"/>
        <w:left w:val="none" w:sz="0" w:space="0" w:color="auto"/>
        <w:bottom w:val="none" w:sz="0" w:space="0" w:color="auto"/>
        <w:right w:val="none" w:sz="0" w:space="0" w:color="auto"/>
      </w:divBdr>
      <w:divsChild>
        <w:div w:id="762995008">
          <w:marLeft w:val="300"/>
          <w:marRight w:val="0"/>
          <w:marTop w:val="0"/>
          <w:marBottom w:val="0"/>
          <w:divBdr>
            <w:top w:val="none" w:sz="0" w:space="0" w:color="auto"/>
            <w:left w:val="none" w:sz="0" w:space="0" w:color="auto"/>
            <w:bottom w:val="none" w:sz="0" w:space="0" w:color="auto"/>
            <w:right w:val="none" w:sz="0" w:space="0" w:color="auto"/>
          </w:divBdr>
        </w:div>
        <w:div w:id="127821689">
          <w:marLeft w:val="300"/>
          <w:marRight w:val="0"/>
          <w:marTop w:val="0"/>
          <w:marBottom w:val="0"/>
          <w:divBdr>
            <w:top w:val="none" w:sz="0" w:space="0" w:color="auto"/>
            <w:left w:val="none" w:sz="0" w:space="0" w:color="auto"/>
            <w:bottom w:val="none" w:sz="0" w:space="0" w:color="auto"/>
            <w:right w:val="none" w:sz="0" w:space="0" w:color="auto"/>
          </w:divBdr>
        </w:div>
      </w:divsChild>
    </w:div>
    <w:div w:id="1459448175">
      <w:bodyDiv w:val="1"/>
      <w:marLeft w:val="0"/>
      <w:marRight w:val="0"/>
      <w:marTop w:val="0"/>
      <w:marBottom w:val="0"/>
      <w:divBdr>
        <w:top w:val="none" w:sz="0" w:space="0" w:color="auto"/>
        <w:left w:val="none" w:sz="0" w:space="0" w:color="auto"/>
        <w:bottom w:val="none" w:sz="0" w:space="0" w:color="auto"/>
        <w:right w:val="none" w:sz="0" w:space="0" w:color="auto"/>
      </w:divBdr>
    </w:div>
    <w:div w:id="1764764897">
      <w:bodyDiv w:val="1"/>
      <w:marLeft w:val="0"/>
      <w:marRight w:val="0"/>
      <w:marTop w:val="0"/>
      <w:marBottom w:val="0"/>
      <w:divBdr>
        <w:top w:val="none" w:sz="0" w:space="0" w:color="auto"/>
        <w:left w:val="none" w:sz="0" w:space="0" w:color="auto"/>
        <w:bottom w:val="none" w:sz="0" w:space="0" w:color="auto"/>
        <w:right w:val="none" w:sz="0" w:space="0" w:color="auto"/>
      </w:divBdr>
      <w:divsChild>
        <w:div w:id="17959194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1580</TotalTime>
  <Pages>9</Pages>
  <Words>1040</Words>
  <Characters>5933</Characters>
  <Application>Microsoft Office Word</Application>
  <DocSecurity>0</DocSecurity>
  <Lines>49</Lines>
  <Paragraphs>13</Paragraphs>
  <ScaleCrop>false</ScaleCrop>
  <Company>P R C</Company>
  <LinksUpToDate>false</LinksUpToDate>
  <CharactersWithSpaces>6960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dc:creator>
  <cp:keywords/>
  <dc:description/>
  <cp:lastModifiedBy>winnie</cp:lastModifiedBy>
  <cp:revision>29</cp:revision>
  <dcterms:created xsi:type="dcterms:W3CDTF">2016-11-08T13:55:00Z</dcterms:created>
  <dcterms:modified xsi:type="dcterms:W3CDTF">2016-11-16T13:15:00Z</dcterms:modified>
</cp:coreProperties>
</file>